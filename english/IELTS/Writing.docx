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9A3" w:rsidRPr="006909A3" w:rsidRDefault="006909A3" w:rsidP="006909A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 xml:space="preserve">Writing </w:t>
      </w:r>
      <w:r w:rsidRPr="006909A3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估計字數</w:t>
      </w:r>
      <w:r w:rsidR="005F0B9A">
        <w:rPr>
          <w:rFonts w:ascii="Arial" w:eastAsia="新細明體" w:hAnsi="Arial" w:cs="Arial" w:hint="eastAsia"/>
          <w:color w:val="222222"/>
          <w:kern w:val="0"/>
          <w:szCs w:val="24"/>
          <w:shd w:val="clear" w:color="auto" w:fill="FFFFFF"/>
        </w:rPr>
        <w:t xml:space="preserve">  </w:t>
      </w:r>
      <w:r w:rsidR="005F0B9A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(letter</w:t>
      </w:r>
      <w:r w:rsidR="005F0B9A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字數</w:t>
      </w:r>
      <w:r w:rsidR="003E3B72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每句</w:t>
      </w:r>
      <w:r w:rsidR="005F0B9A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寫少一點</w:t>
      </w:r>
      <w:r w:rsidR="005F0B9A" w:rsidRPr="006837AE">
        <w:rPr>
          <w:rFonts w:ascii="Arial" w:eastAsia="新細明體" w:hAnsi="Arial" w:cs="Arial" w:hint="eastAsia"/>
          <w:b/>
          <w:color w:val="FF0000"/>
          <w:kern w:val="0"/>
          <w:szCs w:val="24"/>
          <w:shd w:val="clear" w:color="auto" w:fill="FFFFFF"/>
        </w:rPr>
        <w:t>)</w:t>
      </w:r>
      <w:r w:rsidRPr="006909A3">
        <w:rPr>
          <w:rFonts w:ascii="Arial" w:eastAsia="新細明體" w:hAnsi="Arial" w:cs="Arial"/>
          <w:b/>
          <w:color w:val="FF0000"/>
          <w:kern w:val="0"/>
          <w:szCs w:val="24"/>
        </w:rPr>
        <w:br/>
      </w:r>
      <w:r w:rsidRPr="006909A3">
        <w:rPr>
          <w:rFonts w:ascii="Arial" w:eastAsia="新細明體" w:hAnsi="Arial" w:cs="Arial"/>
          <w:color w:val="222222"/>
          <w:kern w:val="0"/>
          <w:szCs w:val="24"/>
        </w:rPr>
        <w:br/>
      </w:r>
      <w:r w:rsidRPr="006909A3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[letter]</w:t>
      </w:r>
      <w:r w:rsidRPr="006909A3">
        <w:rPr>
          <w:rFonts w:ascii="Arial" w:eastAsia="新細明體" w:hAnsi="Arial" w:cs="Arial"/>
          <w:color w:val="222222"/>
          <w:kern w:val="0"/>
          <w:szCs w:val="24"/>
        </w:rPr>
        <w:br/>
      </w:r>
      <w:r w:rsidRPr="006909A3">
        <w:rPr>
          <w:rFonts w:ascii="Arial" w:eastAsia="新細明體" w:hAnsi="Arial" w:cs="Arial"/>
          <w:color w:val="222222"/>
          <w:kern w:val="0"/>
          <w:szCs w:val="24"/>
          <w:shd w:val="clear" w:color="auto" w:fill="FFFFFF"/>
        </w:rPr>
        <w:t>2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1</w:t>
      </w:r>
    </w:p>
    <w:p w:rsidR="006909A3" w:rsidRPr="006909A3" w:rsidRDefault="00A04D0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color w:val="222222"/>
          <w:kern w:val="0"/>
          <w:szCs w:val="24"/>
        </w:rPr>
        <w:t>OR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2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3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2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3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1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[essay]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3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6909A3" w:rsidRPr="006909A3" w:rsidRDefault="006909A3" w:rsidP="006909A3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  <w:r w:rsidRPr="006909A3">
        <w:rPr>
          <w:rFonts w:ascii="Arial" w:eastAsia="新細明體" w:hAnsi="Arial" w:cs="Arial"/>
          <w:color w:val="222222"/>
          <w:kern w:val="0"/>
          <w:szCs w:val="24"/>
        </w:rPr>
        <w:t>4</w:t>
      </w:r>
    </w:p>
    <w:p w:rsidR="00DA0985" w:rsidRDefault="00DA0985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</w:p>
    <w:p w:rsidR="00A8764C" w:rsidRDefault="00A8764C">
      <w:pPr>
        <w:pBdr>
          <w:bottom w:val="single" w:sz="6" w:space="1" w:color="auto"/>
        </w:pBdr>
        <w:rPr>
          <w:b/>
          <w:color w:val="FF0000"/>
          <w:sz w:val="28"/>
          <w:szCs w:val="28"/>
          <w:lang w:val="en-GB"/>
        </w:rPr>
      </w:pPr>
      <w:r w:rsidRPr="00FD697D">
        <w:rPr>
          <w:b/>
          <w:color w:val="FF0000"/>
          <w:sz w:val="28"/>
          <w:szCs w:val="28"/>
          <w:lang w:val="en-GB" w:eastAsia="en-AU"/>
        </w:rPr>
        <w:t>YOU must read the questions more carefully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 xml:space="preserve">, 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>一定要回答到問題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>,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>尤其是</w:t>
      </w:r>
      <w:r w:rsidRPr="00FD697D">
        <w:rPr>
          <w:rFonts w:hint="eastAsia"/>
          <w:b/>
          <w:color w:val="FF0000"/>
          <w:sz w:val="28"/>
          <w:szCs w:val="28"/>
          <w:lang w:val="en-GB"/>
        </w:rPr>
        <w:t>letter</w:t>
      </w:r>
      <w:r w:rsidR="006A3906" w:rsidRPr="00FD697D">
        <w:rPr>
          <w:rFonts w:hint="eastAsia"/>
          <w:b/>
          <w:color w:val="FF0000"/>
          <w:sz w:val="28"/>
          <w:szCs w:val="28"/>
          <w:lang w:val="en-GB"/>
        </w:rPr>
        <w:t xml:space="preserve"> !!! </w:t>
      </w:r>
    </w:p>
    <w:p w:rsidR="00CA7DF1" w:rsidRDefault="00CA7DF1">
      <w:pPr>
        <w:pBdr>
          <w:bottom w:val="single" w:sz="6" w:space="1" w:color="auto"/>
        </w:pBdr>
        <w:rPr>
          <w:b/>
          <w:color w:val="FF0000"/>
          <w:sz w:val="28"/>
          <w:szCs w:val="28"/>
          <w:lang w:val="en-GB"/>
        </w:rPr>
      </w:pPr>
    </w:p>
    <w:p w:rsidR="00CA7DF1" w:rsidRPr="006D43B2" w:rsidRDefault="00CA7DF1">
      <w:pPr>
        <w:pBdr>
          <w:bottom w:val="single" w:sz="6" w:space="1" w:color="auto"/>
        </w:pBdr>
        <w:rPr>
          <w:color w:val="FF0000"/>
          <w:sz w:val="28"/>
          <w:szCs w:val="28"/>
          <w:lang w:val="en-GB"/>
        </w:rPr>
      </w:pPr>
      <w:r>
        <w:rPr>
          <w:rFonts w:hint="eastAsia"/>
          <w:b/>
          <w:color w:val="FF0000"/>
          <w:sz w:val="28"/>
          <w:szCs w:val="28"/>
          <w:lang w:val="en-GB"/>
        </w:rPr>
        <w:t>#</w:t>
      </w:r>
      <w:r w:rsidRPr="00CA7DF1">
        <w:t xml:space="preserve"> </w:t>
      </w:r>
      <w:r w:rsidRPr="006D43B2">
        <w:rPr>
          <w:color w:val="FF0000"/>
          <w:sz w:val="28"/>
          <w:szCs w:val="28"/>
          <w:lang w:val="en-GB"/>
        </w:rPr>
        <w:t xml:space="preserve">should expand </w:t>
      </w:r>
      <w:r w:rsidR="005343C3" w:rsidRPr="006D43B2">
        <w:rPr>
          <w:rFonts w:hint="eastAsia"/>
          <w:color w:val="FF0000"/>
          <w:sz w:val="28"/>
          <w:szCs w:val="28"/>
          <w:lang w:val="en-GB"/>
        </w:rPr>
        <w:t xml:space="preserve">some </w:t>
      </w:r>
      <w:r w:rsidRPr="006D43B2">
        <w:rPr>
          <w:color w:val="FF0000"/>
          <w:sz w:val="28"/>
          <w:szCs w:val="28"/>
          <w:lang w:val="en-GB"/>
        </w:rPr>
        <w:t xml:space="preserve">point with an </w:t>
      </w:r>
      <w:r w:rsidRPr="006D43B2">
        <w:rPr>
          <w:b/>
          <w:color w:val="FF0000"/>
          <w:sz w:val="28"/>
          <w:szCs w:val="28"/>
          <w:lang w:val="en-GB"/>
        </w:rPr>
        <w:t>example</w:t>
      </w:r>
      <w:r w:rsidRPr="006D43B2">
        <w:rPr>
          <w:color w:val="FF0000"/>
          <w:sz w:val="28"/>
          <w:szCs w:val="28"/>
          <w:lang w:val="en-GB"/>
        </w:rPr>
        <w:t xml:space="preserve"> or </w:t>
      </w:r>
      <w:r w:rsidRPr="006D43B2">
        <w:rPr>
          <w:b/>
          <w:color w:val="FF0000"/>
          <w:sz w:val="28"/>
          <w:szCs w:val="28"/>
          <w:lang w:val="en-GB"/>
        </w:rPr>
        <w:t>explanation</w:t>
      </w:r>
      <w:r w:rsidRPr="006D43B2">
        <w:rPr>
          <w:color w:val="FF0000"/>
          <w:sz w:val="28"/>
          <w:szCs w:val="28"/>
          <w:lang w:val="en-GB"/>
        </w:rPr>
        <w:t>,   try to expand your ideas beyond just one sentence.</w:t>
      </w:r>
    </w:p>
    <w:p w:rsidR="00CA7DF1" w:rsidRDefault="00CA7DF1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</w:p>
    <w:p w:rsidR="006D43B2" w:rsidRDefault="006D43B2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#</w:t>
      </w:r>
      <w:r w:rsidRPr="006D43B2">
        <w:rPr>
          <w:b/>
          <w:color w:val="FF0000"/>
          <w:sz w:val="28"/>
          <w:szCs w:val="28"/>
        </w:rPr>
        <w:t xml:space="preserve"> </w:t>
      </w:r>
      <w:r w:rsidR="006200CA">
        <w:rPr>
          <w:rFonts w:hint="eastAsia"/>
          <w:b/>
          <w:color w:val="FF0000"/>
          <w:sz w:val="28"/>
          <w:szCs w:val="28"/>
        </w:rPr>
        <w:t>Either:</w:t>
      </w:r>
    </w:p>
    <w:p w:rsidR="006D43B2" w:rsidRDefault="006D43B2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6D43B2">
        <w:rPr>
          <w:b/>
          <w:color w:val="FF0000"/>
          <w:sz w:val="28"/>
          <w:szCs w:val="28"/>
        </w:rPr>
        <w:t xml:space="preserve">• Add another sentence to each paragraph to expand the ideas, </w:t>
      </w:r>
      <w:r>
        <w:rPr>
          <w:rFonts w:hint="eastAsia"/>
          <w:b/>
          <w:color w:val="FF0000"/>
          <w:sz w:val="28"/>
          <w:szCs w:val="28"/>
        </w:rPr>
        <w:t>OR</w:t>
      </w:r>
    </w:p>
    <w:p w:rsidR="006D43B2" w:rsidRPr="00FD697D" w:rsidRDefault="006D43B2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6D43B2">
        <w:rPr>
          <w:b/>
          <w:color w:val="FF0000"/>
          <w:sz w:val="28"/>
          <w:szCs w:val="28"/>
        </w:rPr>
        <w:t>• Drop those ideas (although good) and add more detail to the other ideas.</w:t>
      </w:r>
    </w:p>
    <w:p w:rsidR="00DA0985" w:rsidRPr="00DA0985" w:rsidRDefault="00DA0985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======================</w:t>
      </w:r>
      <w:r w:rsidRPr="00EE051C">
        <w:rPr>
          <w:rFonts w:hint="eastAsia"/>
          <w:b/>
          <w:sz w:val="28"/>
          <w:szCs w:val="28"/>
        </w:rPr>
        <w:t>佳句</w:t>
      </w:r>
      <w:r>
        <w:rPr>
          <w:rFonts w:hint="eastAsia"/>
          <w:sz w:val="28"/>
          <w:szCs w:val="28"/>
        </w:rPr>
        <w:t>===========================</w:t>
      </w:r>
    </w:p>
    <w:p w:rsidR="00DC3D55" w:rsidRDefault="009F5CBA">
      <w:pPr>
        <w:pBdr>
          <w:bottom w:val="single" w:sz="6" w:space="1" w:color="auto"/>
        </w:pBdr>
      </w:pPr>
      <w:r>
        <w:rPr>
          <w:rFonts w:hint="eastAsia"/>
        </w:rPr>
        <w:t>#</w:t>
      </w:r>
      <w:r w:rsidR="00DC3D55">
        <w:rPr>
          <w:rFonts w:hint="eastAsia"/>
        </w:rPr>
        <w:t xml:space="preserve">women are completely </w:t>
      </w:r>
      <w:r w:rsidR="00DC3D55" w:rsidRPr="006C1890">
        <w:rPr>
          <w:rFonts w:hint="eastAsia"/>
          <w:b/>
        </w:rPr>
        <w:t>held accountable</w:t>
      </w:r>
      <w:r w:rsidR="00DC3D55">
        <w:rPr>
          <w:rFonts w:hint="eastAsia"/>
        </w:rPr>
        <w:t xml:space="preserve"> for</w:t>
      </w:r>
      <w:r w:rsidR="00DC3D55">
        <w:t>…</w:t>
      </w:r>
    </w:p>
    <w:p w:rsidR="009F5CBA" w:rsidRDefault="009F5CBA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F5CBA">
        <w:rPr>
          <w:sz w:val="28"/>
          <w:szCs w:val="28"/>
        </w:rPr>
        <w:t xml:space="preserve">the </w:t>
      </w:r>
      <w:r w:rsidRPr="00A9636A">
        <w:rPr>
          <w:b/>
          <w:sz w:val="28"/>
          <w:szCs w:val="28"/>
        </w:rPr>
        <w:t>social status</w:t>
      </w:r>
      <w:r w:rsidRPr="009F5CBA">
        <w:rPr>
          <w:sz w:val="28"/>
          <w:szCs w:val="28"/>
        </w:rPr>
        <w:t xml:space="preserve"> of women and men nowadays are almost </w:t>
      </w:r>
      <w:r w:rsidRPr="00A9636A">
        <w:rPr>
          <w:b/>
          <w:sz w:val="28"/>
          <w:szCs w:val="28"/>
        </w:rPr>
        <w:t xml:space="preserve">equal to </w:t>
      </w:r>
      <w:r w:rsidRPr="009F5CBA">
        <w:rPr>
          <w:sz w:val="28"/>
          <w:szCs w:val="28"/>
        </w:rPr>
        <w:t xml:space="preserve">each other in </w:t>
      </w:r>
      <w:r w:rsidRPr="00A9636A">
        <w:rPr>
          <w:b/>
          <w:sz w:val="28"/>
          <w:szCs w:val="28"/>
        </w:rPr>
        <w:t>all aspects.</w:t>
      </w:r>
    </w:p>
    <w:p w:rsidR="00BD457E" w:rsidRDefault="00BD457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#</w:t>
      </w:r>
      <w:r w:rsidRPr="00BD457E">
        <w:t xml:space="preserve"> </w:t>
      </w:r>
      <w:r w:rsidRPr="00BD457E">
        <w:rPr>
          <w:sz w:val="28"/>
          <w:szCs w:val="28"/>
        </w:rPr>
        <w:t xml:space="preserve">women and men are </w:t>
      </w:r>
      <w:r w:rsidRPr="000F7B02">
        <w:rPr>
          <w:b/>
          <w:sz w:val="28"/>
          <w:szCs w:val="28"/>
        </w:rPr>
        <w:t>on a par</w:t>
      </w:r>
      <w:r w:rsidRPr="00BD457E">
        <w:rPr>
          <w:sz w:val="28"/>
          <w:szCs w:val="28"/>
        </w:rPr>
        <w:t xml:space="preserve"> in the modern world.</w:t>
      </w:r>
    </w:p>
    <w:p w:rsidR="00BD457E" w:rsidRDefault="00FB209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# </w:t>
      </w:r>
      <w:r w:rsidRPr="00FB2090">
        <w:rPr>
          <w:sz w:val="28"/>
          <w:szCs w:val="28"/>
        </w:rPr>
        <w:t xml:space="preserve">With their win today, the Rangers are now </w:t>
      </w:r>
      <w:r w:rsidRPr="00FB2090">
        <w:rPr>
          <w:b/>
          <w:sz w:val="28"/>
          <w:szCs w:val="28"/>
        </w:rPr>
        <w:t>on a par with</w:t>
      </w:r>
      <w:r w:rsidRPr="00FB2090">
        <w:rPr>
          <w:sz w:val="28"/>
          <w:szCs w:val="28"/>
        </w:rPr>
        <w:t xml:space="preserve"> the Orioles in the team rankings.</w:t>
      </w:r>
    </w:p>
    <w:p w:rsidR="00071735" w:rsidRDefault="00071735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071735">
        <w:rPr>
          <w:sz w:val="28"/>
          <w:szCs w:val="28"/>
        </w:rPr>
        <w:t xml:space="preserve"> the role of women and men </w:t>
      </w:r>
      <w:r w:rsidRPr="00A3560C">
        <w:rPr>
          <w:b/>
          <w:sz w:val="28"/>
          <w:szCs w:val="28"/>
        </w:rPr>
        <w:t>complement</w:t>
      </w:r>
      <w:r w:rsidRPr="00071735">
        <w:rPr>
          <w:sz w:val="28"/>
          <w:szCs w:val="28"/>
        </w:rPr>
        <w:t xml:space="preserve"> each other</w:t>
      </w:r>
    </w:p>
    <w:p w:rsidR="009B3A69" w:rsidRDefault="009B3A69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B3A69">
        <w:rPr>
          <w:sz w:val="28"/>
          <w:szCs w:val="28"/>
        </w:rPr>
        <w:t xml:space="preserve"> If women and men can </w:t>
      </w:r>
      <w:r w:rsidRPr="00CA5E1E">
        <w:rPr>
          <w:b/>
          <w:sz w:val="28"/>
          <w:szCs w:val="28"/>
        </w:rPr>
        <w:t>collaborate</w:t>
      </w:r>
      <w:r w:rsidRPr="009B3A69">
        <w:rPr>
          <w:sz w:val="28"/>
          <w:szCs w:val="28"/>
        </w:rPr>
        <w:t xml:space="preserve"> well, their children </w:t>
      </w:r>
      <w:r w:rsidRPr="00CA5E1E">
        <w:rPr>
          <w:b/>
          <w:sz w:val="28"/>
          <w:szCs w:val="28"/>
        </w:rPr>
        <w:t xml:space="preserve">are assured of </w:t>
      </w:r>
      <w:r w:rsidRPr="009B3A69">
        <w:rPr>
          <w:sz w:val="28"/>
          <w:szCs w:val="28"/>
        </w:rPr>
        <w:t xml:space="preserve">living happy and promising lives.     </w:t>
      </w:r>
    </w:p>
    <w:p w:rsidR="006D7240" w:rsidRDefault="006D7240">
      <w:pPr>
        <w:pBdr>
          <w:bottom w:val="single" w:sz="6" w:space="1" w:color="auto"/>
        </w:pBdr>
        <w:rPr>
          <w:rFonts w:ascii="Arial" w:hAnsi="Arial" w:cs="Arial"/>
          <w:b/>
          <w:color w:val="000000"/>
          <w:kern w:val="0"/>
          <w:szCs w:val="24"/>
        </w:rPr>
      </w:pPr>
      <w:r>
        <w:rPr>
          <w:rFonts w:hint="eastAsia"/>
          <w:sz w:val="28"/>
          <w:szCs w:val="28"/>
        </w:rPr>
        <w:t>#</w:t>
      </w:r>
      <w:r w:rsidRPr="006D7240">
        <w:rPr>
          <w:rFonts w:ascii="Arial" w:hAnsi="Arial" w:cs="Arial"/>
          <w:color w:val="000000"/>
          <w:kern w:val="0"/>
          <w:szCs w:val="24"/>
        </w:rPr>
        <w:t xml:space="preserve"> 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This is a very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negative influence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on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 our children and may be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detrimental to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 their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perception of society</w:t>
      </w:r>
    </w:p>
    <w:p w:rsidR="00012FEC" w:rsidRDefault="00012FEC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 w:rsidRPr="00012FEC">
        <w:rPr>
          <w:rFonts w:ascii="Arial" w:hAnsi="Arial" w:cs="Arial" w:hint="eastAsia"/>
          <w:color w:val="000000"/>
          <w:kern w:val="0"/>
          <w:szCs w:val="24"/>
        </w:rPr>
        <w:t>#</w:t>
      </w:r>
      <w:r w:rsidRPr="00012FEC">
        <w:t xml:space="preserve"> </w:t>
      </w:r>
      <w:r w:rsidRPr="00012FEC">
        <w:rPr>
          <w:rFonts w:ascii="Arial" w:hAnsi="Arial" w:cs="Arial"/>
          <w:color w:val="000000"/>
          <w:kern w:val="0"/>
          <w:szCs w:val="24"/>
        </w:rPr>
        <w:t xml:space="preserve">As a natural </w:t>
      </w:r>
      <w:r w:rsidRPr="00012FEC">
        <w:rPr>
          <w:rFonts w:ascii="Arial" w:hAnsi="Arial" w:cs="Arial"/>
          <w:b/>
          <w:color w:val="000000"/>
          <w:kern w:val="0"/>
          <w:szCs w:val="24"/>
        </w:rPr>
        <w:t>consequence</w:t>
      </w:r>
      <w:r w:rsidRPr="00012FEC">
        <w:rPr>
          <w:rFonts w:ascii="Arial" w:hAnsi="Arial" w:cs="Arial"/>
          <w:color w:val="000000"/>
          <w:kern w:val="0"/>
          <w:szCs w:val="24"/>
        </w:rPr>
        <w:t xml:space="preserve">, the government who had </w:t>
      </w:r>
      <w:r w:rsidRPr="00012FEC">
        <w:rPr>
          <w:rFonts w:ascii="Arial" w:hAnsi="Arial" w:cs="Arial"/>
          <w:b/>
          <w:color w:val="000000"/>
          <w:kern w:val="0"/>
          <w:szCs w:val="24"/>
        </w:rPr>
        <w:t>imposed the tax</w:t>
      </w:r>
      <w:r w:rsidRPr="00012FEC">
        <w:rPr>
          <w:rFonts w:ascii="Arial" w:hAnsi="Arial" w:cs="Arial"/>
          <w:color w:val="000000"/>
          <w:kern w:val="0"/>
          <w:szCs w:val="24"/>
        </w:rPr>
        <w:t xml:space="preserve"> on old people should </w:t>
      </w:r>
      <w:r w:rsidRPr="00012FEC">
        <w:rPr>
          <w:rFonts w:ascii="Arial" w:hAnsi="Arial" w:cs="Arial"/>
          <w:b/>
          <w:color w:val="000000"/>
          <w:kern w:val="0"/>
          <w:szCs w:val="24"/>
        </w:rPr>
        <w:t>shoulder the burden</w:t>
      </w:r>
      <w:r>
        <w:rPr>
          <w:rFonts w:ascii="Arial" w:hAnsi="Arial" w:cs="Arial" w:hint="eastAsia"/>
          <w:b/>
          <w:color w:val="000000"/>
          <w:kern w:val="0"/>
          <w:szCs w:val="24"/>
        </w:rPr>
        <w:t xml:space="preserve"> </w:t>
      </w:r>
      <w:r w:rsidRPr="00012FEC">
        <w:rPr>
          <w:rFonts w:ascii="Arial" w:hAnsi="Arial" w:cs="Arial"/>
          <w:color w:val="000000"/>
          <w:kern w:val="0"/>
          <w:szCs w:val="24"/>
        </w:rPr>
        <w:t>of financially supporting the elderly.</w:t>
      </w:r>
    </w:p>
    <w:p w:rsidR="00124A2E" w:rsidRDefault="00124A2E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 xml:space="preserve"># Help them </w:t>
      </w:r>
      <w:r w:rsidRPr="00124A2E">
        <w:rPr>
          <w:rFonts w:ascii="Arial" w:hAnsi="Arial" w:cs="Arial" w:hint="eastAsia"/>
          <w:b/>
          <w:color w:val="000000"/>
          <w:kern w:val="0"/>
          <w:szCs w:val="24"/>
        </w:rPr>
        <w:t>succeed in</w:t>
      </w:r>
      <w:r>
        <w:rPr>
          <w:rFonts w:ascii="Arial" w:hAnsi="Arial" w:cs="Arial" w:hint="eastAsia"/>
          <w:color w:val="000000"/>
          <w:kern w:val="0"/>
          <w:szCs w:val="24"/>
        </w:rPr>
        <w:t xml:space="preserve"> </w:t>
      </w:r>
      <w:r w:rsidRPr="00C8187B">
        <w:rPr>
          <w:rFonts w:ascii="Arial" w:hAnsi="Arial" w:cs="Arial" w:hint="eastAsia"/>
          <w:b/>
          <w:color w:val="000000"/>
          <w:kern w:val="0"/>
          <w:szCs w:val="24"/>
        </w:rPr>
        <w:t>coping with</w:t>
      </w:r>
      <w:r>
        <w:rPr>
          <w:rFonts w:ascii="Arial" w:hAnsi="Arial" w:cs="Arial" w:hint="eastAsia"/>
          <w:color w:val="000000"/>
          <w:kern w:val="0"/>
          <w:szCs w:val="24"/>
        </w:rPr>
        <w:t xml:space="preserve"> the </w:t>
      </w:r>
      <w:r w:rsidRPr="00274154">
        <w:rPr>
          <w:rFonts w:ascii="Arial" w:hAnsi="Arial" w:cs="Arial" w:hint="eastAsia"/>
          <w:b/>
          <w:color w:val="000000"/>
          <w:kern w:val="0"/>
          <w:szCs w:val="24"/>
        </w:rPr>
        <w:t>burden</w:t>
      </w:r>
      <w:r w:rsidRPr="005137A5">
        <w:rPr>
          <w:rFonts w:ascii="Arial" w:hAnsi="Arial" w:cs="Arial" w:hint="eastAsia"/>
          <w:b/>
          <w:color w:val="FF0000"/>
          <w:kern w:val="0"/>
          <w:szCs w:val="24"/>
        </w:rPr>
        <w:t>s</w:t>
      </w:r>
      <w:r>
        <w:rPr>
          <w:rFonts w:ascii="Arial" w:hAnsi="Arial" w:cs="Arial" w:hint="eastAsia"/>
          <w:color w:val="000000"/>
          <w:kern w:val="0"/>
          <w:szCs w:val="24"/>
        </w:rPr>
        <w:t xml:space="preserve"> of everyday life </w:t>
      </w:r>
    </w:p>
    <w:p w:rsidR="00216968" w:rsidRDefault="00E149EC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>#</w:t>
      </w:r>
      <w:r w:rsidRPr="00E149EC">
        <w:rPr>
          <w:rFonts w:ascii="Arial" w:hAnsi="Arial" w:cs="Arial"/>
          <w:color w:val="000000"/>
          <w:kern w:val="0"/>
          <w:szCs w:val="24"/>
        </w:rPr>
        <w:t xml:space="preserve">Mr. Wells </w:t>
      </w:r>
      <w:r w:rsidRPr="00C8187B">
        <w:rPr>
          <w:rFonts w:ascii="Arial" w:hAnsi="Arial" w:cs="Arial"/>
          <w:b/>
          <w:color w:val="000000"/>
          <w:kern w:val="0"/>
          <w:szCs w:val="24"/>
        </w:rPr>
        <w:t>tackled</w:t>
      </w:r>
      <w:r w:rsidRPr="00E149EC">
        <w:rPr>
          <w:rFonts w:ascii="Arial" w:hAnsi="Arial" w:cs="Arial"/>
          <w:color w:val="000000"/>
          <w:kern w:val="0"/>
          <w:szCs w:val="24"/>
        </w:rPr>
        <w:t xml:space="preserve"> the difficult problem</w:t>
      </w:r>
    </w:p>
    <w:p w:rsidR="005B0602" w:rsidRPr="00E51052" w:rsidRDefault="005B0602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 xml:space="preserve">(tackle : </w:t>
      </w:r>
      <w:r w:rsidRPr="005B0602">
        <w:rPr>
          <w:rFonts w:ascii="Arial" w:hAnsi="Arial" w:cs="Arial"/>
          <w:color w:val="000000"/>
          <w:kern w:val="0"/>
          <w:szCs w:val="24"/>
        </w:rPr>
        <w:t xml:space="preserve">to </w:t>
      </w:r>
      <w:r w:rsidRPr="00E1056F">
        <w:rPr>
          <w:rFonts w:ascii="Arial" w:hAnsi="Arial" w:cs="Arial"/>
          <w:b/>
          <w:color w:val="000000"/>
          <w:kern w:val="0"/>
          <w:szCs w:val="24"/>
        </w:rPr>
        <w:t>try to deal</w:t>
      </w:r>
      <w:r w:rsidRPr="005B0602">
        <w:rPr>
          <w:rFonts w:ascii="Arial" w:hAnsi="Arial" w:cs="Arial"/>
          <w:color w:val="000000"/>
          <w:kern w:val="0"/>
          <w:szCs w:val="24"/>
        </w:rPr>
        <w:t xml:space="preserve"> with something or someone</w:t>
      </w:r>
      <w:r>
        <w:rPr>
          <w:rFonts w:ascii="Arial" w:hAnsi="Arial" w:cs="Arial" w:hint="eastAsia"/>
          <w:color w:val="000000"/>
          <w:kern w:val="0"/>
          <w:szCs w:val="24"/>
        </w:rPr>
        <w:t>)</w:t>
      </w:r>
    </w:p>
    <w:p w:rsidR="00235938" w:rsidRDefault="00235938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>#</w:t>
      </w:r>
      <w:r w:rsidRPr="00235938">
        <w:rPr>
          <w:rFonts w:ascii="Arial" w:hAnsi="Arial" w:cs="Arial"/>
          <w:color w:val="000000"/>
          <w:kern w:val="0"/>
          <w:szCs w:val="24"/>
        </w:rPr>
        <w:t xml:space="preserve">There's been a </w:t>
      </w:r>
      <w:r w:rsidRPr="009019F4">
        <w:rPr>
          <w:rFonts w:ascii="Arial" w:hAnsi="Arial" w:cs="Arial"/>
          <w:b/>
          <w:color w:val="000000"/>
          <w:kern w:val="0"/>
          <w:szCs w:val="24"/>
        </w:rPr>
        <w:t>progressive decline</w:t>
      </w:r>
      <w:r w:rsidRPr="00235938">
        <w:rPr>
          <w:rFonts w:ascii="Arial" w:hAnsi="Arial" w:cs="Arial"/>
          <w:color w:val="000000"/>
          <w:kern w:val="0"/>
          <w:szCs w:val="24"/>
        </w:rPr>
        <w:t xml:space="preserve"> in the </w:t>
      </w:r>
      <w:r w:rsidRPr="009019F4">
        <w:rPr>
          <w:rFonts w:ascii="Arial" w:hAnsi="Arial" w:cs="Arial"/>
          <w:b/>
          <w:color w:val="000000"/>
          <w:kern w:val="0"/>
          <w:szCs w:val="24"/>
        </w:rPr>
        <w:t>standard of living</w:t>
      </w:r>
      <w:r w:rsidRPr="00235938">
        <w:rPr>
          <w:rFonts w:ascii="Arial" w:hAnsi="Arial" w:cs="Arial"/>
          <w:color w:val="000000"/>
          <w:kern w:val="0"/>
          <w:szCs w:val="24"/>
        </w:rPr>
        <w:t xml:space="preserve"> over the past few years.</w:t>
      </w:r>
    </w:p>
    <w:p w:rsidR="00D70958" w:rsidRDefault="00D70958" w:rsidP="00D70958">
      <w:pPr>
        <w:pBdr>
          <w:bottom w:val="single" w:sz="6" w:space="1" w:color="auto"/>
        </w:pBdr>
        <w:rPr>
          <w:sz w:val="28"/>
          <w:szCs w:val="28"/>
        </w:rPr>
      </w:pPr>
      <w:r w:rsidRPr="00816260">
        <w:rPr>
          <w:rFonts w:hint="eastAsia"/>
          <w:sz w:val="28"/>
          <w:szCs w:val="28"/>
        </w:rPr>
        <w:t xml:space="preserve">#A </w:t>
      </w:r>
      <w:r w:rsidRPr="00816260">
        <w:rPr>
          <w:rFonts w:hint="eastAsia"/>
          <w:b/>
          <w:sz w:val="28"/>
          <w:szCs w:val="28"/>
        </w:rPr>
        <w:t>growing</w:t>
      </w:r>
      <w:r w:rsidRPr="00816260">
        <w:rPr>
          <w:rFonts w:hint="eastAsia"/>
          <w:sz w:val="28"/>
          <w:szCs w:val="28"/>
        </w:rPr>
        <w:t xml:space="preserve"> worry</w:t>
      </w:r>
      <w:r w:rsidRPr="00816260">
        <w:rPr>
          <w:sz w:val="28"/>
          <w:szCs w:val="28"/>
        </w:rPr>
        <w:t>…</w:t>
      </w:r>
    </w:p>
    <w:p w:rsidR="00D70958" w:rsidRPr="00816260" w:rsidRDefault="00D70958" w:rsidP="00D7095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#An </w:t>
      </w:r>
      <w:r w:rsidRPr="00C911B3">
        <w:rPr>
          <w:rFonts w:hint="eastAsia"/>
          <w:b/>
          <w:color w:val="FF0000"/>
          <w:sz w:val="28"/>
          <w:szCs w:val="28"/>
        </w:rPr>
        <w:t>increasing</w:t>
      </w:r>
      <w:r>
        <w:rPr>
          <w:rFonts w:hint="eastAsia"/>
          <w:sz w:val="28"/>
          <w:szCs w:val="28"/>
        </w:rPr>
        <w:t xml:space="preserve"> number of people</w:t>
      </w:r>
      <w:r>
        <w:rPr>
          <w:sz w:val="28"/>
          <w:szCs w:val="28"/>
        </w:rPr>
        <w:t>…</w:t>
      </w:r>
    </w:p>
    <w:p w:rsidR="00D70958" w:rsidRDefault="00643731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43731">
        <w:rPr>
          <w:rFonts w:hint="eastAsia"/>
          <w:sz w:val="28"/>
          <w:szCs w:val="28"/>
        </w:rPr>
        <w:t xml:space="preserve">I'm finding it </w:t>
      </w:r>
      <w:r w:rsidRPr="00C911B3">
        <w:rPr>
          <w:rFonts w:hint="eastAsia"/>
          <w:b/>
          <w:sz w:val="28"/>
          <w:szCs w:val="28"/>
        </w:rPr>
        <w:t>increasingly</w:t>
      </w:r>
      <w:r w:rsidRPr="00643731">
        <w:rPr>
          <w:rFonts w:hint="eastAsia"/>
          <w:sz w:val="28"/>
          <w:szCs w:val="28"/>
        </w:rPr>
        <w:t xml:space="preserve"> difficult to pay my bills. </w:t>
      </w:r>
      <w:r w:rsidRPr="00643731">
        <w:rPr>
          <w:rFonts w:hint="eastAsia"/>
          <w:sz w:val="28"/>
          <w:szCs w:val="28"/>
        </w:rPr>
        <w:t>我覺得越來越無力支付帳款了。</w:t>
      </w:r>
    </w:p>
    <w:p w:rsidR="00002F35" w:rsidRPr="00C911B3" w:rsidRDefault="00002F35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C911B3">
        <w:rPr>
          <w:rFonts w:hint="eastAsia"/>
          <w:b/>
          <w:color w:val="FF0000"/>
          <w:sz w:val="28"/>
          <w:szCs w:val="28"/>
        </w:rPr>
        <w:t xml:space="preserve"># increasingly  : </w:t>
      </w:r>
      <w:r w:rsidR="00F025CE" w:rsidRPr="00C911B3">
        <w:rPr>
          <w:rFonts w:hint="eastAsia"/>
          <w:b/>
          <w:color w:val="FF0000"/>
          <w:sz w:val="28"/>
          <w:szCs w:val="28"/>
        </w:rPr>
        <w:t xml:space="preserve"> </w:t>
      </w:r>
      <w:r w:rsidRPr="00C911B3">
        <w:rPr>
          <w:rFonts w:hint="eastAsia"/>
          <w:b/>
          <w:color w:val="FF0000"/>
          <w:sz w:val="28"/>
          <w:szCs w:val="28"/>
        </w:rPr>
        <w:t>more and more</w:t>
      </w:r>
      <w:r w:rsidR="008F612C" w:rsidRPr="00C911B3">
        <w:rPr>
          <w:rFonts w:hint="eastAsia"/>
          <w:b/>
          <w:color w:val="FF0000"/>
          <w:sz w:val="28"/>
          <w:szCs w:val="28"/>
        </w:rPr>
        <w:t xml:space="preserve">  (Cambridge)</w:t>
      </w:r>
    </w:p>
    <w:p w:rsidR="00E9739D" w:rsidRPr="00AD62D4" w:rsidRDefault="00E9739D" w:rsidP="00E9739D">
      <w:pPr>
        <w:pBdr>
          <w:bottom w:val="single" w:sz="6" w:space="1" w:color="auto"/>
        </w:pBdr>
        <w:rPr>
          <w:b/>
          <w:sz w:val="28"/>
          <w:szCs w:val="28"/>
        </w:rPr>
      </w:pPr>
      <w:r w:rsidRPr="00AD62D4">
        <w:rPr>
          <w:rFonts w:hint="eastAsia"/>
          <w:b/>
          <w:sz w:val="28"/>
          <w:szCs w:val="28"/>
        </w:rPr>
        <w:t>#</w:t>
      </w:r>
      <w:r w:rsidRPr="00AD62D4">
        <w:rPr>
          <w:b/>
          <w:sz w:val="28"/>
          <w:szCs w:val="28"/>
        </w:rPr>
        <w:t>numerous</w:t>
      </w:r>
      <w:r w:rsidRPr="00AD62D4">
        <w:rPr>
          <w:rFonts w:hint="eastAsia"/>
          <w:b/>
          <w:sz w:val="28"/>
          <w:szCs w:val="28"/>
        </w:rPr>
        <w:t xml:space="preserve"> (many)  (Cambridge)</w:t>
      </w:r>
    </w:p>
    <w:p w:rsidR="00E9739D" w:rsidRDefault="0035318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412E8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 xml:space="preserve">modern lifestyles </w:t>
      </w:r>
    </w:p>
    <w:p w:rsidR="00D517BE" w:rsidRDefault="00D517B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#play a key role in</w:t>
      </w:r>
    </w:p>
    <w:p w:rsidR="003B3CBD" w:rsidRDefault="003B3CB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 people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social life </w:t>
      </w:r>
      <w:r w:rsidRPr="003B3CBD">
        <w:rPr>
          <w:rFonts w:hint="eastAsia"/>
          <w:b/>
          <w:sz w:val="28"/>
          <w:szCs w:val="28"/>
        </w:rPr>
        <w:t>is associated with</w:t>
      </w:r>
      <w:r>
        <w:rPr>
          <w:rFonts w:hint="eastAsia"/>
          <w:sz w:val="28"/>
          <w:szCs w:val="28"/>
        </w:rPr>
        <w:t xml:space="preserve"> the </w:t>
      </w:r>
    </w:p>
    <w:p w:rsidR="00731CFD" w:rsidRPr="00F17CCC" w:rsidRDefault="00731CFD" w:rsidP="00731CF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EC0F3D">
        <w:rPr>
          <w:b/>
          <w:sz w:val="28"/>
          <w:szCs w:val="28"/>
        </w:rPr>
        <w:t>excessive</w:t>
      </w:r>
      <w:r w:rsidRPr="00F17CCC">
        <w:rPr>
          <w:sz w:val="28"/>
          <w:szCs w:val="28"/>
        </w:rPr>
        <w:t xml:space="preserve"> stress will</w:t>
      </w:r>
      <w:r>
        <w:rPr>
          <w:sz w:val="28"/>
          <w:szCs w:val="28"/>
        </w:rPr>
        <w:t xml:space="preserve"> reduce </w:t>
      </w:r>
      <w:r w:rsidRPr="00044C11">
        <w:rPr>
          <w:b/>
          <w:sz w:val="28"/>
          <w:szCs w:val="28"/>
        </w:rPr>
        <w:t>productivity</w:t>
      </w:r>
      <w:r>
        <w:rPr>
          <w:sz w:val="28"/>
          <w:szCs w:val="28"/>
        </w:rPr>
        <w:t xml:space="preserve"> and health</w:t>
      </w:r>
    </w:p>
    <w:p w:rsidR="00731CFD" w:rsidRPr="00F17CCC" w:rsidRDefault="00731CFD" w:rsidP="00731CF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03455">
        <w:rPr>
          <w:b/>
          <w:sz w:val="28"/>
          <w:szCs w:val="28"/>
        </w:rPr>
        <w:t>escape</w:t>
      </w:r>
      <w:r w:rsidRPr="00F17CCC">
        <w:rPr>
          <w:sz w:val="28"/>
          <w:szCs w:val="28"/>
        </w:rPr>
        <w:t xml:space="preserve"> fr</w:t>
      </w:r>
      <w:r>
        <w:rPr>
          <w:sz w:val="28"/>
          <w:szCs w:val="28"/>
        </w:rPr>
        <w:t xml:space="preserve">om the </w:t>
      </w:r>
      <w:r w:rsidRPr="00000552">
        <w:rPr>
          <w:b/>
          <w:sz w:val="28"/>
          <w:szCs w:val="28"/>
        </w:rPr>
        <w:t>endless work</w:t>
      </w:r>
      <w:r>
        <w:rPr>
          <w:sz w:val="28"/>
          <w:szCs w:val="28"/>
        </w:rPr>
        <w:t xml:space="preserve"> and </w:t>
      </w:r>
      <w:r w:rsidRPr="00000552">
        <w:rPr>
          <w:b/>
          <w:sz w:val="28"/>
          <w:szCs w:val="28"/>
        </w:rPr>
        <w:t>tension</w:t>
      </w:r>
    </w:p>
    <w:p w:rsidR="00731CFD" w:rsidRPr="00816260" w:rsidRDefault="00731CFD" w:rsidP="00731CF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A7DA4">
        <w:rPr>
          <w:b/>
          <w:sz w:val="28"/>
          <w:szCs w:val="28"/>
        </w:rPr>
        <w:t>low</w:t>
      </w:r>
      <w:r w:rsidRPr="00F17CCC">
        <w:rPr>
          <w:sz w:val="28"/>
          <w:szCs w:val="28"/>
        </w:rPr>
        <w:t xml:space="preserve"> </w:t>
      </w:r>
      <w:r w:rsidRPr="002A7DA4">
        <w:rPr>
          <w:b/>
          <w:sz w:val="28"/>
          <w:szCs w:val="28"/>
        </w:rPr>
        <w:t xml:space="preserve">blood sugar </w:t>
      </w:r>
      <w:r w:rsidRPr="00F17CCC">
        <w:rPr>
          <w:sz w:val="28"/>
          <w:szCs w:val="28"/>
        </w:rPr>
        <w:t xml:space="preserve">makes you feel anxious and </w:t>
      </w:r>
      <w:r w:rsidRPr="00D0758B">
        <w:rPr>
          <w:b/>
          <w:sz w:val="28"/>
          <w:szCs w:val="28"/>
        </w:rPr>
        <w:t>irritable</w:t>
      </w:r>
    </w:p>
    <w:p w:rsidR="004A23B2" w:rsidRPr="00F17CCC" w:rsidRDefault="004A23B2" w:rsidP="004A23B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sz w:val="28"/>
          <w:szCs w:val="28"/>
        </w:rPr>
        <w:t xml:space="preserve">an </w:t>
      </w:r>
      <w:r w:rsidRPr="00E51052">
        <w:rPr>
          <w:b/>
          <w:sz w:val="28"/>
          <w:szCs w:val="28"/>
        </w:rPr>
        <w:t>irreversible</w:t>
      </w:r>
      <w:r>
        <w:rPr>
          <w:sz w:val="28"/>
          <w:szCs w:val="28"/>
        </w:rPr>
        <w:t xml:space="preserve"> </w:t>
      </w:r>
      <w:r w:rsidR="00E51052">
        <w:rPr>
          <w:sz w:val="28"/>
          <w:szCs w:val="28"/>
        </w:rPr>
        <w:t xml:space="preserve">and </w:t>
      </w:r>
      <w:r w:rsidR="00E51052" w:rsidRPr="000D45AD">
        <w:rPr>
          <w:rFonts w:ascii="Arial" w:hAnsi="Arial" w:cs="Arial"/>
          <w:b/>
          <w:color w:val="000000"/>
          <w:kern w:val="0"/>
          <w:szCs w:val="24"/>
        </w:rPr>
        <w:t>unstoppable</w:t>
      </w:r>
      <w:r>
        <w:rPr>
          <w:sz w:val="28"/>
          <w:szCs w:val="28"/>
        </w:rPr>
        <w:t xml:space="preserve"> trend</w:t>
      </w:r>
    </w:p>
    <w:p w:rsidR="004A23B2" w:rsidRDefault="004A23B2" w:rsidP="004A23B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hold a </w:t>
      </w:r>
      <w:r w:rsidRPr="00E93CB3">
        <w:rPr>
          <w:b/>
          <w:sz w:val="28"/>
          <w:szCs w:val="28"/>
        </w:rPr>
        <w:t>rational</w:t>
      </w:r>
      <w:r>
        <w:rPr>
          <w:sz w:val="28"/>
          <w:szCs w:val="28"/>
        </w:rPr>
        <w:t xml:space="preserve"> attitude</w:t>
      </w:r>
    </w:p>
    <w:p w:rsidR="00007D2C" w:rsidRPr="00F17CCC" w:rsidRDefault="00007D2C" w:rsidP="00007D2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AB4274">
        <w:rPr>
          <w:b/>
          <w:sz w:val="28"/>
          <w:szCs w:val="28"/>
        </w:rPr>
        <w:t>perseverance</w:t>
      </w:r>
      <w:r w:rsidR="00AB4274">
        <w:rPr>
          <w:rFonts w:hint="eastAsia"/>
          <w:sz w:val="28"/>
          <w:szCs w:val="28"/>
        </w:rPr>
        <w:t xml:space="preserve"> and </w:t>
      </w:r>
      <w:r w:rsidRPr="00AB4274">
        <w:rPr>
          <w:b/>
          <w:sz w:val="28"/>
          <w:szCs w:val="28"/>
        </w:rPr>
        <w:t>diligence</w:t>
      </w:r>
      <w:r w:rsidR="00AB271D">
        <w:rPr>
          <w:rFonts w:hint="eastAsia"/>
          <w:sz w:val="28"/>
          <w:szCs w:val="28"/>
        </w:rPr>
        <w:t xml:space="preserve"> </w:t>
      </w:r>
      <w:r w:rsidR="00AB271D" w:rsidRPr="00AB271D">
        <w:rPr>
          <w:sz w:val="28"/>
          <w:szCs w:val="28"/>
        </w:rPr>
        <w:t>[</w:t>
      </w:r>
      <w:r w:rsidR="00AB271D" w:rsidRPr="00AB271D">
        <w:rPr>
          <w:rFonts w:hint="eastAsia"/>
          <w:sz w:val="28"/>
          <w:szCs w:val="28"/>
        </w:rPr>
        <w:t>ˋ</w:t>
      </w:r>
      <w:proofErr w:type="spellStart"/>
      <w:r w:rsidR="00AB271D" w:rsidRPr="00AB271D">
        <w:rPr>
          <w:sz w:val="28"/>
          <w:szCs w:val="28"/>
        </w:rPr>
        <w:t>dɪlədʒənt</w:t>
      </w:r>
      <w:proofErr w:type="spellEnd"/>
      <w:r w:rsidR="00AB271D" w:rsidRPr="00AB271D">
        <w:rPr>
          <w:sz w:val="28"/>
          <w:szCs w:val="28"/>
        </w:rPr>
        <w:t>]</w:t>
      </w:r>
    </w:p>
    <w:p w:rsidR="00007D2C" w:rsidRDefault="005D5346" w:rsidP="004A23B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54B21">
        <w:rPr>
          <w:b/>
          <w:sz w:val="28"/>
          <w:szCs w:val="28"/>
        </w:rPr>
        <w:t>As is known to all</w:t>
      </w:r>
      <w:r w:rsidRPr="005D5346">
        <w:rPr>
          <w:sz w:val="28"/>
          <w:szCs w:val="28"/>
        </w:rPr>
        <w:t>, some animal species are g</w:t>
      </w:r>
      <w:r>
        <w:rPr>
          <w:sz w:val="28"/>
          <w:szCs w:val="28"/>
        </w:rPr>
        <w:t xml:space="preserve">radually going </w:t>
      </w:r>
      <w:r w:rsidRPr="005D5346">
        <w:rPr>
          <w:b/>
          <w:sz w:val="28"/>
          <w:szCs w:val="28"/>
        </w:rPr>
        <w:t>to be</w:t>
      </w:r>
      <w:r>
        <w:rPr>
          <w:sz w:val="28"/>
          <w:szCs w:val="28"/>
        </w:rPr>
        <w:t xml:space="preserve"> extinct </w:t>
      </w:r>
      <w:r w:rsidRPr="005D5346">
        <w:rPr>
          <w:sz w:val="28"/>
          <w:szCs w:val="28"/>
        </w:rPr>
        <w:t xml:space="preserve">on our planet due to the </w:t>
      </w:r>
      <w:r w:rsidRPr="005D5346">
        <w:rPr>
          <w:b/>
          <w:sz w:val="28"/>
          <w:szCs w:val="28"/>
        </w:rPr>
        <w:t>interference</w:t>
      </w:r>
      <w:r w:rsidRPr="005D5346">
        <w:rPr>
          <w:sz w:val="28"/>
          <w:szCs w:val="28"/>
        </w:rPr>
        <w:t xml:space="preserve"> of human beings, which is really </w:t>
      </w:r>
      <w:r w:rsidRPr="005D5346">
        <w:rPr>
          <w:b/>
          <w:sz w:val="28"/>
          <w:szCs w:val="28"/>
        </w:rPr>
        <w:t>regretful</w:t>
      </w:r>
      <w:r w:rsidRPr="005D5346">
        <w:rPr>
          <w:sz w:val="28"/>
          <w:szCs w:val="28"/>
        </w:rPr>
        <w:t>.</w:t>
      </w:r>
    </w:p>
    <w:p w:rsidR="005D5346" w:rsidRPr="00F17CCC" w:rsidRDefault="005D5346" w:rsidP="004A23B2">
      <w:pPr>
        <w:pBdr>
          <w:bottom w:val="single" w:sz="6" w:space="1" w:color="auto"/>
        </w:pBdr>
        <w:rPr>
          <w:sz w:val="28"/>
          <w:szCs w:val="28"/>
        </w:rPr>
      </w:pPr>
    </w:p>
    <w:p w:rsidR="00731CFD" w:rsidRDefault="006E5E9F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E5E9F">
        <w:rPr>
          <w:sz w:val="28"/>
          <w:szCs w:val="28"/>
        </w:rPr>
        <w:t>make significant contributions to society</w:t>
      </w:r>
    </w:p>
    <w:p w:rsidR="00417782" w:rsidRDefault="0041778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17782">
        <w:t xml:space="preserve"> </w:t>
      </w:r>
      <w:r w:rsidRPr="00417782">
        <w:rPr>
          <w:sz w:val="28"/>
          <w:szCs w:val="28"/>
        </w:rPr>
        <w:t xml:space="preserve">the </w:t>
      </w:r>
      <w:r w:rsidRPr="00387412">
        <w:rPr>
          <w:b/>
          <w:sz w:val="28"/>
          <w:szCs w:val="28"/>
        </w:rPr>
        <w:t>vacant space</w:t>
      </w:r>
      <w:r w:rsidRPr="00417782">
        <w:rPr>
          <w:sz w:val="28"/>
          <w:szCs w:val="28"/>
        </w:rPr>
        <w:t xml:space="preserve"> in the big cities </w:t>
      </w:r>
      <w:r w:rsidRPr="003C6571">
        <w:rPr>
          <w:b/>
          <w:sz w:val="28"/>
          <w:szCs w:val="28"/>
        </w:rPr>
        <w:t>is becoming incr</w:t>
      </w:r>
      <w:r w:rsidRPr="00387412">
        <w:rPr>
          <w:b/>
          <w:sz w:val="28"/>
          <w:szCs w:val="28"/>
        </w:rPr>
        <w:t>easingly scarce</w:t>
      </w:r>
      <w:r w:rsidRPr="00417782">
        <w:rPr>
          <w:sz w:val="28"/>
          <w:szCs w:val="28"/>
        </w:rPr>
        <w:t xml:space="preserve">, </w:t>
      </w:r>
      <w:r w:rsidRPr="00417782">
        <w:rPr>
          <w:sz w:val="28"/>
          <w:szCs w:val="28"/>
        </w:rPr>
        <w:lastRenderedPageBreak/>
        <w:t xml:space="preserve">which means it is technically not </w:t>
      </w:r>
      <w:r w:rsidRPr="006D3A3B">
        <w:rPr>
          <w:b/>
          <w:sz w:val="28"/>
          <w:szCs w:val="28"/>
        </w:rPr>
        <w:t>feasible</w:t>
      </w:r>
      <w:r w:rsidRPr="00417782">
        <w:rPr>
          <w:sz w:val="28"/>
          <w:szCs w:val="28"/>
        </w:rPr>
        <w:t xml:space="preserve"> in most cases </w:t>
      </w:r>
      <w:r w:rsidRPr="006D3A3B">
        <w:rPr>
          <w:b/>
          <w:sz w:val="28"/>
          <w:szCs w:val="28"/>
        </w:rPr>
        <w:t>even if</w:t>
      </w:r>
      <w:r w:rsidRPr="00417782">
        <w:rPr>
          <w:sz w:val="28"/>
          <w:szCs w:val="28"/>
        </w:rPr>
        <w:t xml:space="preserve"> the government decides to take this measure.</w:t>
      </w:r>
    </w:p>
    <w:p w:rsidR="001F0AE8" w:rsidRDefault="001F0AE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3345E2">
        <w:rPr>
          <w:rFonts w:hint="eastAsia"/>
          <w:sz w:val="28"/>
          <w:szCs w:val="28"/>
        </w:rPr>
        <w:t xml:space="preserve"> </w:t>
      </w:r>
      <w:r w:rsidRPr="001F0AE8">
        <w:rPr>
          <w:sz w:val="28"/>
          <w:szCs w:val="28"/>
        </w:rPr>
        <w:t>which will consequently result in an even worse situation.</w:t>
      </w:r>
    </w:p>
    <w:p w:rsidR="0044784D" w:rsidRDefault="0044784D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4784D">
        <w:rPr>
          <w:sz w:val="28"/>
          <w:szCs w:val="28"/>
        </w:rPr>
        <w:t xml:space="preserve">Among the </w:t>
      </w:r>
      <w:r w:rsidRPr="00386972">
        <w:rPr>
          <w:b/>
          <w:sz w:val="28"/>
          <w:szCs w:val="28"/>
        </w:rPr>
        <w:t>various</w:t>
      </w:r>
      <w:r w:rsidRPr="0044784D">
        <w:rPr>
          <w:sz w:val="28"/>
          <w:szCs w:val="28"/>
        </w:rPr>
        <w:t xml:space="preserve"> types of schools here,</w:t>
      </w:r>
    </w:p>
    <w:p w:rsidR="00921128" w:rsidRDefault="00921128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21128">
        <w:rPr>
          <w:sz w:val="28"/>
          <w:szCs w:val="28"/>
        </w:rPr>
        <w:t xml:space="preserve">In the modern world, zoos are some of the most popular </w:t>
      </w:r>
      <w:r w:rsidRPr="001F6633">
        <w:rPr>
          <w:b/>
          <w:sz w:val="28"/>
          <w:szCs w:val="28"/>
        </w:rPr>
        <w:t>holiday destinations</w:t>
      </w:r>
    </w:p>
    <w:p w:rsidR="00480EE4" w:rsidRDefault="00480EE4">
      <w:pPr>
        <w:pBdr>
          <w:bottom w:val="single" w:sz="6" w:space="1" w:color="auto"/>
        </w:pBdr>
        <w:rPr>
          <w:sz w:val="28"/>
          <w:szCs w:val="28"/>
        </w:rPr>
      </w:pPr>
      <w:r w:rsidRPr="00480EE4">
        <w:rPr>
          <w:rFonts w:hint="eastAsia"/>
          <w:sz w:val="28"/>
          <w:szCs w:val="28"/>
        </w:rPr>
        <w:t>#</w:t>
      </w:r>
      <w:r w:rsidRPr="00480EE4">
        <w:t xml:space="preserve"> </w:t>
      </w:r>
      <w:r w:rsidRPr="00480EE4">
        <w:rPr>
          <w:sz w:val="28"/>
          <w:szCs w:val="28"/>
        </w:rPr>
        <w:t xml:space="preserve">provide very useful and </w:t>
      </w:r>
      <w:r w:rsidRPr="00270D53">
        <w:rPr>
          <w:b/>
          <w:sz w:val="28"/>
          <w:szCs w:val="28"/>
        </w:rPr>
        <w:t>comprehensive</w:t>
      </w:r>
      <w:r w:rsidRPr="00480EE4">
        <w:rPr>
          <w:sz w:val="28"/>
          <w:szCs w:val="28"/>
        </w:rPr>
        <w:t xml:space="preserve"> educational resources for </w:t>
      </w:r>
      <w:r w:rsidRPr="00480EE4">
        <w:rPr>
          <w:b/>
          <w:sz w:val="28"/>
          <w:szCs w:val="28"/>
        </w:rPr>
        <w:t>pupils</w:t>
      </w:r>
      <w:r w:rsidRPr="00480EE4">
        <w:rPr>
          <w:sz w:val="28"/>
          <w:szCs w:val="28"/>
        </w:rPr>
        <w:t xml:space="preserve"> and tourists.</w:t>
      </w:r>
    </w:p>
    <w:p w:rsidR="007477E2" w:rsidRDefault="007477E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7477E2">
        <w:t xml:space="preserve"> </w:t>
      </w:r>
      <w:r w:rsidRPr="007477E2">
        <w:rPr>
          <w:sz w:val="28"/>
          <w:szCs w:val="28"/>
        </w:rPr>
        <w:t xml:space="preserve">Normally, zoos keep some </w:t>
      </w:r>
      <w:r w:rsidRPr="006C4F7D">
        <w:rPr>
          <w:b/>
          <w:sz w:val="28"/>
          <w:szCs w:val="28"/>
        </w:rPr>
        <w:t>distinctive species</w:t>
      </w:r>
      <w:r w:rsidRPr="007477E2">
        <w:rPr>
          <w:sz w:val="28"/>
          <w:szCs w:val="28"/>
        </w:rPr>
        <w:t xml:space="preserve"> of their local </w:t>
      </w:r>
      <w:r w:rsidRPr="006C4F7D">
        <w:rPr>
          <w:b/>
          <w:sz w:val="28"/>
          <w:szCs w:val="28"/>
        </w:rPr>
        <w:t>biological system</w:t>
      </w:r>
      <w:r w:rsidRPr="007477E2">
        <w:rPr>
          <w:sz w:val="28"/>
          <w:szCs w:val="28"/>
        </w:rPr>
        <w:t xml:space="preserve"> and even other species that are from other continents.</w:t>
      </w:r>
    </w:p>
    <w:p w:rsidR="0050040E" w:rsidRDefault="0050040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50040E">
        <w:t xml:space="preserve"> </w:t>
      </w:r>
      <w:r w:rsidRPr="00A91012">
        <w:rPr>
          <w:b/>
          <w:sz w:val="28"/>
          <w:szCs w:val="28"/>
        </w:rPr>
        <w:t>As is known to all</w:t>
      </w:r>
      <w:r w:rsidRPr="0050040E">
        <w:rPr>
          <w:sz w:val="28"/>
          <w:szCs w:val="28"/>
        </w:rPr>
        <w:t xml:space="preserve">, some animal species are </w:t>
      </w:r>
      <w:r w:rsidRPr="00A91012">
        <w:rPr>
          <w:b/>
          <w:sz w:val="28"/>
          <w:szCs w:val="28"/>
        </w:rPr>
        <w:t>gradually</w:t>
      </w:r>
      <w:r>
        <w:rPr>
          <w:sz w:val="28"/>
          <w:szCs w:val="28"/>
        </w:rPr>
        <w:t xml:space="preserve"> going to </w:t>
      </w:r>
      <w:r w:rsidRPr="00A91012">
        <w:rPr>
          <w:b/>
          <w:sz w:val="28"/>
          <w:szCs w:val="28"/>
        </w:rPr>
        <w:t>be extinct</w:t>
      </w:r>
      <w:r>
        <w:rPr>
          <w:sz w:val="28"/>
          <w:szCs w:val="28"/>
        </w:rPr>
        <w:t xml:space="preserve"> </w:t>
      </w:r>
      <w:r w:rsidRPr="0050040E">
        <w:rPr>
          <w:sz w:val="28"/>
          <w:szCs w:val="28"/>
        </w:rPr>
        <w:t xml:space="preserve">on our planet due to the </w:t>
      </w:r>
      <w:r w:rsidRPr="007371E3">
        <w:rPr>
          <w:b/>
          <w:sz w:val="28"/>
          <w:szCs w:val="28"/>
        </w:rPr>
        <w:t>interference</w:t>
      </w:r>
      <w:r w:rsidRPr="0050040E">
        <w:rPr>
          <w:sz w:val="28"/>
          <w:szCs w:val="28"/>
        </w:rPr>
        <w:t xml:space="preserve"> of human beings, which is really </w:t>
      </w:r>
      <w:r w:rsidRPr="000768A3">
        <w:rPr>
          <w:b/>
          <w:sz w:val="28"/>
          <w:szCs w:val="28"/>
        </w:rPr>
        <w:t>regretful</w:t>
      </w:r>
      <w:r w:rsidRPr="0050040E">
        <w:rPr>
          <w:sz w:val="28"/>
          <w:szCs w:val="28"/>
        </w:rPr>
        <w:t xml:space="preserve">. For those </w:t>
      </w:r>
      <w:r w:rsidRPr="000768A3">
        <w:rPr>
          <w:b/>
          <w:sz w:val="28"/>
          <w:szCs w:val="28"/>
        </w:rPr>
        <w:t>miserabl</w:t>
      </w:r>
      <w:r w:rsidR="007E2DA0" w:rsidRPr="000768A3">
        <w:rPr>
          <w:b/>
          <w:sz w:val="28"/>
          <w:szCs w:val="28"/>
        </w:rPr>
        <w:t>e</w:t>
      </w:r>
      <w:r w:rsidR="007E2DA0">
        <w:rPr>
          <w:sz w:val="28"/>
          <w:szCs w:val="28"/>
        </w:rPr>
        <w:t xml:space="preserve"> animals, zoos provide a </w:t>
      </w:r>
      <w:r w:rsidR="007E2DA0" w:rsidRPr="000768A3">
        <w:rPr>
          <w:b/>
          <w:sz w:val="28"/>
          <w:szCs w:val="28"/>
        </w:rPr>
        <w:t>refug</w:t>
      </w:r>
      <w:r w:rsidRPr="000768A3">
        <w:rPr>
          <w:b/>
          <w:sz w:val="28"/>
          <w:szCs w:val="28"/>
        </w:rPr>
        <w:t>e</w:t>
      </w:r>
      <w:r w:rsidRPr="0050040E">
        <w:rPr>
          <w:sz w:val="28"/>
          <w:szCs w:val="28"/>
        </w:rPr>
        <w:t xml:space="preserve"> for them to live safely and </w:t>
      </w:r>
      <w:r w:rsidRPr="000768A3">
        <w:rPr>
          <w:b/>
          <w:sz w:val="28"/>
          <w:szCs w:val="28"/>
        </w:rPr>
        <w:t>unworriedly</w:t>
      </w:r>
      <w:r w:rsidRPr="0050040E">
        <w:rPr>
          <w:sz w:val="28"/>
          <w:szCs w:val="28"/>
        </w:rPr>
        <w:t>.</w:t>
      </w:r>
    </w:p>
    <w:p w:rsidR="00717E1B" w:rsidRDefault="00717E1B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717E1B">
        <w:t xml:space="preserve"> </w:t>
      </w:r>
      <w:r w:rsidRPr="00717E1B">
        <w:rPr>
          <w:sz w:val="28"/>
          <w:szCs w:val="28"/>
        </w:rPr>
        <w:t xml:space="preserve">people overeating may </w:t>
      </w:r>
      <w:r w:rsidRPr="00B771FD">
        <w:rPr>
          <w:b/>
          <w:sz w:val="28"/>
          <w:szCs w:val="28"/>
        </w:rPr>
        <w:t>develop obesity or other chronic diseases.</w:t>
      </w:r>
    </w:p>
    <w:p w:rsidR="00CD14BA" w:rsidRPr="00ED4EF1" w:rsidRDefault="00CD14BA">
      <w:pPr>
        <w:pBdr>
          <w:bottom w:val="single" w:sz="6" w:space="1" w:color="auto"/>
        </w:pBdr>
        <w:rPr>
          <w:sz w:val="28"/>
          <w:szCs w:val="28"/>
        </w:rPr>
      </w:pPr>
      <w:r w:rsidRPr="00ED4EF1">
        <w:rPr>
          <w:rFonts w:hint="eastAsia"/>
          <w:sz w:val="28"/>
          <w:szCs w:val="28"/>
        </w:rPr>
        <w:t>#</w:t>
      </w:r>
      <w:r w:rsidRPr="00ED4EF1">
        <w:t xml:space="preserve"> </w:t>
      </w:r>
      <w:r w:rsidRPr="00ED4EF1">
        <w:rPr>
          <w:sz w:val="28"/>
          <w:szCs w:val="28"/>
        </w:rPr>
        <w:t xml:space="preserve">As for the fast food culture and the all-you-can-eat restaurants, I consider them as a </w:t>
      </w:r>
      <w:r w:rsidRPr="00EE67DD">
        <w:rPr>
          <w:b/>
          <w:sz w:val="28"/>
          <w:szCs w:val="28"/>
        </w:rPr>
        <w:t>distorted</w:t>
      </w:r>
      <w:r w:rsidRPr="00ED4EF1">
        <w:rPr>
          <w:sz w:val="28"/>
          <w:szCs w:val="28"/>
        </w:rPr>
        <w:t xml:space="preserve"> way of </w:t>
      </w:r>
      <w:r w:rsidRPr="00EE67DD">
        <w:rPr>
          <w:b/>
          <w:sz w:val="28"/>
          <w:szCs w:val="28"/>
        </w:rPr>
        <w:t>consuming</w:t>
      </w:r>
      <w:r w:rsidRPr="00ED4EF1">
        <w:rPr>
          <w:sz w:val="28"/>
          <w:szCs w:val="28"/>
        </w:rPr>
        <w:t xml:space="preserve"> </w:t>
      </w:r>
      <w:r w:rsidRPr="00EE67DD">
        <w:rPr>
          <w:b/>
          <w:sz w:val="28"/>
          <w:szCs w:val="28"/>
        </w:rPr>
        <w:t>food</w:t>
      </w:r>
      <w:r w:rsidRPr="00ED4EF1">
        <w:rPr>
          <w:sz w:val="28"/>
          <w:szCs w:val="28"/>
        </w:rPr>
        <w:t xml:space="preserve">, which can be very unhealthy if people </w:t>
      </w:r>
      <w:r w:rsidRPr="00EE67DD">
        <w:rPr>
          <w:b/>
          <w:sz w:val="28"/>
          <w:szCs w:val="28"/>
        </w:rPr>
        <w:t>indulge in</w:t>
      </w:r>
      <w:r w:rsidRPr="00ED4EF1">
        <w:rPr>
          <w:sz w:val="28"/>
          <w:szCs w:val="28"/>
        </w:rPr>
        <w:t xml:space="preserve"> them without </w:t>
      </w:r>
      <w:r w:rsidRPr="00EE67DD">
        <w:rPr>
          <w:b/>
          <w:sz w:val="28"/>
          <w:szCs w:val="28"/>
        </w:rPr>
        <w:t>constraint</w:t>
      </w:r>
      <w:r w:rsidRPr="00ED4EF1">
        <w:rPr>
          <w:sz w:val="28"/>
          <w:szCs w:val="28"/>
        </w:rPr>
        <w:t>.</w:t>
      </w:r>
    </w:p>
    <w:p w:rsidR="00CD14BA" w:rsidRDefault="00CD14BA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CD14BA" w:rsidRDefault="00CD14BA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CD14BA" w:rsidRPr="00480EE4" w:rsidRDefault="00CD14BA">
      <w:pPr>
        <w:pBdr>
          <w:bottom w:val="single" w:sz="6" w:space="1" w:color="auto"/>
        </w:pBdr>
        <w:rPr>
          <w:sz w:val="28"/>
          <w:szCs w:val="28"/>
        </w:rPr>
      </w:pPr>
    </w:p>
    <w:p w:rsidR="00D7311E" w:rsidRPr="00EE051C" w:rsidRDefault="00D7311E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======================</w:t>
      </w:r>
      <w:r w:rsidR="00A8084B" w:rsidRPr="00A8084B">
        <w:rPr>
          <w:rFonts w:hint="eastAsia"/>
          <w:b/>
          <w:sz w:val="28"/>
          <w:szCs w:val="28"/>
        </w:rPr>
        <w:t>模板</w:t>
      </w:r>
      <w:r w:rsidR="00967D23" w:rsidRPr="00EE051C">
        <w:rPr>
          <w:rFonts w:hint="eastAsia"/>
          <w:b/>
          <w:sz w:val="28"/>
          <w:szCs w:val="28"/>
        </w:rPr>
        <w:t>佳句</w:t>
      </w:r>
      <w:r w:rsidR="0033377E">
        <w:rPr>
          <w:rFonts w:hint="eastAsia"/>
          <w:sz w:val="28"/>
          <w:szCs w:val="28"/>
        </w:rPr>
        <w:t>===</w:t>
      </w:r>
      <w:r w:rsidR="008012DF">
        <w:rPr>
          <w:rFonts w:hint="eastAsia"/>
          <w:sz w:val="28"/>
          <w:szCs w:val="28"/>
        </w:rPr>
        <w:t>========================</w:t>
      </w:r>
    </w:p>
    <w:p w:rsidR="002072BD" w:rsidRDefault="002072BD" w:rsidP="0060243E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#To begin with</w:t>
      </w:r>
    </w:p>
    <w:p w:rsidR="00F85DE2" w:rsidRPr="00F85DE2" w:rsidRDefault="00F85DE2" w:rsidP="0060243E">
      <w:pPr>
        <w:pBdr>
          <w:bottom w:val="single" w:sz="6" w:space="1" w:color="auto"/>
        </w:pBdr>
        <w:rPr>
          <w:b/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Pr="00F85DE2">
        <w:rPr>
          <w:rFonts w:hint="eastAsia"/>
          <w:b/>
          <w:sz w:val="28"/>
          <w:szCs w:val="28"/>
        </w:rPr>
        <w:t xml:space="preserve">If </w:t>
      </w:r>
      <w:r w:rsidRPr="00F85DE2">
        <w:rPr>
          <w:b/>
          <w:sz w:val="28"/>
          <w:szCs w:val="28"/>
        </w:rPr>
        <w:t>…</w:t>
      </w:r>
      <w:r w:rsidRPr="00F85DE2">
        <w:rPr>
          <w:rFonts w:hint="eastAsia"/>
          <w:b/>
          <w:sz w:val="28"/>
          <w:szCs w:val="28"/>
        </w:rPr>
        <w:t xml:space="preserve">., </w:t>
      </w:r>
      <w:r w:rsidRPr="00F85DE2">
        <w:rPr>
          <w:b/>
          <w:sz w:val="28"/>
          <w:szCs w:val="28"/>
        </w:rPr>
        <w:t>…</w:t>
      </w:r>
      <w:r w:rsidRPr="00F85DE2">
        <w:rPr>
          <w:rFonts w:hint="eastAsia"/>
          <w:b/>
          <w:sz w:val="28"/>
          <w:szCs w:val="28"/>
        </w:rPr>
        <w:t>.  (</w:t>
      </w:r>
      <w:r w:rsidRPr="00F85DE2">
        <w:rPr>
          <w:rFonts w:hint="eastAsia"/>
          <w:b/>
          <w:color w:val="FF0000"/>
          <w:sz w:val="28"/>
          <w:szCs w:val="28"/>
        </w:rPr>
        <w:t>conditional</w:t>
      </w:r>
      <w:r w:rsidRPr="00F85DE2">
        <w:rPr>
          <w:rFonts w:hint="eastAsia"/>
          <w:b/>
          <w:sz w:val="28"/>
          <w:szCs w:val="28"/>
        </w:rPr>
        <w:t>)</w:t>
      </w:r>
    </w:p>
    <w:p w:rsidR="0060243E" w:rsidRPr="00EE051C" w:rsidRDefault="0084514F" w:rsidP="0060243E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59510A" w:rsidRPr="00EE051C">
        <w:rPr>
          <w:sz w:val="28"/>
          <w:szCs w:val="28"/>
        </w:rPr>
        <w:t xml:space="preserve"> </w:t>
      </w:r>
      <w:r w:rsidR="0064737B">
        <w:rPr>
          <w:sz w:val="28"/>
          <w:szCs w:val="28"/>
        </w:rPr>
        <w:t xml:space="preserve">Personally, I totally </w:t>
      </w:r>
      <w:r w:rsidR="003D1B76" w:rsidRPr="003D1B76">
        <w:rPr>
          <w:sz w:val="28"/>
          <w:szCs w:val="28"/>
        </w:rPr>
        <w:t xml:space="preserve">agree with this idea </w:t>
      </w:r>
      <w:r w:rsidR="003D1B76" w:rsidRPr="00625618">
        <w:rPr>
          <w:b/>
          <w:sz w:val="28"/>
          <w:szCs w:val="28"/>
        </w:rPr>
        <w:t>for the following reasons.</w:t>
      </w:r>
    </w:p>
    <w:p w:rsidR="00672842" w:rsidRPr="00EE051C" w:rsidRDefault="0084514F" w:rsidP="00672842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896524" w:rsidRPr="00EE051C">
        <w:rPr>
          <w:rFonts w:hint="eastAsia"/>
          <w:sz w:val="28"/>
          <w:szCs w:val="28"/>
        </w:rPr>
        <w:t xml:space="preserve">Some people </w:t>
      </w:r>
      <w:r w:rsidR="00896524" w:rsidRPr="00EE051C">
        <w:rPr>
          <w:rFonts w:hint="eastAsia"/>
          <w:b/>
          <w:sz w:val="28"/>
          <w:szCs w:val="28"/>
        </w:rPr>
        <w:t>hold the opinion</w:t>
      </w:r>
      <w:r w:rsidR="00144071">
        <w:rPr>
          <w:rFonts w:hint="eastAsia"/>
          <w:b/>
          <w:sz w:val="28"/>
          <w:szCs w:val="28"/>
        </w:rPr>
        <w:t>/view</w:t>
      </w:r>
      <w:r w:rsidR="00896524" w:rsidRPr="00EE051C">
        <w:rPr>
          <w:rFonts w:hint="eastAsia"/>
          <w:sz w:val="28"/>
          <w:szCs w:val="28"/>
        </w:rPr>
        <w:t xml:space="preserve"> that</w:t>
      </w:r>
      <w:r w:rsidR="00896524" w:rsidRPr="00EE051C">
        <w:rPr>
          <w:sz w:val="28"/>
          <w:szCs w:val="28"/>
        </w:rPr>
        <w:t>…</w:t>
      </w:r>
      <w:r w:rsidR="003766D2">
        <w:rPr>
          <w:rFonts w:hint="eastAsia"/>
          <w:sz w:val="28"/>
          <w:szCs w:val="28"/>
        </w:rPr>
        <w:t xml:space="preserve">  (</w:t>
      </w:r>
      <w:r w:rsidR="003766D2">
        <w:rPr>
          <w:rFonts w:hint="eastAsia"/>
          <w:sz w:val="28"/>
          <w:szCs w:val="28"/>
        </w:rPr>
        <w:t>不要接</w:t>
      </w:r>
      <w:r w:rsidR="003766D2">
        <w:rPr>
          <w:rFonts w:hint="eastAsia"/>
          <w:sz w:val="28"/>
          <w:szCs w:val="28"/>
        </w:rPr>
        <w:t>idea)</w:t>
      </w:r>
    </w:p>
    <w:p w:rsidR="00F348CD" w:rsidRDefault="00F348CD" w:rsidP="00672842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Pr="00EE051C">
        <w:rPr>
          <w:sz w:val="28"/>
          <w:szCs w:val="28"/>
        </w:rPr>
        <w:t xml:space="preserve"> Nowadays, one of the most </w:t>
      </w:r>
      <w:r w:rsidRPr="00EE051C">
        <w:rPr>
          <w:b/>
          <w:sz w:val="28"/>
          <w:szCs w:val="28"/>
        </w:rPr>
        <w:t>controversial</w:t>
      </w:r>
      <w:r w:rsidRPr="00EE051C">
        <w:rPr>
          <w:sz w:val="28"/>
          <w:szCs w:val="28"/>
        </w:rPr>
        <w:t xml:space="preserve"> issues is </w:t>
      </w:r>
      <w:r w:rsidRPr="00EE051C">
        <w:rPr>
          <w:b/>
          <w:sz w:val="28"/>
          <w:szCs w:val="28"/>
        </w:rPr>
        <w:t>whether … or not.</w:t>
      </w:r>
      <w:r w:rsidR="00703BB3">
        <w:rPr>
          <w:sz w:val="28"/>
          <w:szCs w:val="28"/>
        </w:rPr>
        <w:t xml:space="preserve"> </w:t>
      </w:r>
    </w:p>
    <w:p w:rsidR="009A25CC" w:rsidRPr="00EE051C" w:rsidRDefault="009A25CC" w:rsidP="0067284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A25CC">
        <w:t xml:space="preserve"> </w:t>
      </w:r>
      <w:r w:rsidRPr="009A25CC">
        <w:rPr>
          <w:b/>
          <w:sz w:val="28"/>
          <w:szCs w:val="28"/>
        </w:rPr>
        <w:t>Whether or not</w:t>
      </w:r>
      <w:r w:rsidRPr="009A25CC">
        <w:rPr>
          <w:sz w:val="28"/>
          <w:szCs w:val="28"/>
        </w:rPr>
        <w:t xml:space="preserve"> schools are the best method of education is one of the most </w:t>
      </w:r>
      <w:r w:rsidRPr="009C372D">
        <w:rPr>
          <w:b/>
          <w:sz w:val="28"/>
          <w:szCs w:val="28"/>
        </w:rPr>
        <w:t>debated</w:t>
      </w:r>
      <w:r w:rsidRPr="009A25CC">
        <w:rPr>
          <w:sz w:val="28"/>
          <w:szCs w:val="28"/>
        </w:rPr>
        <w:t xml:space="preserve"> topics among our society nowadays.</w:t>
      </w:r>
    </w:p>
    <w:p w:rsidR="00B66BF9" w:rsidRPr="00EE051C" w:rsidRDefault="0084514F" w:rsidP="00B66BF9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B66BF9" w:rsidRPr="00EE051C">
        <w:rPr>
          <w:sz w:val="28"/>
          <w:szCs w:val="28"/>
        </w:rPr>
        <w:t xml:space="preserve">This is </w:t>
      </w:r>
      <w:r w:rsidR="00B66BF9" w:rsidRPr="00EE051C">
        <w:rPr>
          <w:rFonts w:hint="eastAsia"/>
          <w:sz w:val="28"/>
          <w:szCs w:val="28"/>
        </w:rPr>
        <w:t>b</w:t>
      </w:r>
      <w:r w:rsidR="00B66BF9" w:rsidRPr="00EE051C">
        <w:rPr>
          <w:sz w:val="28"/>
          <w:szCs w:val="28"/>
        </w:rPr>
        <w:t>ecause only in this way</w:t>
      </w:r>
      <w:r w:rsidR="00B66BF9" w:rsidRPr="00EE051C">
        <w:rPr>
          <w:rFonts w:hint="eastAsia"/>
          <w:sz w:val="28"/>
          <w:szCs w:val="28"/>
        </w:rPr>
        <w:t xml:space="preserve"> </w:t>
      </w:r>
      <w:r w:rsidR="00B66BF9" w:rsidRPr="00EE051C">
        <w:rPr>
          <w:rFonts w:hint="eastAsia"/>
          <w:b/>
          <w:sz w:val="28"/>
          <w:szCs w:val="28"/>
        </w:rPr>
        <w:t>are we</w:t>
      </w:r>
      <w:r w:rsidR="00B66BF9" w:rsidRPr="00EE051C">
        <w:rPr>
          <w:rFonts w:hint="eastAsia"/>
          <w:sz w:val="28"/>
          <w:szCs w:val="28"/>
        </w:rPr>
        <w:t xml:space="preserve"> able to</w:t>
      </w:r>
      <w:r w:rsidR="00B66BF9" w:rsidRPr="00EE051C">
        <w:rPr>
          <w:sz w:val="28"/>
          <w:szCs w:val="28"/>
        </w:rPr>
        <w:t>…</w:t>
      </w:r>
    </w:p>
    <w:p w:rsidR="004454B2" w:rsidRDefault="0084514F" w:rsidP="004454B2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4454B2" w:rsidRPr="00EE051C">
        <w:rPr>
          <w:rFonts w:hint="eastAsia"/>
          <w:sz w:val="28"/>
          <w:szCs w:val="28"/>
        </w:rPr>
        <w:t xml:space="preserve">The main reason </w:t>
      </w:r>
      <w:r w:rsidR="00E030ED">
        <w:rPr>
          <w:rFonts w:hint="eastAsia"/>
          <w:sz w:val="28"/>
          <w:szCs w:val="28"/>
        </w:rPr>
        <w:t xml:space="preserve">why </w:t>
      </w:r>
      <w:r w:rsidR="004454B2" w:rsidRPr="00EE051C">
        <w:rPr>
          <w:rFonts w:hint="eastAsia"/>
          <w:sz w:val="28"/>
          <w:szCs w:val="28"/>
        </w:rPr>
        <w:t xml:space="preserve">they </w:t>
      </w:r>
      <w:r w:rsidR="004454B2" w:rsidRPr="00EE051C">
        <w:rPr>
          <w:rFonts w:hint="eastAsia"/>
          <w:b/>
          <w:sz w:val="28"/>
          <w:szCs w:val="28"/>
        </w:rPr>
        <w:t xml:space="preserve">take this stand </w:t>
      </w:r>
      <w:r w:rsidR="004454B2" w:rsidRPr="00EE051C">
        <w:rPr>
          <w:rFonts w:hint="eastAsia"/>
          <w:sz w:val="28"/>
          <w:szCs w:val="28"/>
        </w:rPr>
        <w:t>is that they believe</w:t>
      </w:r>
      <w:r w:rsidR="004454B2" w:rsidRPr="00EE051C">
        <w:rPr>
          <w:sz w:val="28"/>
          <w:szCs w:val="28"/>
        </w:rPr>
        <w:t>…</w:t>
      </w:r>
    </w:p>
    <w:p w:rsidR="00406664" w:rsidRPr="00EE051C" w:rsidRDefault="00406664" w:rsidP="004454B2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066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this essay, I </w:t>
      </w:r>
      <w:r>
        <w:rPr>
          <w:rFonts w:hint="eastAsia"/>
          <w:sz w:val="28"/>
          <w:szCs w:val="28"/>
        </w:rPr>
        <w:t>will</w:t>
      </w:r>
      <w:r w:rsidRPr="00EE051C">
        <w:rPr>
          <w:sz w:val="28"/>
          <w:szCs w:val="28"/>
        </w:rPr>
        <w:t xml:space="preserve"> discuss the </w:t>
      </w:r>
      <w:r w:rsidRPr="00EE051C">
        <w:rPr>
          <w:b/>
          <w:sz w:val="28"/>
          <w:szCs w:val="28"/>
        </w:rPr>
        <w:t>merits</w:t>
      </w:r>
      <w:r w:rsidRPr="00EE051C">
        <w:rPr>
          <w:sz w:val="28"/>
          <w:szCs w:val="28"/>
        </w:rPr>
        <w:t xml:space="preserve"> of both views and give my own </w:t>
      </w:r>
      <w:r w:rsidRPr="00EE051C">
        <w:rPr>
          <w:b/>
          <w:sz w:val="28"/>
          <w:szCs w:val="28"/>
        </w:rPr>
        <w:t>perspective</w:t>
      </w:r>
      <w:r w:rsidRPr="00EE051C">
        <w:rPr>
          <w:sz w:val="28"/>
          <w:szCs w:val="28"/>
        </w:rPr>
        <w:t>.</w:t>
      </w:r>
    </w:p>
    <w:p w:rsidR="00343430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9C372D">
        <w:rPr>
          <w:sz w:val="28"/>
          <w:szCs w:val="28"/>
        </w:rPr>
        <w:t xml:space="preserve">In this essay, I </w:t>
      </w:r>
      <w:r w:rsidR="009C372D">
        <w:rPr>
          <w:rFonts w:hint="eastAsia"/>
          <w:sz w:val="28"/>
          <w:szCs w:val="28"/>
        </w:rPr>
        <w:t>will</w:t>
      </w:r>
      <w:r w:rsidRPr="00EE051C">
        <w:rPr>
          <w:sz w:val="28"/>
          <w:szCs w:val="28"/>
        </w:rPr>
        <w:t xml:space="preserve"> </w:t>
      </w:r>
      <w:r w:rsidRPr="00EE051C">
        <w:rPr>
          <w:b/>
          <w:sz w:val="28"/>
          <w:szCs w:val="28"/>
        </w:rPr>
        <w:t>analyze</w:t>
      </w:r>
      <w:r w:rsidRPr="00EE051C">
        <w:rPr>
          <w:sz w:val="28"/>
          <w:szCs w:val="28"/>
        </w:rPr>
        <w:t xml:space="preserve"> the causes of this issue and also </w:t>
      </w:r>
      <w:r w:rsidRPr="00EE051C">
        <w:rPr>
          <w:b/>
          <w:sz w:val="28"/>
          <w:szCs w:val="28"/>
        </w:rPr>
        <w:t>propose</w:t>
      </w:r>
      <w:r w:rsidRPr="00EE051C">
        <w:rPr>
          <w:sz w:val="28"/>
          <w:szCs w:val="28"/>
        </w:rPr>
        <w:t xml:space="preserve"> some solutions</w:t>
      </w:r>
      <w:r w:rsidRPr="00EE051C">
        <w:rPr>
          <w:rFonts w:hint="eastAsia"/>
          <w:sz w:val="28"/>
          <w:szCs w:val="28"/>
        </w:rPr>
        <w:t>.</w:t>
      </w:r>
    </w:p>
    <w:p w:rsidR="0084514F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00203A" w:rsidRPr="00EE051C">
        <w:rPr>
          <w:sz w:val="28"/>
          <w:szCs w:val="28"/>
        </w:rPr>
        <w:t xml:space="preserve"> </w:t>
      </w:r>
      <w:r w:rsidR="0000203A" w:rsidRPr="00EE051C">
        <w:rPr>
          <w:b/>
          <w:sz w:val="28"/>
          <w:szCs w:val="28"/>
        </w:rPr>
        <w:t>adopting mor</w:t>
      </w:r>
      <w:r w:rsidR="00A7667C" w:rsidRPr="00EE051C">
        <w:rPr>
          <w:b/>
          <w:sz w:val="28"/>
          <w:szCs w:val="28"/>
        </w:rPr>
        <w:t>e measures</w:t>
      </w:r>
      <w:r w:rsidR="00A7667C" w:rsidRPr="00EE051C">
        <w:rPr>
          <w:sz w:val="28"/>
          <w:szCs w:val="28"/>
        </w:rPr>
        <w:t xml:space="preserve"> that are</w:t>
      </w:r>
      <w:r w:rsidR="00A7667C" w:rsidRPr="00EE051C">
        <w:rPr>
          <w:rFonts w:hint="eastAsia"/>
          <w:sz w:val="28"/>
          <w:szCs w:val="28"/>
        </w:rPr>
        <w:t xml:space="preserve"> </w:t>
      </w:r>
      <w:proofErr w:type="spellStart"/>
      <w:r w:rsidR="00A7667C" w:rsidRPr="00EE051C">
        <w:rPr>
          <w:rFonts w:hint="eastAsia"/>
          <w:sz w:val="28"/>
          <w:szCs w:val="28"/>
        </w:rPr>
        <w:t>adj</w:t>
      </w:r>
      <w:proofErr w:type="spellEnd"/>
      <w:r w:rsidR="0000203A" w:rsidRPr="00EE051C">
        <w:rPr>
          <w:sz w:val="28"/>
          <w:szCs w:val="28"/>
        </w:rPr>
        <w:t xml:space="preserve"> is the least we can do.</w:t>
      </w:r>
    </w:p>
    <w:p w:rsidR="00922BAC" w:rsidRPr="00EE051C" w:rsidRDefault="00922BA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#Take </w:t>
      </w:r>
      <w:r w:rsidRPr="00FF17F2">
        <w:rPr>
          <w:rFonts w:hint="eastAsia"/>
          <w:b/>
          <w:sz w:val="28"/>
          <w:szCs w:val="28"/>
        </w:rPr>
        <w:t>effective</w:t>
      </w:r>
      <w:r>
        <w:rPr>
          <w:rFonts w:hint="eastAsia"/>
          <w:sz w:val="28"/>
          <w:szCs w:val="28"/>
        </w:rPr>
        <w:t xml:space="preserve"> measures</w:t>
      </w:r>
      <w:r>
        <w:rPr>
          <w:sz w:val="28"/>
          <w:szCs w:val="28"/>
        </w:rPr>
        <w:t>…</w:t>
      </w:r>
    </w:p>
    <w:p w:rsidR="0084514F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C82EC9" w:rsidRPr="00EE051C">
        <w:rPr>
          <w:sz w:val="28"/>
          <w:szCs w:val="28"/>
        </w:rPr>
        <w:t xml:space="preserve"> </w:t>
      </w:r>
      <w:r w:rsidR="007B1C02" w:rsidRPr="007B1C02">
        <w:rPr>
          <w:sz w:val="28"/>
          <w:szCs w:val="28"/>
        </w:rPr>
        <w:t>In conclusion</w:t>
      </w:r>
      <w:r w:rsidR="008104CF" w:rsidRPr="00EE051C">
        <w:rPr>
          <w:sz w:val="28"/>
          <w:szCs w:val="28"/>
        </w:rPr>
        <w:t xml:space="preserve">, the main causes of </w:t>
      </w:r>
      <w:r w:rsidR="00C82EC9" w:rsidRPr="00EE051C">
        <w:rPr>
          <w:sz w:val="28"/>
          <w:szCs w:val="28"/>
        </w:rPr>
        <w:t xml:space="preserve">this </w:t>
      </w:r>
      <w:r w:rsidR="00C82EC9" w:rsidRPr="002C5D95">
        <w:rPr>
          <w:b/>
          <w:color w:val="FF0000"/>
          <w:sz w:val="28"/>
          <w:szCs w:val="28"/>
        </w:rPr>
        <w:t>phenomenon</w:t>
      </w:r>
      <w:r w:rsidR="00C82EC9" w:rsidRPr="00EE051C">
        <w:rPr>
          <w:sz w:val="28"/>
          <w:szCs w:val="28"/>
        </w:rPr>
        <w:t xml:space="preserve"> are</w:t>
      </w:r>
      <w:r w:rsidR="001B7E79" w:rsidRPr="00EE051C">
        <w:rPr>
          <w:sz w:val="28"/>
          <w:szCs w:val="28"/>
        </w:rPr>
        <w:t>…</w:t>
      </w:r>
    </w:p>
    <w:p w:rsidR="0084514F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7B1C02">
        <w:rPr>
          <w:rFonts w:hint="eastAsia"/>
          <w:sz w:val="28"/>
          <w:szCs w:val="28"/>
        </w:rPr>
        <w:t xml:space="preserve"> </w:t>
      </w:r>
      <w:r w:rsidR="007B1C02" w:rsidRPr="007B1C02">
        <w:rPr>
          <w:sz w:val="28"/>
          <w:szCs w:val="28"/>
        </w:rPr>
        <w:t>In conclusion</w:t>
      </w:r>
      <w:r w:rsidR="00604D86" w:rsidRPr="00EE051C">
        <w:rPr>
          <w:rFonts w:hint="eastAsia"/>
          <w:sz w:val="28"/>
          <w:szCs w:val="28"/>
        </w:rPr>
        <w:t xml:space="preserve">, both views have their reasons that are very </w:t>
      </w:r>
      <w:r w:rsidR="00604D86" w:rsidRPr="00EE051C">
        <w:rPr>
          <w:rFonts w:hint="eastAsia"/>
          <w:b/>
          <w:sz w:val="28"/>
          <w:szCs w:val="28"/>
        </w:rPr>
        <w:t>persuasive</w:t>
      </w:r>
      <w:r w:rsidR="00604D86" w:rsidRPr="00EE051C">
        <w:rPr>
          <w:rFonts w:hint="eastAsia"/>
          <w:sz w:val="28"/>
          <w:szCs w:val="28"/>
        </w:rPr>
        <w:t>.</w:t>
      </w:r>
    </w:p>
    <w:p w:rsidR="0084514F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604D86" w:rsidRPr="00EE051C">
        <w:rPr>
          <w:rFonts w:hint="eastAsia"/>
          <w:sz w:val="28"/>
          <w:szCs w:val="28"/>
        </w:rPr>
        <w:t xml:space="preserve"> </w:t>
      </w:r>
      <w:r w:rsidR="00D62357" w:rsidRPr="00EE051C">
        <w:rPr>
          <w:b/>
          <w:sz w:val="28"/>
          <w:szCs w:val="28"/>
        </w:rPr>
        <w:t xml:space="preserve">Some state </w:t>
      </w:r>
      <w:r w:rsidR="00D62357" w:rsidRPr="00EE051C">
        <w:rPr>
          <w:sz w:val="28"/>
          <w:szCs w:val="28"/>
        </w:rPr>
        <w:t>that …</w:t>
      </w:r>
      <w:r w:rsidR="00D62357" w:rsidRPr="00EE051C">
        <w:rPr>
          <w:rFonts w:hint="eastAsia"/>
          <w:sz w:val="28"/>
          <w:szCs w:val="28"/>
        </w:rPr>
        <w:t xml:space="preserve">  </w:t>
      </w:r>
      <w:r w:rsidR="00D62357" w:rsidRPr="00EE051C">
        <w:rPr>
          <w:sz w:val="28"/>
          <w:szCs w:val="28"/>
        </w:rPr>
        <w:t>.</w:t>
      </w:r>
      <w:r w:rsidR="00D62357" w:rsidRPr="00EE051C">
        <w:rPr>
          <w:rFonts w:hint="eastAsia"/>
          <w:sz w:val="28"/>
          <w:szCs w:val="28"/>
        </w:rPr>
        <w:t>(</w:t>
      </w:r>
      <w:r w:rsidR="00D62357" w:rsidRPr="00EE051C">
        <w:rPr>
          <w:rFonts w:hint="eastAsia"/>
          <w:sz w:val="28"/>
          <w:szCs w:val="28"/>
        </w:rPr>
        <w:t>句號</w:t>
      </w:r>
      <w:r w:rsidR="00D62357" w:rsidRPr="00EE051C">
        <w:rPr>
          <w:rFonts w:hint="eastAsia"/>
          <w:sz w:val="28"/>
          <w:szCs w:val="28"/>
        </w:rPr>
        <w:t>)</w:t>
      </w:r>
      <w:r w:rsidR="00D62357" w:rsidRPr="00EE051C">
        <w:rPr>
          <w:sz w:val="28"/>
          <w:szCs w:val="28"/>
        </w:rPr>
        <w:t xml:space="preserve"> </w:t>
      </w:r>
      <w:r w:rsidR="00D62357" w:rsidRPr="00EE051C">
        <w:rPr>
          <w:rFonts w:hint="eastAsia"/>
          <w:sz w:val="28"/>
          <w:szCs w:val="28"/>
        </w:rPr>
        <w:t xml:space="preserve">   </w:t>
      </w:r>
      <w:r w:rsidR="00D62357" w:rsidRPr="00EE051C">
        <w:rPr>
          <w:b/>
          <w:sz w:val="28"/>
          <w:szCs w:val="28"/>
        </w:rPr>
        <w:t>While</w:t>
      </w:r>
      <w:r w:rsidR="00D62357" w:rsidRPr="00EE051C">
        <w:rPr>
          <w:sz w:val="28"/>
          <w:szCs w:val="28"/>
        </w:rPr>
        <w:t xml:space="preserve"> </w:t>
      </w:r>
      <w:r w:rsidR="00D62357" w:rsidRPr="00EE051C">
        <w:rPr>
          <w:b/>
          <w:sz w:val="28"/>
          <w:szCs w:val="28"/>
        </w:rPr>
        <w:t>others state</w:t>
      </w:r>
      <w:r w:rsidR="00D62357" w:rsidRPr="00EE051C">
        <w:rPr>
          <w:sz w:val="28"/>
          <w:szCs w:val="28"/>
        </w:rPr>
        <w:t xml:space="preserve"> that</w:t>
      </w:r>
    </w:p>
    <w:p w:rsidR="0084514F" w:rsidRPr="00EE051C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320A23" w:rsidRPr="00EE051C">
        <w:rPr>
          <w:sz w:val="28"/>
          <w:szCs w:val="28"/>
        </w:rPr>
        <w:t xml:space="preserve"> </w:t>
      </w:r>
      <w:r w:rsidR="00320A23" w:rsidRPr="00EE051C">
        <w:rPr>
          <w:b/>
          <w:sz w:val="28"/>
          <w:szCs w:val="28"/>
        </w:rPr>
        <w:t>More importantly</w:t>
      </w:r>
      <w:r w:rsidR="00320A23" w:rsidRPr="00EE051C">
        <w:rPr>
          <w:sz w:val="28"/>
          <w:szCs w:val="28"/>
        </w:rPr>
        <w:t xml:space="preserve">, the merits of using it </w:t>
      </w:r>
      <w:r w:rsidR="00320A23" w:rsidRPr="00EE051C">
        <w:rPr>
          <w:b/>
          <w:sz w:val="28"/>
          <w:szCs w:val="28"/>
        </w:rPr>
        <w:t>outnumber</w:t>
      </w:r>
      <w:r w:rsidR="00320A23" w:rsidRPr="00EE051C">
        <w:rPr>
          <w:sz w:val="28"/>
          <w:szCs w:val="28"/>
        </w:rPr>
        <w:t xml:space="preserve"> the demerits.</w:t>
      </w:r>
    </w:p>
    <w:p w:rsidR="0084514F" w:rsidRDefault="0084514F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ED1CB4" w:rsidRPr="00ED1CB4">
        <w:t xml:space="preserve"> </w:t>
      </w:r>
      <w:r w:rsidR="00ED1CB4" w:rsidRPr="00ED1CB4">
        <w:rPr>
          <w:sz w:val="28"/>
          <w:szCs w:val="28"/>
        </w:rPr>
        <w:t xml:space="preserve">I am totally </w:t>
      </w:r>
      <w:r w:rsidR="00ED1CB4" w:rsidRPr="007C659C">
        <w:rPr>
          <w:b/>
          <w:sz w:val="28"/>
          <w:szCs w:val="28"/>
        </w:rPr>
        <w:t>opposed</w:t>
      </w:r>
      <w:r w:rsidR="00ED1CB4" w:rsidRPr="00ED1CB4">
        <w:rPr>
          <w:sz w:val="28"/>
          <w:szCs w:val="28"/>
        </w:rPr>
        <w:t xml:space="preserve"> to the idea that</w:t>
      </w:r>
      <w:r w:rsidR="00ED1CB4">
        <w:rPr>
          <w:sz w:val="28"/>
          <w:szCs w:val="28"/>
        </w:rPr>
        <w:t>…</w:t>
      </w:r>
    </w:p>
    <w:p w:rsidR="00F20C67" w:rsidRDefault="00F20C67">
      <w:pPr>
        <w:pBdr>
          <w:bottom w:val="single" w:sz="6" w:space="1" w:color="auto"/>
        </w:pBdr>
        <w:rPr>
          <w:sz w:val="28"/>
          <w:szCs w:val="28"/>
        </w:rPr>
      </w:pPr>
    </w:p>
    <w:p w:rsidR="00022FF9" w:rsidRDefault="00022FF9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hint="eastAsia"/>
          <w:sz w:val="28"/>
          <w:szCs w:val="28"/>
        </w:rPr>
        <w:t>#</w:t>
      </w:r>
      <w:r w:rsidRPr="00022FF9">
        <w:rPr>
          <w:rFonts w:ascii="Arial" w:hAnsi="Arial" w:cs="Arial"/>
          <w:color w:val="000000"/>
          <w:kern w:val="0"/>
          <w:szCs w:val="24"/>
        </w:rPr>
        <w:t xml:space="preserve"> 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One of the most </w:t>
      </w:r>
      <w:r w:rsidRPr="006D7240">
        <w:rPr>
          <w:rFonts w:ascii="Arial" w:hAnsi="Arial" w:cs="Arial"/>
          <w:b/>
          <w:color w:val="000000"/>
          <w:kern w:val="0"/>
          <w:szCs w:val="24"/>
        </w:rPr>
        <w:t>notable</w:t>
      </w:r>
      <w:r w:rsidR="00A11CAF">
        <w:rPr>
          <w:rFonts w:ascii="Arial" w:hAnsi="Arial" w:cs="Arial" w:hint="eastAsia"/>
          <w:b/>
          <w:color w:val="000000"/>
          <w:kern w:val="0"/>
          <w:szCs w:val="24"/>
        </w:rPr>
        <w:t>(</w:t>
      </w:r>
      <w:r w:rsidR="00A11CAF">
        <w:rPr>
          <w:rFonts w:ascii="Arial" w:hAnsi="Arial" w:cs="Arial" w:hint="eastAsia"/>
          <w:b/>
          <w:color w:val="000000"/>
          <w:kern w:val="0"/>
          <w:szCs w:val="24"/>
        </w:rPr>
        <w:t>拼寫</w:t>
      </w:r>
      <w:r w:rsidR="00A11CAF">
        <w:rPr>
          <w:rFonts w:ascii="Arial" w:hAnsi="Arial" w:cs="Arial" w:hint="eastAsia"/>
          <w:b/>
          <w:color w:val="000000"/>
          <w:kern w:val="0"/>
          <w:szCs w:val="24"/>
        </w:rPr>
        <w:t>)</w:t>
      </w:r>
      <w:r w:rsidRPr="008A0C0F">
        <w:rPr>
          <w:rFonts w:ascii="Arial" w:hAnsi="Arial" w:cs="Arial"/>
          <w:color w:val="000000"/>
          <w:kern w:val="0"/>
          <w:szCs w:val="24"/>
        </w:rPr>
        <w:t xml:space="preserve"> effects is that</w:t>
      </w:r>
      <w:r>
        <w:rPr>
          <w:rFonts w:ascii="Arial" w:hAnsi="Arial" w:cs="Arial"/>
          <w:color w:val="000000"/>
          <w:kern w:val="0"/>
          <w:szCs w:val="24"/>
        </w:rPr>
        <w:t>…</w:t>
      </w:r>
    </w:p>
    <w:p w:rsidR="00F20C67" w:rsidRDefault="00F20C67">
      <w:pPr>
        <w:pBdr>
          <w:bottom w:val="single" w:sz="6" w:space="1" w:color="auto"/>
        </w:pBdr>
        <w:rPr>
          <w:rFonts w:ascii="Arial" w:hAnsi="Arial" w:cs="Arial"/>
          <w:color w:val="000000"/>
          <w:kern w:val="0"/>
          <w:szCs w:val="24"/>
        </w:rPr>
      </w:pPr>
      <w:r>
        <w:rPr>
          <w:rFonts w:ascii="Arial" w:hAnsi="Arial" w:cs="Arial" w:hint="eastAsia"/>
          <w:color w:val="000000"/>
          <w:kern w:val="0"/>
          <w:szCs w:val="24"/>
        </w:rPr>
        <w:t>#</w:t>
      </w:r>
      <w:r w:rsidRPr="00F20C67">
        <w:t xml:space="preserve"> </w:t>
      </w:r>
      <w:r w:rsidRPr="00F20C67">
        <w:rPr>
          <w:rFonts w:ascii="Arial" w:hAnsi="Arial" w:cs="Arial"/>
          <w:color w:val="000000"/>
          <w:kern w:val="0"/>
          <w:szCs w:val="24"/>
        </w:rPr>
        <w:t>the ideal situation would be</w:t>
      </w:r>
      <w:r w:rsidR="00A45970">
        <w:rPr>
          <w:rFonts w:ascii="Arial" w:hAnsi="Arial" w:cs="Arial"/>
          <w:color w:val="000000"/>
          <w:kern w:val="0"/>
          <w:szCs w:val="24"/>
        </w:rPr>
        <w:t>…</w:t>
      </w:r>
    </w:p>
    <w:p w:rsidR="00C40665" w:rsidRDefault="00474F97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#Along with the </w:t>
      </w:r>
      <w:r w:rsidRPr="005D374F">
        <w:rPr>
          <w:rFonts w:hint="eastAsia"/>
          <w:b/>
          <w:sz w:val="28"/>
          <w:szCs w:val="28"/>
        </w:rPr>
        <w:t>rapid</w:t>
      </w:r>
      <w:r>
        <w:rPr>
          <w:rFonts w:hint="eastAsia"/>
          <w:sz w:val="28"/>
          <w:szCs w:val="28"/>
        </w:rPr>
        <w:t xml:space="preserve"> </w:t>
      </w:r>
      <w:r w:rsidRPr="005D374F">
        <w:rPr>
          <w:rFonts w:hint="eastAsia"/>
          <w:b/>
          <w:sz w:val="28"/>
          <w:szCs w:val="28"/>
        </w:rPr>
        <w:t>social</w:t>
      </w:r>
      <w:r>
        <w:rPr>
          <w:rFonts w:hint="eastAsia"/>
          <w:sz w:val="28"/>
          <w:szCs w:val="28"/>
        </w:rPr>
        <w:t xml:space="preserve"> and </w:t>
      </w:r>
      <w:r w:rsidRPr="005D374F">
        <w:rPr>
          <w:rFonts w:hint="eastAsia"/>
          <w:b/>
          <w:sz w:val="28"/>
          <w:szCs w:val="28"/>
        </w:rPr>
        <w:t>economic</w:t>
      </w:r>
      <w:r>
        <w:rPr>
          <w:rFonts w:hint="eastAsia"/>
          <w:sz w:val="28"/>
          <w:szCs w:val="28"/>
        </w:rPr>
        <w:t xml:space="preserve"> </w:t>
      </w:r>
      <w:r w:rsidRPr="005D374F">
        <w:rPr>
          <w:rFonts w:hint="eastAsia"/>
          <w:b/>
          <w:sz w:val="28"/>
          <w:szCs w:val="28"/>
        </w:rPr>
        <w:t>development</w:t>
      </w:r>
      <w:r>
        <w:rPr>
          <w:rFonts w:hint="eastAsia"/>
          <w:sz w:val="28"/>
          <w:szCs w:val="28"/>
        </w:rPr>
        <w:t>, people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</w:t>
      </w:r>
      <w:r w:rsidRPr="00BC1CEA">
        <w:rPr>
          <w:rFonts w:hint="eastAsia"/>
          <w:b/>
          <w:sz w:val="28"/>
          <w:szCs w:val="28"/>
        </w:rPr>
        <w:t>living</w:t>
      </w:r>
      <w:r w:rsidR="00235938" w:rsidRPr="00BC1CEA">
        <w:rPr>
          <w:rFonts w:hint="eastAsia"/>
          <w:b/>
          <w:sz w:val="28"/>
          <w:szCs w:val="28"/>
        </w:rPr>
        <w:t xml:space="preserve"> </w:t>
      </w:r>
      <w:r w:rsidRPr="00BC1CEA">
        <w:rPr>
          <w:rFonts w:hint="eastAsia"/>
          <w:b/>
          <w:sz w:val="28"/>
          <w:szCs w:val="28"/>
        </w:rPr>
        <w:t>standard</w:t>
      </w:r>
      <w:r>
        <w:rPr>
          <w:rFonts w:hint="eastAsia"/>
          <w:sz w:val="28"/>
          <w:szCs w:val="28"/>
        </w:rPr>
        <w:t xml:space="preserve"> has been greatly improved.</w:t>
      </w:r>
    </w:p>
    <w:p w:rsidR="00F20C67" w:rsidRDefault="002B730A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248BA">
        <w:rPr>
          <w:rFonts w:hint="eastAsia"/>
          <w:b/>
          <w:sz w:val="28"/>
          <w:szCs w:val="28"/>
        </w:rPr>
        <w:t>With</w:t>
      </w:r>
      <w:r>
        <w:rPr>
          <w:rFonts w:hint="eastAsia"/>
          <w:sz w:val="28"/>
          <w:szCs w:val="28"/>
        </w:rPr>
        <w:t xml:space="preserve"> the </w:t>
      </w:r>
      <w:r w:rsidRPr="009248BA">
        <w:rPr>
          <w:rFonts w:hint="eastAsia"/>
          <w:b/>
          <w:sz w:val="28"/>
          <w:szCs w:val="28"/>
        </w:rPr>
        <w:t>rapid</w:t>
      </w:r>
      <w:r>
        <w:rPr>
          <w:rFonts w:hint="eastAsia"/>
          <w:sz w:val="28"/>
          <w:szCs w:val="28"/>
        </w:rPr>
        <w:t xml:space="preserve"> development of </w:t>
      </w:r>
      <w:r>
        <w:rPr>
          <w:sz w:val="28"/>
          <w:szCs w:val="28"/>
        </w:rPr>
        <w:t>society…</w:t>
      </w:r>
    </w:p>
    <w:p w:rsidR="00EE55FB" w:rsidRDefault="00EE55F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#From my point of view</w:t>
      </w:r>
      <w:r w:rsidR="00852E9B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</w:p>
    <w:p w:rsidR="00497D01" w:rsidRDefault="00497D01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#As is known to all,</w:t>
      </w:r>
      <w:r>
        <w:rPr>
          <w:sz w:val="28"/>
          <w:szCs w:val="28"/>
        </w:rPr>
        <w:t>…</w:t>
      </w:r>
    </w:p>
    <w:p w:rsidR="009D0064" w:rsidRDefault="009D006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#It is no doubt that</w:t>
      </w:r>
      <w:r>
        <w:rPr>
          <w:sz w:val="28"/>
          <w:szCs w:val="28"/>
        </w:rPr>
        <w:t>…</w:t>
      </w:r>
    </w:p>
    <w:p w:rsidR="007F7F4B" w:rsidRDefault="007F7F4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7F7F4B">
        <w:rPr>
          <w:sz w:val="28"/>
          <w:szCs w:val="28"/>
        </w:rPr>
        <w:t>, otherwise</w:t>
      </w:r>
    </w:p>
    <w:p w:rsidR="00124A2E" w:rsidRDefault="00E778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A sizable (large) </w:t>
      </w:r>
      <w:r w:rsidRPr="00410A61">
        <w:rPr>
          <w:rFonts w:hint="eastAsia"/>
          <w:b/>
          <w:sz w:val="28"/>
          <w:szCs w:val="28"/>
        </w:rPr>
        <w:t>percentage</w:t>
      </w:r>
      <w:r>
        <w:rPr>
          <w:rFonts w:hint="eastAsia"/>
          <w:sz w:val="28"/>
          <w:szCs w:val="28"/>
        </w:rPr>
        <w:t xml:space="preserve"> of people</w:t>
      </w:r>
      <w:r>
        <w:rPr>
          <w:sz w:val="28"/>
          <w:szCs w:val="28"/>
        </w:rPr>
        <w:t>…</w:t>
      </w:r>
    </w:p>
    <w:p w:rsidR="000219E0" w:rsidRDefault="000219E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It is </w:t>
      </w:r>
      <w:r w:rsidRPr="00865708">
        <w:rPr>
          <w:rFonts w:hint="eastAsia"/>
          <w:b/>
          <w:sz w:val="28"/>
          <w:szCs w:val="28"/>
        </w:rPr>
        <w:t>advis</w:t>
      </w:r>
      <w:r w:rsidR="006743D3" w:rsidRPr="00865708">
        <w:rPr>
          <w:rFonts w:hint="eastAsia"/>
          <w:b/>
          <w:sz w:val="28"/>
          <w:szCs w:val="28"/>
        </w:rPr>
        <w:t>a</w:t>
      </w:r>
      <w:r w:rsidRPr="00865708">
        <w:rPr>
          <w:rFonts w:hint="eastAsia"/>
          <w:b/>
          <w:sz w:val="28"/>
          <w:szCs w:val="28"/>
        </w:rPr>
        <w:t>ble</w:t>
      </w:r>
      <w:r>
        <w:rPr>
          <w:rFonts w:hint="eastAsia"/>
          <w:sz w:val="28"/>
          <w:szCs w:val="28"/>
        </w:rPr>
        <w:t xml:space="preserve"> that</w:t>
      </w:r>
      <w:r>
        <w:rPr>
          <w:sz w:val="28"/>
          <w:szCs w:val="28"/>
        </w:rPr>
        <w:t>…</w:t>
      </w:r>
    </w:p>
    <w:p w:rsidR="00185919" w:rsidRDefault="00185919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#...are mentioned to be the main reasons why</w:t>
      </w:r>
      <w:r>
        <w:rPr>
          <w:sz w:val="28"/>
          <w:szCs w:val="28"/>
        </w:rPr>
        <w:t>…</w:t>
      </w:r>
    </w:p>
    <w:p w:rsidR="00657909" w:rsidRDefault="00657909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#With the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issues are </w:t>
      </w:r>
      <w:r w:rsidRPr="00376DFD">
        <w:rPr>
          <w:rFonts w:hint="eastAsia"/>
          <w:b/>
          <w:sz w:val="28"/>
          <w:szCs w:val="28"/>
        </w:rPr>
        <w:t>brought to our attention.</w:t>
      </w:r>
    </w:p>
    <w:p w:rsidR="009A145A" w:rsidRDefault="009A145A">
      <w:pPr>
        <w:pBdr>
          <w:bottom w:val="single" w:sz="6" w:space="1" w:color="auto"/>
        </w:pBdr>
        <w:rPr>
          <w:sz w:val="28"/>
          <w:szCs w:val="28"/>
        </w:rPr>
      </w:pPr>
      <w:r w:rsidRPr="00816260">
        <w:rPr>
          <w:rFonts w:hint="eastAsia"/>
          <w:sz w:val="28"/>
          <w:szCs w:val="28"/>
        </w:rPr>
        <w:t>#</w:t>
      </w:r>
      <w:r w:rsidRPr="00493E94">
        <w:rPr>
          <w:rFonts w:hint="eastAsia"/>
          <w:b/>
          <w:sz w:val="28"/>
          <w:szCs w:val="28"/>
        </w:rPr>
        <w:t xml:space="preserve">From my own </w:t>
      </w:r>
      <w:r w:rsidR="00A72A1C" w:rsidRPr="00493E94">
        <w:rPr>
          <w:rFonts w:hint="eastAsia"/>
          <w:b/>
          <w:sz w:val="28"/>
          <w:szCs w:val="28"/>
        </w:rPr>
        <w:t>perspective</w:t>
      </w:r>
      <w:r w:rsidR="00A72A1C" w:rsidRPr="00816260">
        <w:rPr>
          <w:rFonts w:hint="eastAsia"/>
          <w:sz w:val="28"/>
          <w:szCs w:val="28"/>
        </w:rPr>
        <w:t xml:space="preserve">, I </w:t>
      </w:r>
      <w:r w:rsidR="00A72A1C" w:rsidRPr="00816260">
        <w:rPr>
          <w:rFonts w:hint="eastAsia"/>
          <w:b/>
          <w:sz w:val="28"/>
          <w:szCs w:val="28"/>
        </w:rPr>
        <w:t>partly</w:t>
      </w:r>
      <w:r w:rsidR="00A72A1C" w:rsidRPr="00816260">
        <w:rPr>
          <w:rFonts w:hint="eastAsia"/>
          <w:sz w:val="28"/>
          <w:szCs w:val="28"/>
        </w:rPr>
        <w:t xml:space="preserve"> agree with</w:t>
      </w:r>
      <w:r w:rsidR="00A72A1C" w:rsidRPr="00816260">
        <w:rPr>
          <w:sz w:val="28"/>
          <w:szCs w:val="28"/>
        </w:rPr>
        <w:t>…</w:t>
      </w:r>
    </w:p>
    <w:p w:rsidR="00974668" w:rsidRDefault="00974668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#There is a great </w:t>
      </w:r>
      <w:r w:rsidRPr="00FA2F3A">
        <w:rPr>
          <w:rFonts w:hint="eastAsia"/>
          <w:b/>
          <w:sz w:val="28"/>
          <w:szCs w:val="28"/>
        </w:rPr>
        <w:t>tendency</w:t>
      </w:r>
      <w:r>
        <w:rPr>
          <w:rFonts w:hint="eastAsia"/>
          <w:sz w:val="28"/>
          <w:szCs w:val="28"/>
        </w:rPr>
        <w:t xml:space="preserve"> that</w:t>
      </w:r>
      <w:r>
        <w:rPr>
          <w:sz w:val="28"/>
          <w:szCs w:val="28"/>
        </w:rPr>
        <w:t>…</w:t>
      </w:r>
    </w:p>
    <w:p w:rsidR="00566BF4" w:rsidRDefault="00566BF4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#Many </w:t>
      </w:r>
      <w:r w:rsidRPr="00FA2F3A">
        <w:rPr>
          <w:rFonts w:hint="eastAsia"/>
          <w:b/>
          <w:sz w:val="28"/>
          <w:szCs w:val="28"/>
        </w:rPr>
        <w:t>factors</w:t>
      </w:r>
      <w:r>
        <w:rPr>
          <w:rFonts w:hint="eastAsia"/>
          <w:sz w:val="28"/>
          <w:szCs w:val="28"/>
        </w:rPr>
        <w:t xml:space="preserve"> </w:t>
      </w:r>
      <w:r w:rsidRPr="00FA2F3A">
        <w:rPr>
          <w:rFonts w:hint="eastAsia"/>
          <w:b/>
          <w:sz w:val="28"/>
          <w:szCs w:val="28"/>
        </w:rPr>
        <w:t>contribute</w:t>
      </w:r>
      <w:r>
        <w:rPr>
          <w:rFonts w:hint="eastAsia"/>
          <w:sz w:val="28"/>
          <w:szCs w:val="28"/>
        </w:rPr>
        <w:t xml:space="preserve"> to this situation</w:t>
      </w:r>
      <w:r>
        <w:rPr>
          <w:sz w:val="28"/>
          <w:szCs w:val="28"/>
        </w:rPr>
        <w:t>…</w:t>
      </w:r>
    </w:p>
    <w:p w:rsidR="00FD0630" w:rsidRDefault="00FD063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#In fact, there are many </w:t>
      </w:r>
      <w:r w:rsidRPr="00962B81">
        <w:rPr>
          <w:rFonts w:hint="eastAsia"/>
          <w:b/>
          <w:sz w:val="28"/>
          <w:szCs w:val="28"/>
        </w:rPr>
        <w:t>factors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which</w:t>
      </w:r>
      <w:r>
        <w:rPr>
          <w:rFonts w:hint="eastAsia"/>
          <w:sz w:val="28"/>
          <w:szCs w:val="28"/>
        </w:rPr>
        <w:t xml:space="preserve"> </w:t>
      </w:r>
      <w:r w:rsidRPr="00962B81">
        <w:rPr>
          <w:rFonts w:hint="eastAsia"/>
          <w:b/>
          <w:sz w:val="28"/>
          <w:szCs w:val="28"/>
        </w:rPr>
        <w:t>lead</w:t>
      </w:r>
      <w:r>
        <w:rPr>
          <w:rFonts w:hint="eastAsia"/>
          <w:sz w:val="28"/>
          <w:szCs w:val="28"/>
        </w:rPr>
        <w:t xml:space="preserve"> to this phenomenon.</w:t>
      </w:r>
    </w:p>
    <w:p w:rsidR="00F17CCC" w:rsidRP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t xml:space="preserve"> </w:t>
      </w:r>
      <w:r w:rsidRPr="00F17CCC">
        <w:rPr>
          <w:sz w:val="28"/>
          <w:szCs w:val="28"/>
        </w:rPr>
        <w:t xml:space="preserve">Nowadays with the development of world economy and the </w:t>
      </w:r>
      <w:r w:rsidRPr="002E5CB5">
        <w:rPr>
          <w:b/>
          <w:sz w:val="28"/>
          <w:szCs w:val="28"/>
        </w:rPr>
        <w:t>rapid</w:t>
      </w:r>
      <w:r w:rsidRPr="00F17CCC">
        <w:rPr>
          <w:sz w:val="28"/>
          <w:szCs w:val="28"/>
        </w:rPr>
        <w:t xml:space="preserve"> </w:t>
      </w:r>
      <w:r w:rsidRPr="001C42B8">
        <w:rPr>
          <w:b/>
          <w:sz w:val="28"/>
          <w:szCs w:val="28"/>
        </w:rPr>
        <w:t>progress</w:t>
      </w:r>
      <w:r w:rsidRPr="00F17CCC">
        <w:rPr>
          <w:sz w:val="28"/>
          <w:szCs w:val="28"/>
        </w:rPr>
        <w:t xml:space="preserve"> of </w:t>
      </w:r>
      <w:r w:rsidRPr="001C42B8">
        <w:rPr>
          <w:b/>
          <w:sz w:val="28"/>
          <w:szCs w:val="28"/>
        </w:rPr>
        <w:t>globalization</w:t>
      </w:r>
      <w:r w:rsidRPr="00F17CCC">
        <w:rPr>
          <w:sz w:val="28"/>
          <w:szCs w:val="28"/>
        </w:rPr>
        <w:t>,</w:t>
      </w:r>
    </w:p>
    <w:p w:rsidR="00F17CCC" w:rsidRP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sz w:val="28"/>
          <w:szCs w:val="28"/>
        </w:rPr>
        <w:t>In modern society, people live a</w:t>
      </w:r>
      <w:r w:rsidRPr="00965FB2">
        <w:rPr>
          <w:b/>
          <w:color w:val="FF0000"/>
          <w:sz w:val="28"/>
          <w:szCs w:val="28"/>
        </w:rPr>
        <w:t xml:space="preserve"> </w:t>
      </w:r>
      <w:r w:rsidRPr="00EB633A">
        <w:rPr>
          <w:b/>
          <w:color w:val="000000" w:themeColor="text1"/>
          <w:sz w:val="28"/>
          <w:szCs w:val="28"/>
        </w:rPr>
        <w:t>fast-paced life</w:t>
      </w:r>
      <w:r w:rsidRPr="00965FB2">
        <w:rPr>
          <w:b/>
          <w:color w:val="FF0000"/>
          <w:sz w:val="28"/>
          <w:szCs w:val="28"/>
        </w:rPr>
        <w:t xml:space="preserve"> </w:t>
      </w:r>
      <w:r w:rsidRPr="00F17CCC">
        <w:rPr>
          <w:sz w:val="28"/>
          <w:szCs w:val="28"/>
        </w:rPr>
        <w:t xml:space="preserve">and they don't have too much time for </w:t>
      </w:r>
      <w:r w:rsidRPr="00C8391A">
        <w:rPr>
          <w:b/>
          <w:sz w:val="28"/>
          <w:szCs w:val="28"/>
        </w:rPr>
        <w:t>amusement</w:t>
      </w:r>
      <w:r w:rsidRPr="00F17CCC">
        <w:rPr>
          <w:sz w:val="28"/>
          <w:szCs w:val="28"/>
        </w:rPr>
        <w:t>.</w:t>
      </w:r>
    </w:p>
    <w:p w:rsidR="00F17CCC" w:rsidRP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sz w:val="28"/>
          <w:szCs w:val="28"/>
        </w:rPr>
        <w:t xml:space="preserve">there are </w:t>
      </w:r>
      <w:r w:rsidRPr="00C8391A">
        <w:rPr>
          <w:b/>
          <w:sz w:val="28"/>
          <w:szCs w:val="28"/>
        </w:rPr>
        <w:t>various</w:t>
      </w:r>
      <w:r w:rsidRPr="00F17CCC">
        <w:rPr>
          <w:sz w:val="28"/>
          <w:szCs w:val="28"/>
        </w:rPr>
        <w:t xml:space="preserve"> fact</w:t>
      </w:r>
      <w:r>
        <w:rPr>
          <w:sz w:val="28"/>
          <w:szCs w:val="28"/>
        </w:rPr>
        <w:t xml:space="preserve">ors that </w:t>
      </w:r>
      <w:r w:rsidRPr="00C8391A">
        <w:rPr>
          <w:b/>
          <w:sz w:val="28"/>
          <w:szCs w:val="28"/>
        </w:rPr>
        <w:t>lead</w:t>
      </w:r>
      <w:r>
        <w:rPr>
          <w:sz w:val="28"/>
          <w:szCs w:val="28"/>
        </w:rPr>
        <w:t xml:space="preserve"> to this situation</w:t>
      </w:r>
    </w:p>
    <w:p w:rsidR="00F17CCC" w:rsidRP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rFonts w:hint="eastAsia"/>
          <w:sz w:val="28"/>
          <w:szCs w:val="28"/>
        </w:rPr>
        <w:t>That is to say, (</w:t>
      </w:r>
      <w:r w:rsidRPr="00F17CCC">
        <w:rPr>
          <w:rFonts w:hint="eastAsia"/>
          <w:sz w:val="28"/>
          <w:szCs w:val="28"/>
        </w:rPr>
        <w:t>換句話說</w:t>
      </w:r>
      <w:r w:rsidRPr="00F17CCC">
        <w:rPr>
          <w:rFonts w:hint="eastAsia"/>
          <w:sz w:val="28"/>
          <w:szCs w:val="28"/>
        </w:rPr>
        <w:t>)</w:t>
      </w:r>
    </w:p>
    <w:p w:rsid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sz w:val="28"/>
          <w:szCs w:val="28"/>
        </w:rPr>
        <w:t xml:space="preserve">As far as I am concerned, I'm </w:t>
      </w:r>
      <w:r w:rsidRPr="0015290A">
        <w:rPr>
          <w:b/>
          <w:sz w:val="28"/>
          <w:szCs w:val="28"/>
        </w:rPr>
        <w:t>convinced</w:t>
      </w:r>
      <w:r w:rsidRPr="00F17CCC">
        <w:rPr>
          <w:sz w:val="28"/>
          <w:szCs w:val="28"/>
        </w:rPr>
        <w:t xml:space="preserve"> that...</w:t>
      </w:r>
    </w:p>
    <w:p w:rsidR="00921136" w:rsidRDefault="00921136" w:rsidP="00921136">
      <w:pPr>
        <w:pBdr>
          <w:bottom w:val="single" w:sz="6" w:space="1" w:color="auto"/>
        </w:pBdr>
        <w:rPr>
          <w:sz w:val="28"/>
          <w:szCs w:val="28"/>
        </w:rPr>
      </w:pPr>
    </w:p>
    <w:p w:rsidR="00921136" w:rsidRPr="005245C0" w:rsidRDefault="00921136" w:rsidP="00921136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5255A">
        <w:rPr>
          <w:sz w:val="28"/>
          <w:szCs w:val="28"/>
        </w:rPr>
        <w:t xml:space="preserve">To tackle this problem, there are </w:t>
      </w:r>
      <w:r w:rsidRPr="001425A0">
        <w:rPr>
          <w:b/>
          <w:sz w:val="28"/>
          <w:szCs w:val="28"/>
        </w:rPr>
        <w:t>numerous</w:t>
      </w:r>
      <w:r w:rsidRPr="0025255A">
        <w:rPr>
          <w:sz w:val="28"/>
          <w:szCs w:val="28"/>
        </w:rPr>
        <w:t xml:space="preserve"> measures </w:t>
      </w:r>
      <w:r w:rsidRPr="00574A36">
        <w:rPr>
          <w:b/>
          <w:sz w:val="28"/>
          <w:szCs w:val="28"/>
        </w:rPr>
        <w:t>which</w:t>
      </w:r>
      <w:r w:rsidRPr="0025255A">
        <w:rPr>
          <w:sz w:val="28"/>
          <w:szCs w:val="28"/>
        </w:rPr>
        <w:t xml:space="preserve"> can be </w:t>
      </w:r>
      <w:r w:rsidRPr="005245C0">
        <w:rPr>
          <w:b/>
          <w:sz w:val="28"/>
          <w:szCs w:val="28"/>
        </w:rPr>
        <w:t>taken into account.</w:t>
      </w:r>
    </w:p>
    <w:p w:rsidR="00921136" w:rsidRPr="00921136" w:rsidRDefault="00921136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sz w:val="28"/>
          <w:szCs w:val="28"/>
        </w:rPr>
        <w:t>The following suggestions should be</w:t>
      </w:r>
      <w:r w:rsidRPr="000D6427">
        <w:rPr>
          <w:b/>
          <w:sz w:val="28"/>
          <w:szCs w:val="28"/>
        </w:rPr>
        <w:t xml:space="preserve"> taken into consideration</w:t>
      </w:r>
      <w:r w:rsidRPr="00F17CCC">
        <w:rPr>
          <w:sz w:val="28"/>
          <w:szCs w:val="28"/>
        </w:rPr>
        <w:t xml:space="preserve"> when we </w:t>
      </w:r>
      <w:r w:rsidRPr="00F17CCC">
        <w:rPr>
          <w:sz w:val="28"/>
          <w:szCs w:val="28"/>
        </w:rPr>
        <w:lastRenderedPageBreak/>
        <w:t xml:space="preserve">are </w:t>
      </w:r>
      <w:r w:rsidRPr="00165E3D">
        <w:rPr>
          <w:b/>
          <w:color w:val="FF0000"/>
          <w:sz w:val="28"/>
          <w:szCs w:val="28"/>
        </w:rPr>
        <w:t>seeking</w:t>
      </w:r>
      <w:r w:rsidRPr="00F17CCC">
        <w:rPr>
          <w:sz w:val="28"/>
          <w:szCs w:val="28"/>
        </w:rPr>
        <w:t xml:space="preserve"> solutions to </w:t>
      </w:r>
      <w:r w:rsidRPr="00983CF0">
        <w:rPr>
          <w:b/>
          <w:sz w:val="28"/>
          <w:szCs w:val="28"/>
        </w:rPr>
        <w:t>cope with</w:t>
      </w:r>
      <w:r w:rsidRPr="00F17CCC">
        <w:rPr>
          <w:sz w:val="28"/>
          <w:szCs w:val="28"/>
        </w:rPr>
        <w:t xml:space="preserve"> this problem.</w:t>
      </w:r>
    </w:p>
    <w:p w:rsidR="006227AF" w:rsidRDefault="006227AF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246625" w:rsidRDefault="00246625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(cope with : </w:t>
      </w:r>
      <w:r w:rsidRPr="00246625">
        <w:rPr>
          <w:sz w:val="28"/>
          <w:szCs w:val="28"/>
        </w:rPr>
        <w:t xml:space="preserve">to deal </w:t>
      </w:r>
      <w:r w:rsidRPr="00246625">
        <w:rPr>
          <w:b/>
          <w:sz w:val="28"/>
          <w:szCs w:val="28"/>
        </w:rPr>
        <w:t>successfully</w:t>
      </w:r>
      <w:r w:rsidRPr="00246625">
        <w:rPr>
          <w:sz w:val="28"/>
          <w:szCs w:val="28"/>
        </w:rPr>
        <w:t xml:space="preserve"> with a </w:t>
      </w:r>
      <w:r w:rsidRPr="00246625">
        <w:rPr>
          <w:b/>
          <w:sz w:val="28"/>
          <w:szCs w:val="28"/>
        </w:rPr>
        <w:t>difficult</w:t>
      </w:r>
      <w:r w:rsidRPr="00246625">
        <w:rPr>
          <w:sz w:val="28"/>
          <w:szCs w:val="28"/>
        </w:rPr>
        <w:t xml:space="preserve"> situation</w:t>
      </w:r>
      <w:r>
        <w:rPr>
          <w:rFonts w:hint="eastAsia"/>
          <w:sz w:val="28"/>
          <w:szCs w:val="28"/>
        </w:rPr>
        <w:t>)</w:t>
      </w:r>
    </w:p>
    <w:p w:rsidR="006227AF" w:rsidRDefault="006227AF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921136" w:rsidRDefault="006227AF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Pr="006227AF">
        <w:rPr>
          <w:sz w:val="28"/>
          <w:szCs w:val="28"/>
        </w:rPr>
        <w:t>seek</w:t>
      </w:r>
      <w:r w:rsidR="002A2761">
        <w:rPr>
          <w:rFonts w:hint="eastAsia"/>
          <w:sz w:val="28"/>
          <w:szCs w:val="28"/>
        </w:rPr>
        <w:t xml:space="preserve"> </w:t>
      </w:r>
      <w:r w:rsidR="00032D91">
        <w:rPr>
          <w:rFonts w:hint="eastAsia"/>
          <w:sz w:val="28"/>
          <w:szCs w:val="28"/>
        </w:rPr>
        <w:t>(search)</w:t>
      </w:r>
      <w:r w:rsidRPr="006227AF">
        <w:rPr>
          <w:sz w:val="28"/>
          <w:szCs w:val="28"/>
        </w:rPr>
        <w:t xml:space="preserve"> [FORMAL]: 1. </w:t>
      </w:r>
      <w:r w:rsidR="00974508">
        <w:rPr>
          <w:rFonts w:hint="eastAsia"/>
          <w:sz w:val="28"/>
          <w:szCs w:val="28"/>
        </w:rPr>
        <w:t>[T]</w:t>
      </w:r>
      <w:r w:rsidRPr="006227AF">
        <w:rPr>
          <w:sz w:val="28"/>
          <w:szCs w:val="28"/>
        </w:rPr>
        <w:t xml:space="preserve">to try to find or get something, especially something that is not a physical object. 2. </w:t>
      </w:r>
      <w:r w:rsidR="00974508">
        <w:rPr>
          <w:rFonts w:hint="eastAsia"/>
          <w:sz w:val="28"/>
          <w:szCs w:val="28"/>
        </w:rPr>
        <w:t>[T]</w:t>
      </w:r>
      <w:r w:rsidRPr="006227AF">
        <w:rPr>
          <w:sz w:val="28"/>
          <w:szCs w:val="28"/>
        </w:rPr>
        <w:t>to ask for advice, help, approval, permission, etc.</w:t>
      </w:r>
      <w:r>
        <w:rPr>
          <w:rFonts w:hint="eastAsia"/>
          <w:sz w:val="28"/>
          <w:szCs w:val="28"/>
        </w:rPr>
        <w:t>)</w:t>
      </w:r>
    </w:p>
    <w:p w:rsidR="006227AF" w:rsidRPr="00F17CCC" w:rsidRDefault="006227AF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F17CCC" w:rsidRDefault="00F17CCC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17CCC">
        <w:rPr>
          <w:sz w:val="28"/>
          <w:szCs w:val="28"/>
        </w:rPr>
        <w:t xml:space="preserve">The </w:t>
      </w:r>
      <w:r w:rsidRPr="003A4F02">
        <w:rPr>
          <w:b/>
          <w:sz w:val="28"/>
          <w:szCs w:val="28"/>
        </w:rPr>
        <w:t>disturbing</w:t>
      </w:r>
      <w:r w:rsidRPr="00F17CCC">
        <w:rPr>
          <w:sz w:val="28"/>
          <w:szCs w:val="28"/>
        </w:rPr>
        <w:t xml:space="preserve"> problem</w:t>
      </w:r>
      <w:r>
        <w:rPr>
          <w:sz w:val="28"/>
          <w:szCs w:val="28"/>
        </w:rPr>
        <w:t xml:space="preserve"> </w:t>
      </w:r>
      <w:r w:rsidRPr="003C4A9A">
        <w:rPr>
          <w:b/>
          <w:sz w:val="28"/>
          <w:szCs w:val="28"/>
        </w:rPr>
        <w:t>is attributed to</w:t>
      </w:r>
      <w:r>
        <w:rPr>
          <w:sz w:val="28"/>
          <w:szCs w:val="28"/>
        </w:rPr>
        <w:t xml:space="preserve"> many factors.</w:t>
      </w:r>
    </w:p>
    <w:p w:rsidR="002B6804" w:rsidRDefault="002B6804" w:rsidP="00F17CCC">
      <w:pPr>
        <w:pBdr>
          <w:bottom w:val="single" w:sz="6" w:space="1" w:color="auto"/>
        </w:pBdr>
        <w:rPr>
          <w:sz w:val="28"/>
          <w:szCs w:val="28"/>
        </w:rPr>
      </w:pPr>
      <w:r w:rsidRPr="00143ECB">
        <w:rPr>
          <w:rFonts w:hint="eastAsia"/>
          <w:sz w:val="28"/>
          <w:szCs w:val="28"/>
        </w:rPr>
        <w:t>#</w:t>
      </w:r>
      <w:r w:rsidR="00143ECB">
        <w:rPr>
          <w:rFonts w:hint="eastAsia"/>
          <w:sz w:val="28"/>
          <w:szCs w:val="28"/>
        </w:rPr>
        <w:t>a</w:t>
      </w:r>
      <w:r w:rsidRPr="00143ECB">
        <w:rPr>
          <w:sz w:val="28"/>
          <w:szCs w:val="28"/>
        </w:rPr>
        <w:t>nother</w:t>
      </w:r>
      <w:r w:rsidRPr="00143ECB">
        <w:rPr>
          <w:rFonts w:hint="eastAsia"/>
          <w:sz w:val="28"/>
          <w:szCs w:val="28"/>
        </w:rPr>
        <w:t xml:space="preserve"> reason </w:t>
      </w:r>
      <w:r w:rsidRPr="00B9574D">
        <w:rPr>
          <w:rFonts w:hint="eastAsia"/>
          <w:b/>
          <w:color w:val="FF0000"/>
          <w:sz w:val="28"/>
          <w:szCs w:val="28"/>
        </w:rPr>
        <w:t>why</w:t>
      </w:r>
      <w:r w:rsidRPr="00143ECB">
        <w:rPr>
          <w:rFonts w:hint="eastAsia"/>
          <w:sz w:val="28"/>
          <w:szCs w:val="28"/>
        </w:rPr>
        <w:t xml:space="preserve"> I </w:t>
      </w:r>
      <w:r w:rsidRPr="00C83BEF">
        <w:rPr>
          <w:rFonts w:hint="eastAsia"/>
          <w:b/>
          <w:sz w:val="28"/>
          <w:szCs w:val="28"/>
        </w:rPr>
        <w:t>believe</w:t>
      </w:r>
      <w:r w:rsidRPr="00143ECB">
        <w:rPr>
          <w:sz w:val="28"/>
          <w:szCs w:val="28"/>
        </w:rPr>
        <w:t>…</w:t>
      </w:r>
    </w:p>
    <w:p w:rsidR="009578E5" w:rsidRDefault="009578E5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578E5">
        <w:t xml:space="preserve"> </w:t>
      </w:r>
      <w:r w:rsidRPr="009578E5">
        <w:rPr>
          <w:sz w:val="28"/>
          <w:szCs w:val="28"/>
        </w:rPr>
        <w:t>I am going to analyze other reasons</w:t>
      </w:r>
      <w:r>
        <w:rPr>
          <w:rFonts w:hint="eastAsia"/>
          <w:sz w:val="28"/>
          <w:szCs w:val="28"/>
        </w:rPr>
        <w:t xml:space="preserve"> </w:t>
      </w:r>
      <w:r w:rsidR="00A72004">
        <w:rPr>
          <w:rFonts w:hint="eastAsia"/>
          <w:sz w:val="28"/>
          <w:szCs w:val="28"/>
        </w:rPr>
        <w:t>(</w:t>
      </w:r>
      <w:r w:rsidR="00A72004">
        <w:rPr>
          <w:rFonts w:hint="eastAsia"/>
          <w:sz w:val="28"/>
          <w:szCs w:val="28"/>
        </w:rPr>
        <w:t>不要加</w:t>
      </w:r>
      <w:r w:rsidR="00A72004">
        <w:rPr>
          <w:rFonts w:hint="eastAsia"/>
          <w:sz w:val="28"/>
          <w:szCs w:val="28"/>
        </w:rPr>
        <w:t xml:space="preserve">of) </w:t>
      </w:r>
      <w:r w:rsidRPr="00B9574D">
        <w:rPr>
          <w:rFonts w:hint="eastAsia"/>
          <w:b/>
          <w:color w:val="FF0000"/>
          <w:sz w:val="28"/>
          <w:szCs w:val="28"/>
        </w:rPr>
        <w:t>why</w:t>
      </w:r>
      <w:r>
        <w:rPr>
          <w:sz w:val="28"/>
          <w:szCs w:val="28"/>
        </w:rPr>
        <w:t>…</w:t>
      </w:r>
    </w:p>
    <w:p w:rsidR="00204722" w:rsidRDefault="00792ABF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792ABF">
        <w:t xml:space="preserve"> </w:t>
      </w:r>
      <w:r w:rsidRPr="00792ABF">
        <w:rPr>
          <w:sz w:val="28"/>
          <w:szCs w:val="28"/>
        </w:rPr>
        <w:t xml:space="preserve">the most important purpose of zoos is </w:t>
      </w:r>
      <w:r w:rsidRPr="002D286F">
        <w:rPr>
          <w:rFonts w:hint="eastAsia"/>
          <w:b/>
          <w:sz w:val="28"/>
          <w:szCs w:val="28"/>
        </w:rPr>
        <w:t xml:space="preserve">to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不要用</w:t>
      </w:r>
      <w:r w:rsidRPr="00792ABF">
        <w:rPr>
          <w:sz w:val="28"/>
          <w:szCs w:val="28"/>
        </w:rPr>
        <w:t>that they</w:t>
      </w:r>
      <w:r>
        <w:rPr>
          <w:rFonts w:hint="eastAsia"/>
          <w:sz w:val="28"/>
          <w:szCs w:val="28"/>
        </w:rPr>
        <w:t>)</w:t>
      </w:r>
      <w:r w:rsidRPr="00792ABF">
        <w:rPr>
          <w:sz w:val="28"/>
          <w:szCs w:val="28"/>
        </w:rPr>
        <w:t xml:space="preserve"> provide</w:t>
      </w:r>
    </w:p>
    <w:p w:rsidR="00204722" w:rsidRDefault="00204722" w:rsidP="00F17CCC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04722">
        <w:rPr>
          <w:sz w:val="28"/>
          <w:szCs w:val="28"/>
        </w:rPr>
        <w:t xml:space="preserve"> I have the opinion that this kind of change is </w:t>
      </w:r>
      <w:r w:rsidRPr="0073135B">
        <w:rPr>
          <w:b/>
          <w:sz w:val="28"/>
          <w:szCs w:val="28"/>
        </w:rPr>
        <w:t>somewhat</w:t>
      </w:r>
      <w:r w:rsidRPr="00204722">
        <w:rPr>
          <w:sz w:val="28"/>
          <w:szCs w:val="28"/>
        </w:rPr>
        <w:t xml:space="preserve"> advantageous but </w:t>
      </w:r>
      <w:r w:rsidRPr="0073135B">
        <w:rPr>
          <w:b/>
          <w:sz w:val="28"/>
          <w:szCs w:val="28"/>
        </w:rPr>
        <w:t>can also be</w:t>
      </w:r>
      <w:r w:rsidRPr="00204722">
        <w:rPr>
          <w:sz w:val="28"/>
          <w:szCs w:val="28"/>
        </w:rPr>
        <w:t xml:space="preserve"> detrimental to our health.</w:t>
      </w:r>
    </w:p>
    <w:p w:rsidR="00204722" w:rsidRPr="00204722" w:rsidRDefault="00204722" w:rsidP="00F17CCC">
      <w:pPr>
        <w:pBdr>
          <w:bottom w:val="single" w:sz="6" w:space="1" w:color="auto"/>
        </w:pBdr>
        <w:rPr>
          <w:sz w:val="28"/>
          <w:szCs w:val="28"/>
        </w:rPr>
      </w:pPr>
    </w:p>
    <w:p w:rsidR="001B6A06" w:rsidRPr="00EE051C" w:rsidRDefault="001B6A06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33377E">
        <w:rPr>
          <w:rFonts w:hint="eastAsia"/>
          <w:sz w:val="28"/>
          <w:szCs w:val="28"/>
        </w:rPr>
        <w:t>=====</w:t>
      </w:r>
      <w:r w:rsidR="003A3FBE">
        <w:rPr>
          <w:rFonts w:hint="eastAsia"/>
          <w:sz w:val="28"/>
          <w:szCs w:val="28"/>
        </w:rPr>
        <w:t>=========</w:t>
      </w:r>
      <w:r w:rsidR="0033377E">
        <w:rPr>
          <w:rFonts w:hint="eastAsia"/>
          <w:sz w:val="28"/>
          <w:szCs w:val="28"/>
        </w:rPr>
        <w:t>======letter</w:t>
      </w:r>
      <w:r w:rsidR="004F1366" w:rsidRPr="00EE051C">
        <w:rPr>
          <w:rFonts w:hint="eastAsia"/>
          <w:b/>
          <w:sz w:val="28"/>
          <w:szCs w:val="28"/>
        </w:rPr>
        <w:t>佳句</w:t>
      </w:r>
      <w:r w:rsidR="004F1366">
        <w:rPr>
          <w:rFonts w:hint="eastAsia"/>
          <w:sz w:val="28"/>
          <w:szCs w:val="28"/>
        </w:rPr>
        <w:t>==</w:t>
      </w:r>
      <w:r w:rsidR="003A3FBE">
        <w:rPr>
          <w:rFonts w:hint="eastAsia"/>
          <w:sz w:val="28"/>
          <w:szCs w:val="28"/>
        </w:rPr>
        <w:t>===========================</w:t>
      </w:r>
    </w:p>
    <w:p w:rsidR="00C436E2" w:rsidRDefault="001B6A06">
      <w:pPr>
        <w:pBdr>
          <w:bottom w:val="single" w:sz="6" w:space="1" w:color="auto"/>
        </w:pBd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#</w:t>
      </w:r>
      <w:r w:rsidR="0033377E" w:rsidRPr="0033377E">
        <w:t xml:space="preserve"> </w:t>
      </w:r>
      <w:r w:rsidR="0033377E" w:rsidRPr="0033377E">
        <w:rPr>
          <w:sz w:val="28"/>
          <w:szCs w:val="28"/>
        </w:rPr>
        <w:t xml:space="preserve">I am looking forward to your </w:t>
      </w:r>
      <w:r w:rsidR="0033377E" w:rsidRPr="00B220B4">
        <w:rPr>
          <w:b/>
          <w:sz w:val="28"/>
          <w:szCs w:val="28"/>
        </w:rPr>
        <w:t>prompt</w:t>
      </w:r>
      <w:r w:rsidR="0033377E" w:rsidRPr="0033377E">
        <w:rPr>
          <w:sz w:val="28"/>
          <w:szCs w:val="28"/>
        </w:rPr>
        <w:t xml:space="preserve"> response. </w:t>
      </w:r>
    </w:p>
    <w:p w:rsidR="001B6A06" w:rsidRPr="007D7473" w:rsidRDefault="00C436E2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33377E" w:rsidRPr="0033377E">
        <w:rPr>
          <w:sz w:val="28"/>
          <w:szCs w:val="28"/>
        </w:rPr>
        <w:t xml:space="preserve">Thank you </w:t>
      </w:r>
      <w:r w:rsidR="0033377E" w:rsidRPr="0092085A">
        <w:rPr>
          <w:b/>
          <w:sz w:val="28"/>
          <w:szCs w:val="28"/>
        </w:rPr>
        <w:t>very</w:t>
      </w:r>
      <w:r w:rsidR="0033377E" w:rsidRPr="0033377E">
        <w:rPr>
          <w:sz w:val="28"/>
          <w:szCs w:val="28"/>
        </w:rPr>
        <w:t xml:space="preserve"> much </w:t>
      </w:r>
      <w:r w:rsidR="0033377E" w:rsidRPr="007D7473">
        <w:rPr>
          <w:b/>
          <w:color w:val="FF0000"/>
          <w:sz w:val="28"/>
          <w:szCs w:val="28"/>
        </w:rPr>
        <w:t>in advance</w:t>
      </w:r>
      <w:r w:rsidR="0033377E" w:rsidRPr="007D7473">
        <w:rPr>
          <w:rFonts w:hint="eastAsia"/>
          <w:b/>
          <w:color w:val="FF0000"/>
          <w:sz w:val="28"/>
          <w:szCs w:val="28"/>
        </w:rPr>
        <w:t>.</w:t>
      </w:r>
    </w:p>
    <w:p w:rsidR="00BE556B" w:rsidRPr="00BE556B" w:rsidRDefault="00BE556B">
      <w:pPr>
        <w:pBdr>
          <w:bottom w:val="single" w:sz="6" w:space="1" w:color="auto"/>
        </w:pBdr>
        <w:rPr>
          <w:sz w:val="28"/>
          <w:szCs w:val="28"/>
          <w:lang w:val="en-GB"/>
        </w:rPr>
      </w:pPr>
      <w:r w:rsidRPr="00BE556B">
        <w:rPr>
          <w:rFonts w:hint="eastAsia"/>
          <w:sz w:val="28"/>
          <w:szCs w:val="28"/>
        </w:rPr>
        <w:t>#</w:t>
      </w:r>
      <w:r w:rsidRPr="00BE556B">
        <w:t xml:space="preserve"> </w:t>
      </w:r>
      <w:r w:rsidRPr="00BE556B">
        <w:rPr>
          <w:sz w:val="28"/>
          <w:szCs w:val="28"/>
        </w:rPr>
        <w:t>Thank you very much for your reply in advance.</w:t>
      </w:r>
    </w:p>
    <w:p w:rsidR="009C2E63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C2E63">
        <w:t xml:space="preserve"> </w:t>
      </w:r>
      <w:r w:rsidRPr="009C2E63">
        <w:rPr>
          <w:sz w:val="28"/>
          <w:szCs w:val="28"/>
        </w:rPr>
        <w:t>The purpose of this letter is to claim</w:t>
      </w:r>
      <w:r>
        <w:rPr>
          <w:sz w:val="28"/>
          <w:szCs w:val="28"/>
        </w:rPr>
        <w:t>…</w:t>
      </w:r>
    </w:p>
    <w:p w:rsidR="009C2E63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796A0C" w:rsidRPr="00796A0C">
        <w:rPr>
          <w:sz w:val="28"/>
          <w:szCs w:val="28"/>
        </w:rPr>
        <w:t xml:space="preserve"> I will </w:t>
      </w:r>
      <w:r w:rsidR="00796A0C" w:rsidRPr="00BA719C">
        <w:rPr>
          <w:b/>
          <w:sz w:val="28"/>
          <w:szCs w:val="28"/>
        </w:rPr>
        <w:t>cover</w:t>
      </w:r>
      <w:r w:rsidR="00796A0C" w:rsidRPr="00796A0C">
        <w:rPr>
          <w:sz w:val="28"/>
          <w:szCs w:val="28"/>
        </w:rPr>
        <w:t xml:space="preserve"> all the expense and your service.</w:t>
      </w:r>
    </w:p>
    <w:p w:rsidR="009C2E63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AB3766">
        <w:rPr>
          <w:rFonts w:hint="eastAsia"/>
          <w:sz w:val="28"/>
          <w:szCs w:val="28"/>
        </w:rPr>
        <w:t>I would like to propose</w:t>
      </w:r>
      <w:r w:rsidR="009C1545">
        <w:rPr>
          <w:rFonts w:hint="eastAsia"/>
          <w:sz w:val="28"/>
          <w:szCs w:val="28"/>
        </w:rPr>
        <w:t xml:space="preserve"> a solution</w:t>
      </w:r>
      <w:r w:rsidR="00AB3766">
        <w:rPr>
          <w:sz w:val="28"/>
          <w:szCs w:val="28"/>
        </w:rPr>
        <w:t>…</w:t>
      </w:r>
      <w:r w:rsidR="009C1545">
        <w:rPr>
          <w:rFonts w:hint="eastAsia"/>
          <w:sz w:val="28"/>
          <w:szCs w:val="28"/>
        </w:rPr>
        <w:t xml:space="preserve">  (</w:t>
      </w:r>
      <w:r w:rsidR="009C1545">
        <w:rPr>
          <w:rFonts w:hint="eastAsia"/>
          <w:sz w:val="28"/>
          <w:szCs w:val="28"/>
        </w:rPr>
        <w:t>不要用</w:t>
      </w:r>
      <w:r w:rsidR="009C1545">
        <w:rPr>
          <w:rFonts w:hint="eastAsia"/>
          <w:sz w:val="28"/>
          <w:szCs w:val="28"/>
        </w:rPr>
        <w:t>want)</w:t>
      </w:r>
    </w:p>
    <w:p w:rsidR="009C2E63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490015" w:rsidRPr="00490015">
        <w:rPr>
          <w:sz w:val="28"/>
          <w:szCs w:val="28"/>
        </w:rPr>
        <w:t xml:space="preserve"> I am </w:t>
      </w:r>
      <w:r w:rsidR="00490015" w:rsidRPr="00490015">
        <w:rPr>
          <w:b/>
          <w:sz w:val="28"/>
          <w:szCs w:val="28"/>
        </w:rPr>
        <w:t>uncertain</w:t>
      </w:r>
      <w:r w:rsidR="00490015" w:rsidRPr="00490015">
        <w:rPr>
          <w:sz w:val="28"/>
          <w:szCs w:val="28"/>
        </w:rPr>
        <w:t xml:space="preserve"> if this is </w:t>
      </w:r>
      <w:r w:rsidR="00490015" w:rsidRPr="00490015">
        <w:rPr>
          <w:b/>
          <w:sz w:val="28"/>
          <w:szCs w:val="28"/>
        </w:rPr>
        <w:t>feasible</w:t>
      </w:r>
      <w:r w:rsidR="00490015" w:rsidRPr="00490015">
        <w:rPr>
          <w:sz w:val="28"/>
          <w:szCs w:val="28"/>
        </w:rPr>
        <w:t xml:space="preserve">, </w:t>
      </w:r>
      <w:r w:rsidR="00490015" w:rsidRPr="00490015">
        <w:rPr>
          <w:b/>
          <w:sz w:val="28"/>
          <w:szCs w:val="28"/>
        </w:rPr>
        <w:t>so</w:t>
      </w:r>
      <w:r w:rsidR="00490015" w:rsidRPr="00490015">
        <w:rPr>
          <w:sz w:val="28"/>
          <w:szCs w:val="28"/>
        </w:rPr>
        <w:t xml:space="preserve"> please advise </w:t>
      </w:r>
      <w:r w:rsidR="00490015" w:rsidRPr="00490015">
        <w:rPr>
          <w:b/>
          <w:sz w:val="28"/>
          <w:szCs w:val="28"/>
        </w:rPr>
        <w:t>me</w:t>
      </w:r>
      <w:r w:rsidR="00490015" w:rsidRPr="00490015">
        <w:rPr>
          <w:sz w:val="28"/>
          <w:szCs w:val="28"/>
        </w:rPr>
        <w:t xml:space="preserve"> whether you can </w:t>
      </w:r>
      <w:r w:rsidR="00490015" w:rsidRPr="00490015">
        <w:rPr>
          <w:b/>
          <w:sz w:val="28"/>
          <w:szCs w:val="28"/>
        </w:rPr>
        <w:t>approve</w:t>
      </w:r>
      <w:r w:rsidR="00490015" w:rsidRPr="00490015">
        <w:rPr>
          <w:sz w:val="28"/>
          <w:szCs w:val="28"/>
        </w:rPr>
        <w:t xml:space="preserve"> it or not.</w:t>
      </w:r>
    </w:p>
    <w:p w:rsidR="005B1AAF" w:rsidRDefault="009C2E63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5B1AAF">
        <w:rPr>
          <w:sz w:val="28"/>
          <w:szCs w:val="28"/>
        </w:rPr>
        <w:t xml:space="preserve"> I </w:t>
      </w:r>
      <w:r w:rsidR="005B1AAF" w:rsidRPr="005B1AAF">
        <w:rPr>
          <w:sz w:val="28"/>
          <w:szCs w:val="28"/>
        </w:rPr>
        <w:t>would also li</w:t>
      </w:r>
      <w:r w:rsidR="005B1AAF">
        <w:rPr>
          <w:sz w:val="28"/>
          <w:szCs w:val="28"/>
        </w:rPr>
        <w:t>ke to explain</w:t>
      </w:r>
      <w:r w:rsidR="005B1AAF" w:rsidRPr="00D86424">
        <w:rPr>
          <w:b/>
          <w:sz w:val="28"/>
          <w:szCs w:val="28"/>
        </w:rPr>
        <w:t xml:space="preserve"> </w:t>
      </w:r>
      <w:r w:rsidR="005B1AAF" w:rsidRPr="000F2C27">
        <w:rPr>
          <w:b/>
          <w:color w:val="FF0000"/>
          <w:sz w:val="28"/>
          <w:szCs w:val="28"/>
        </w:rPr>
        <w:t xml:space="preserve">in </w:t>
      </w:r>
      <w:r w:rsidR="005B1AAF" w:rsidRPr="00D86424">
        <w:rPr>
          <w:b/>
          <w:sz w:val="28"/>
          <w:szCs w:val="28"/>
        </w:rPr>
        <w:t xml:space="preserve">more details </w:t>
      </w:r>
      <w:r w:rsidR="005B1AAF" w:rsidRPr="005B1AAF">
        <w:rPr>
          <w:sz w:val="28"/>
          <w:szCs w:val="28"/>
        </w:rPr>
        <w:t>why I am not able to</w:t>
      </w:r>
      <w:r w:rsidR="005B1AAF">
        <w:rPr>
          <w:sz w:val="28"/>
          <w:szCs w:val="28"/>
        </w:rPr>
        <w:t>…</w:t>
      </w:r>
    </w:p>
    <w:p w:rsidR="00451D9B" w:rsidRDefault="00451D9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51D9B">
        <w:t xml:space="preserve"> </w:t>
      </w:r>
      <w:r w:rsidRPr="00451D9B">
        <w:rPr>
          <w:sz w:val="28"/>
          <w:szCs w:val="28"/>
        </w:rPr>
        <w:t>I also would like to</w:t>
      </w:r>
      <w:r w:rsidRPr="00451D9B">
        <w:rPr>
          <w:b/>
          <w:sz w:val="28"/>
          <w:szCs w:val="28"/>
        </w:rPr>
        <w:t xml:space="preserve"> express my sincere apology</w:t>
      </w:r>
      <w:r w:rsidRPr="00451D9B">
        <w:rPr>
          <w:sz w:val="28"/>
          <w:szCs w:val="28"/>
        </w:rPr>
        <w:t xml:space="preserve"> for the delay.</w:t>
      </w:r>
    </w:p>
    <w:p w:rsidR="00451D9B" w:rsidRDefault="009E5E7B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9E5E7B">
        <w:t xml:space="preserve"> </w:t>
      </w:r>
      <w:r w:rsidRPr="009E5E7B">
        <w:rPr>
          <w:b/>
          <w:sz w:val="28"/>
          <w:szCs w:val="28"/>
        </w:rPr>
        <w:t>Once again</w:t>
      </w:r>
      <w:r w:rsidRPr="009E5E7B">
        <w:rPr>
          <w:sz w:val="28"/>
          <w:szCs w:val="28"/>
        </w:rPr>
        <w:t xml:space="preserve">, I am sorry for not paying the rent </w:t>
      </w:r>
      <w:r w:rsidRPr="009E5E7B">
        <w:rPr>
          <w:b/>
          <w:sz w:val="28"/>
          <w:szCs w:val="28"/>
        </w:rPr>
        <w:t>punctually</w:t>
      </w:r>
      <w:r w:rsidRPr="009E5E7B">
        <w:rPr>
          <w:sz w:val="28"/>
          <w:szCs w:val="28"/>
        </w:rPr>
        <w:t>. Thank you very much</w:t>
      </w:r>
      <w:r w:rsidRPr="009E5E7B">
        <w:rPr>
          <w:b/>
          <w:sz w:val="28"/>
          <w:szCs w:val="28"/>
        </w:rPr>
        <w:t xml:space="preserve"> for your understanding.</w:t>
      </w:r>
    </w:p>
    <w:p w:rsidR="00451D9B" w:rsidRPr="00384742" w:rsidRDefault="00384742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384742">
        <w:t xml:space="preserve"> </w:t>
      </w:r>
      <w:r w:rsidRPr="00384742">
        <w:rPr>
          <w:sz w:val="28"/>
          <w:szCs w:val="28"/>
        </w:rPr>
        <w:t xml:space="preserve">I have recently received a </w:t>
      </w:r>
      <w:r w:rsidRPr="00384742">
        <w:rPr>
          <w:b/>
          <w:sz w:val="28"/>
          <w:szCs w:val="28"/>
        </w:rPr>
        <w:t>notification</w:t>
      </w:r>
      <w:r w:rsidRPr="00384742">
        <w:rPr>
          <w:sz w:val="28"/>
          <w:szCs w:val="28"/>
        </w:rPr>
        <w:t xml:space="preserve"> that </w:t>
      </w:r>
      <w:r w:rsidRPr="00384742">
        <w:rPr>
          <w:b/>
          <w:sz w:val="28"/>
          <w:szCs w:val="28"/>
        </w:rPr>
        <w:t>informed</w:t>
      </w:r>
      <w:r w:rsidRPr="00384742">
        <w:rPr>
          <w:sz w:val="28"/>
          <w:szCs w:val="28"/>
        </w:rPr>
        <w:t xml:space="preserve"> me</w:t>
      </w:r>
      <w:r w:rsidRPr="00384742">
        <w:rPr>
          <w:b/>
          <w:sz w:val="28"/>
          <w:szCs w:val="28"/>
        </w:rPr>
        <w:t xml:space="preserve"> that I need  to</w:t>
      </w:r>
    </w:p>
    <w:p w:rsidR="00451D9B" w:rsidRDefault="005F5470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5F5470">
        <w:t xml:space="preserve"> </w:t>
      </w:r>
      <w:r w:rsidRPr="005F5470">
        <w:rPr>
          <w:sz w:val="28"/>
          <w:szCs w:val="28"/>
        </w:rPr>
        <w:t xml:space="preserve">I am a </w:t>
      </w:r>
      <w:r w:rsidRPr="005F5470">
        <w:rPr>
          <w:b/>
          <w:sz w:val="28"/>
          <w:szCs w:val="28"/>
        </w:rPr>
        <w:t>long-time</w:t>
      </w:r>
      <w:r w:rsidR="00061457">
        <w:rPr>
          <w:rFonts w:hint="eastAsia"/>
          <w:b/>
          <w:sz w:val="28"/>
          <w:szCs w:val="28"/>
        </w:rPr>
        <w:t>(term)</w:t>
      </w:r>
      <w:r w:rsidRPr="005F5470">
        <w:rPr>
          <w:b/>
          <w:sz w:val="28"/>
          <w:szCs w:val="28"/>
        </w:rPr>
        <w:t xml:space="preserve"> customer </w:t>
      </w:r>
      <w:r w:rsidRPr="005F5470">
        <w:rPr>
          <w:sz w:val="28"/>
          <w:szCs w:val="28"/>
        </w:rPr>
        <w:t>of your co</w:t>
      </w:r>
      <w:r>
        <w:rPr>
          <w:sz w:val="28"/>
          <w:szCs w:val="28"/>
        </w:rPr>
        <w:t xml:space="preserve">mpany and have always paid </w:t>
      </w:r>
      <w:r w:rsidRPr="005F5470">
        <w:rPr>
          <w:sz w:val="28"/>
          <w:szCs w:val="28"/>
        </w:rPr>
        <w:t xml:space="preserve">the fees </w:t>
      </w:r>
      <w:r w:rsidRPr="005F5470">
        <w:rPr>
          <w:b/>
          <w:sz w:val="28"/>
          <w:szCs w:val="28"/>
        </w:rPr>
        <w:t>punctually</w:t>
      </w:r>
      <w:r w:rsidRPr="005F5470">
        <w:rPr>
          <w:sz w:val="28"/>
          <w:szCs w:val="28"/>
        </w:rPr>
        <w:t>.</w:t>
      </w:r>
    </w:p>
    <w:p w:rsidR="005E3A8B" w:rsidRDefault="005E3A8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</w:rPr>
        <w:t xml:space="preserve"> </w:t>
      </w:r>
      <w:r w:rsidRPr="005E3A8B">
        <w:rPr>
          <w:rFonts w:hint="eastAsia"/>
          <w:sz w:val="28"/>
          <w:szCs w:val="28"/>
        </w:rPr>
        <w:t>the</w:t>
      </w:r>
      <w:r w:rsidRPr="005E3A8B">
        <w:rPr>
          <w:sz w:val="28"/>
          <w:szCs w:val="28"/>
        </w:rPr>
        <w:t xml:space="preserve"> contract states that I have the </w:t>
      </w:r>
      <w:r w:rsidRPr="00621F7D">
        <w:rPr>
          <w:b/>
          <w:sz w:val="28"/>
          <w:szCs w:val="28"/>
        </w:rPr>
        <w:t>right</w:t>
      </w:r>
      <w:r w:rsidRPr="005E3A8B">
        <w:rPr>
          <w:sz w:val="28"/>
          <w:szCs w:val="28"/>
        </w:rPr>
        <w:t xml:space="preserve"> to </w:t>
      </w:r>
      <w:r w:rsidRPr="00621F7D">
        <w:rPr>
          <w:b/>
          <w:sz w:val="28"/>
          <w:szCs w:val="28"/>
        </w:rPr>
        <w:t>terminate</w:t>
      </w:r>
      <w:r w:rsidRPr="005E3A8B">
        <w:rPr>
          <w:sz w:val="28"/>
          <w:szCs w:val="28"/>
        </w:rPr>
        <w:t xml:space="preserve"> my </w:t>
      </w:r>
      <w:r w:rsidRPr="00621F7D">
        <w:rPr>
          <w:b/>
          <w:sz w:val="28"/>
          <w:szCs w:val="28"/>
        </w:rPr>
        <w:t>insurance policy</w:t>
      </w:r>
      <w:r w:rsidR="00C2331A">
        <w:rPr>
          <w:sz w:val="28"/>
          <w:szCs w:val="28"/>
        </w:rPr>
        <w:t xml:space="preserve"> </w:t>
      </w:r>
      <w:r w:rsidRPr="005E3A8B">
        <w:rPr>
          <w:sz w:val="28"/>
          <w:szCs w:val="28"/>
        </w:rPr>
        <w:t xml:space="preserve">providing your side is </w:t>
      </w:r>
      <w:r w:rsidRPr="005E3A8B">
        <w:rPr>
          <w:b/>
          <w:color w:val="FF0000"/>
          <w:sz w:val="28"/>
          <w:szCs w:val="28"/>
        </w:rPr>
        <w:t>in breach of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="008B6E41">
        <w:rPr>
          <w:rFonts w:hint="eastAsia"/>
          <w:b/>
          <w:color w:val="FF0000"/>
          <w:sz w:val="28"/>
          <w:szCs w:val="28"/>
        </w:rPr>
        <w:t>(formal)</w:t>
      </w:r>
      <w:r w:rsidRPr="00104B26">
        <w:rPr>
          <w:rFonts w:hint="eastAsia"/>
          <w:color w:val="000000" w:themeColor="text1"/>
          <w:sz w:val="28"/>
          <w:szCs w:val="28"/>
        </w:rPr>
        <w:t>our agreement</w:t>
      </w:r>
      <w:r w:rsidR="00104B26">
        <w:rPr>
          <w:rFonts w:hint="eastAsia"/>
          <w:color w:val="000000" w:themeColor="text1"/>
          <w:sz w:val="28"/>
          <w:szCs w:val="28"/>
        </w:rPr>
        <w:t>.</w:t>
      </w:r>
    </w:p>
    <w:p w:rsidR="006A65B9" w:rsidRDefault="006A65B9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#</w:t>
      </w:r>
      <w:r w:rsidRPr="006A65B9">
        <w:t xml:space="preserve"> </w:t>
      </w:r>
      <w:r w:rsidRPr="006A65B9">
        <w:rPr>
          <w:color w:val="000000" w:themeColor="text1"/>
          <w:sz w:val="28"/>
          <w:szCs w:val="28"/>
        </w:rPr>
        <w:t>I would li</w:t>
      </w:r>
      <w:r>
        <w:rPr>
          <w:color w:val="000000" w:themeColor="text1"/>
          <w:sz w:val="28"/>
          <w:szCs w:val="28"/>
        </w:rPr>
        <w:t xml:space="preserve">ke to propose </w:t>
      </w:r>
      <w:r w:rsidRPr="00E4147B">
        <w:rPr>
          <w:b/>
          <w:color w:val="000000" w:themeColor="text1"/>
          <w:sz w:val="28"/>
          <w:szCs w:val="28"/>
        </w:rPr>
        <w:t>an alternative to</w:t>
      </w:r>
      <w:r w:rsidRPr="006A65B9">
        <w:rPr>
          <w:color w:val="000000" w:themeColor="text1"/>
          <w:sz w:val="28"/>
          <w:szCs w:val="28"/>
        </w:rPr>
        <w:t xml:space="preserve"> your </w:t>
      </w:r>
      <w:r w:rsidRPr="001701F5">
        <w:rPr>
          <w:b/>
          <w:color w:val="000000" w:themeColor="text1"/>
          <w:sz w:val="28"/>
          <w:szCs w:val="28"/>
        </w:rPr>
        <w:t>surcharge</w:t>
      </w:r>
      <w:r w:rsidRPr="006A65B9">
        <w:rPr>
          <w:color w:val="000000" w:themeColor="text1"/>
          <w:sz w:val="28"/>
          <w:szCs w:val="28"/>
        </w:rPr>
        <w:t>.</w:t>
      </w:r>
    </w:p>
    <w:p w:rsidR="00C41568" w:rsidRDefault="00C4156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41568">
        <w:t xml:space="preserve"> </w:t>
      </w:r>
      <w:r>
        <w:rPr>
          <w:rFonts w:hint="eastAsia"/>
          <w:color w:val="000000" w:themeColor="text1"/>
          <w:sz w:val="28"/>
          <w:szCs w:val="28"/>
        </w:rPr>
        <w:t>P</w:t>
      </w:r>
      <w:r w:rsidRPr="00C41568">
        <w:rPr>
          <w:color w:val="000000" w:themeColor="text1"/>
          <w:sz w:val="28"/>
          <w:szCs w:val="28"/>
        </w:rPr>
        <w:t>lease let me know if you are available for this event</w:t>
      </w:r>
      <w:r>
        <w:rPr>
          <w:rFonts w:hint="eastAsia"/>
          <w:color w:val="000000" w:themeColor="text1"/>
          <w:sz w:val="28"/>
          <w:szCs w:val="28"/>
        </w:rPr>
        <w:t>.</w:t>
      </w:r>
    </w:p>
    <w:p w:rsidR="001F1DE1" w:rsidRDefault="001F1DE1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F1DE1">
        <w:t xml:space="preserve"> </w:t>
      </w:r>
      <w:r w:rsidRPr="001F1DE1">
        <w:rPr>
          <w:color w:val="000000" w:themeColor="text1"/>
          <w:sz w:val="28"/>
          <w:szCs w:val="28"/>
        </w:rPr>
        <w:t xml:space="preserve">my wife was </w:t>
      </w:r>
      <w:r w:rsidRPr="00574D2B">
        <w:rPr>
          <w:b/>
          <w:color w:val="000000" w:themeColor="text1"/>
          <w:sz w:val="28"/>
          <w:szCs w:val="28"/>
        </w:rPr>
        <w:t>fascinated</w:t>
      </w:r>
      <w:r w:rsidRPr="001F1DE1">
        <w:rPr>
          <w:color w:val="000000" w:themeColor="text1"/>
          <w:sz w:val="28"/>
          <w:szCs w:val="28"/>
        </w:rPr>
        <w:t xml:space="preserve"> by</w:t>
      </w:r>
    </w:p>
    <w:p w:rsidR="00C31DA0" w:rsidRDefault="00C31DA0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31DA0">
        <w:t xml:space="preserve"> </w:t>
      </w:r>
      <w:r w:rsidRPr="00C31DA0">
        <w:rPr>
          <w:color w:val="000000" w:themeColor="text1"/>
          <w:sz w:val="28"/>
          <w:szCs w:val="28"/>
        </w:rPr>
        <w:t xml:space="preserve">I am very delighted to </w:t>
      </w:r>
      <w:r w:rsidRPr="003730EA">
        <w:rPr>
          <w:b/>
          <w:color w:val="000000" w:themeColor="text1"/>
          <w:sz w:val="28"/>
          <w:szCs w:val="28"/>
        </w:rPr>
        <w:t>learn</w:t>
      </w:r>
      <w:r w:rsidRPr="00C31DA0">
        <w:rPr>
          <w:color w:val="000000" w:themeColor="text1"/>
          <w:sz w:val="28"/>
          <w:szCs w:val="28"/>
        </w:rPr>
        <w:t xml:space="preserve"> that and ready to share some </w:t>
      </w:r>
      <w:r w:rsidRPr="0018312E">
        <w:rPr>
          <w:b/>
          <w:color w:val="000000" w:themeColor="text1"/>
          <w:sz w:val="28"/>
          <w:szCs w:val="28"/>
        </w:rPr>
        <w:t>relevant information</w:t>
      </w:r>
      <w:r w:rsidRPr="00C31DA0">
        <w:rPr>
          <w:color w:val="000000" w:themeColor="text1"/>
          <w:sz w:val="28"/>
          <w:szCs w:val="28"/>
        </w:rPr>
        <w:t xml:space="preserve"> with you in this letter.</w:t>
      </w:r>
    </w:p>
    <w:p w:rsidR="00C31DA0" w:rsidRDefault="007F67E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7F67ED">
        <w:t xml:space="preserve"> </w:t>
      </w:r>
      <w:r w:rsidRPr="007F67ED">
        <w:rPr>
          <w:color w:val="000000" w:themeColor="text1"/>
          <w:sz w:val="28"/>
          <w:szCs w:val="28"/>
        </w:rPr>
        <w:t xml:space="preserve">this district is the most </w:t>
      </w:r>
      <w:r w:rsidRPr="00F41CD8">
        <w:rPr>
          <w:b/>
          <w:color w:val="FF0000"/>
          <w:sz w:val="28"/>
          <w:szCs w:val="28"/>
        </w:rPr>
        <w:t>habitable</w:t>
      </w:r>
      <w:r w:rsidRPr="007F67ED">
        <w:rPr>
          <w:color w:val="000000" w:themeColor="text1"/>
          <w:sz w:val="28"/>
          <w:szCs w:val="28"/>
        </w:rPr>
        <w:t xml:space="preserve"> area that I have ever lived in</w:t>
      </w:r>
    </w:p>
    <w:p w:rsidR="008210D6" w:rsidRDefault="008210D6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210D6">
        <w:t xml:space="preserve"> </w:t>
      </w:r>
      <w:r w:rsidRPr="008210D6">
        <w:rPr>
          <w:color w:val="000000" w:themeColor="text1"/>
          <w:sz w:val="28"/>
          <w:szCs w:val="28"/>
        </w:rPr>
        <w:t>Education-</w:t>
      </w:r>
      <w:r w:rsidRPr="00EC36EB">
        <w:rPr>
          <w:b/>
          <w:color w:val="000000" w:themeColor="text1"/>
          <w:sz w:val="28"/>
          <w:szCs w:val="28"/>
        </w:rPr>
        <w:t>wise</w:t>
      </w:r>
      <w:r w:rsidRPr="008210D6">
        <w:rPr>
          <w:color w:val="000000" w:themeColor="text1"/>
          <w:sz w:val="28"/>
          <w:szCs w:val="28"/>
        </w:rPr>
        <w:t xml:space="preserve">, there are </w:t>
      </w:r>
      <w:r w:rsidRPr="00EB7A06">
        <w:rPr>
          <w:b/>
          <w:color w:val="FF0000"/>
          <w:sz w:val="28"/>
          <w:szCs w:val="28"/>
        </w:rPr>
        <w:t>a variety of</w:t>
      </w:r>
      <w:r w:rsidRPr="00EB7A06">
        <w:rPr>
          <w:color w:val="FF0000"/>
          <w:sz w:val="28"/>
          <w:szCs w:val="28"/>
        </w:rPr>
        <w:t xml:space="preserve"> </w:t>
      </w:r>
      <w:r w:rsidRPr="008210D6">
        <w:rPr>
          <w:color w:val="000000" w:themeColor="text1"/>
          <w:sz w:val="28"/>
          <w:szCs w:val="28"/>
        </w:rPr>
        <w:t>schools you can choose from, including an occup</w:t>
      </w:r>
      <w:r w:rsidR="00EC36EB">
        <w:rPr>
          <w:color w:val="000000" w:themeColor="text1"/>
          <w:sz w:val="28"/>
          <w:szCs w:val="28"/>
        </w:rPr>
        <w:t xml:space="preserve">ational school that </w:t>
      </w:r>
      <w:r w:rsidR="00EC36EB" w:rsidRPr="00264655">
        <w:rPr>
          <w:b/>
          <w:color w:val="000000" w:themeColor="text1"/>
          <w:sz w:val="28"/>
          <w:szCs w:val="28"/>
        </w:rPr>
        <w:t>specializes</w:t>
      </w:r>
      <w:r w:rsidRPr="008210D6">
        <w:rPr>
          <w:color w:val="000000" w:themeColor="text1"/>
          <w:sz w:val="28"/>
          <w:szCs w:val="28"/>
        </w:rPr>
        <w:t xml:space="preserve"> in cooking and a </w:t>
      </w:r>
      <w:r w:rsidRPr="00264655">
        <w:rPr>
          <w:b/>
          <w:color w:val="000000" w:themeColor="text1"/>
          <w:sz w:val="28"/>
          <w:szCs w:val="28"/>
        </w:rPr>
        <w:t>prestigious</w:t>
      </w:r>
      <w:r w:rsidRPr="008210D6">
        <w:rPr>
          <w:color w:val="000000" w:themeColor="text1"/>
          <w:sz w:val="28"/>
          <w:szCs w:val="28"/>
        </w:rPr>
        <w:t xml:space="preserve"> university.</w:t>
      </w:r>
    </w:p>
    <w:p w:rsidR="007F67ED" w:rsidRDefault="00080F78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80F78">
        <w:t xml:space="preserve"> </w:t>
      </w:r>
      <w:r w:rsidRPr="00080F78">
        <w:rPr>
          <w:color w:val="000000" w:themeColor="text1"/>
          <w:sz w:val="28"/>
          <w:szCs w:val="28"/>
        </w:rPr>
        <w:t xml:space="preserve">I </w:t>
      </w:r>
      <w:r w:rsidRPr="00602EAB">
        <w:rPr>
          <w:b/>
          <w:color w:val="000000" w:themeColor="text1"/>
          <w:sz w:val="28"/>
          <w:szCs w:val="28"/>
        </w:rPr>
        <w:t>enclose the receipt</w:t>
      </w:r>
      <w:r w:rsidRPr="00080F78">
        <w:rPr>
          <w:color w:val="000000" w:themeColor="text1"/>
          <w:sz w:val="28"/>
          <w:szCs w:val="28"/>
        </w:rPr>
        <w:t xml:space="preserve"> </w:t>
      </w:r>
      <w:r w:rsidR="007257E9">
        <w:rPr>
          <w:rFonts w:hint="eastAsia"/>
          <w:color w:val="000000" w:themeColor="text1"/>
          <w:sz w:val="28"/>
          <w:szCs w:val="28"/>
        </w:rPr>
        <w:t>(</w:t>
      </w:r>
      <w:r w:rsidR="007257E9" w:rsidRPr="007257E9">
        <w:rPr>
          <w:color w:val="000000" w:themeColor="text1"/>
          <w:sz w:val="28"/>
          <w:szCs w:val="28"/>
        </w:rPr>
        <w:t>police report</w:t>
      </w:r>
      <w:r w:rsidR="007257E9">
        <w:rPr>
          <w:rFonts w:hint="eastAsia"/>
          <w:color w:val="000000" w:themeColor="text1"/>
          <w:sz w:val="28"/>
          <w:szCs w:val="28"/>
        </w:rPr>
        <w:t xml:space="preserve">) </w:t>
      </w:r>
      <w:r w:rsidRPr="00080F78">
        <w:rPr>
          <w:color w:val="000000" w:themeColor="text1"/>
          <w:sz w:val="28"/>
          <w:szCs w:val="28"/>
        </w:rPr>
        <w:t>for your reference.</w:t>
      </w:r>
    </w:p>
    <w:p w:rsidR="00080F78" w:rsidRDefault="001F62E4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747046">
        <w:rPr>
          <w:color w:val="000000" w:themeColor="text1"/>
          <w:sz w:val="28"/>
          <w:szCs w:val="28"/>
        </w:rPr>
        <w:t xml:space="preserve">Please contact me if you </w:t>
      </w:r>
      <w:r w:rsidRPr="008C06E7">
        <w:rPr>
          <w:b/>
          <w:color w:val="FF0000"/>
          <w:sz w:val="28"/>
          <w:szCs w:val="28"/>
        </w:rPr>
        <w:t>require</w:t>
      </w:r>
      <w:r w:rsidRPr="00747046">
        <w:rPr>
          <w:color w:val="000000" w:themeColor="text1"/>
          <w:sz w:val="28"/>
          <w:szCs w:val="28"/>
        </w:rPr>
        <w:t xml:space="preserve"> any </w:t>
      </w:r>
      <w:r w:rsidRPr="008C06E7">
        <w:rPr>
          <w:b/>
          <w:color w:val="FF0000"/>
          <w:sz w:val="28"/>
          <w:szCs w:val="28"/>
        </w:rPr>
        <w:t>additional</w:t>
      </w:r>
      <w:r w:rsidRPr="00747046">
        <w:rPr>
          <w:color w:val="000000" w:themeColor="text1"/>
          <w:sz w:val="28"/>
          <w:szCs w:val="28"/>
        </w:rPr>
        <w:t xml:space="preserve"> information.</w:t>
      </w:r>
    </w:p>
    <w:p w:rsidR="00EB196C" w:rsidRPr="00747046" w:rsidRDefault="00EB196C">
      <w:pPr>
        <w:pBdr>
          <w:bottom w:val="single" w:sz="6" w:space="1" w:color="auto"/>
        </w:pBdr>
        <w:rPr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60642" w:rsidRPr="00381D00">
        <w:rPr>
          <w:b/>
          <w:color w:val="000000" w:themeColor="text1"/>
          <w:sz w:val="28"/>
          <w:szCs w:val="28"/>
        </w:rPr>
        <w:t>rectify</w:t>
      </w:r>
      <w:r w:rsidR="00D60642">
        <w:rPr>
          <w:color w:val="000000" w:themeColor="text1"/>
          <w:sz w:val="28"/>
          <w:szCs w:val="28"/>
        </w:rPr>
        <w:t xml:space="preserve"> (</w:t>
      </w:r>
      <w:r w:rsidR="00D60642">
        <w:rPr>
          <w:rFonts w:hint="eastAsia"/>
          <w:color w:val="000000" w:themeColor="text1"/>
          <w:sz w:val="28"/>
          <w:szCs w:val="28"/>
        </w:rPr>
        <w:t>correct</w:t>
      </w:r>
      <w:r w:rsidR="00D577AE">
        <w:rPr>
          <w:color w:val="000000" w:themeColor="text1"/>
          <w:sz w:val="28"/>
          <w:szCs w:val="28"/>
        </w:rPr>
        <w:t>)[</w:t>
      </w:r>
      <w:r w:rsidR="00D577AE">
        <w:rPr>
          <w:rFonts w:hint="eastAsia"/>
          <w:color w:val="000000" w:themeColor="text1"/>
          <w:sz w:val="28"/>
          <w:szCs w:val="28"/>
        </w:rPr>
        <w:t>FORMAL</w:t>
      </w:r>
      <w:r w:rsidRPr="00EB196C">
        <w:rPr>
          <w:color w:val="000000" w:themeColor="text1"/>
          <w:sz w:val="28"/>
          <w:szCs w:val="28"/>
        </w:rPr>
        <w:t>] : I am determined to take whatever action is necessary to rectify the situation.</w:t>
      </w:r>
    </w:p>
    <w:p w:rsidR="001F62E4" w:rsidRDefault="001B055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1B055B">
        <w:rPr>
          <w:color w:val="000000" w:themeColor="text1"/>
          <w:sz w:val="28"/>
          <w:szCs w:val="28"/>
        </w:rPr>
        <w:t xml:space="preserve">#Please let me know if there is anything </w:t>
      </w:r>
      <w:r w:rsidRPr="00CA15DB">
        <w:rPr>
          <w:b/>
          <w:color w:val="000000" w:themeColor="text1"/>
          <w:sz w:val="28"/>
          <w:szCs w:val="28"/>
        </w:rPr>
        <w:t>else</w:t>
      </w:r>
      <w:r w:rsidRPr="001B055B">
        <w:rPr>
          <w:color w:val="000000" w:themeColor="text1"/>
          <w:sz w:val="28"/>
          <w:szCs w:val="28"/>
        </w:rPr>
        <w:t xml:space="preserve"> that you need my assistance </w:t>
      </w:r>
      <w:r w:rsidRPr="00B85BF1">
        <w:rPr>
          <w:b/>
          <w:color w:val="000000" w:themeColor="text1"/>
          <w:sz w:val="28"/>
          <w:szCs w:val="28"/>
        </w:rPr>
        <w:t>with</w:t>
      </w:r>
      <w:r w:rsidRPr="001B055B">
        <w:rPr>
          <w:color w:val="000000" w:themeColor="text1"/>
          <w:sz w:val="28"/>
          <w:szCs w:val="28"/>
        </w:rPr>
        <w:t>.</w:t>
      </w:r>
    </w:p>
    <w:p w:rsidR="001B055B" w:rsidRPr="001B055B" w:rsidRDefault="001B055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:rsidR="009C1F7F" w:rsidRDefault="009C1F7F">
      <w:pPr>
        <w:pBdr>
          <w:bottom w:val="double" w:sz="6" w:space="1" w:color="auto"/>
        </w:pBdr>
        <w:rPr>
          <w:sz w:val="28"/>
          <w:szCs w:val="28"/>
        </w:rPr>
      </w:pPr>
    </w:p>
    <w:p w:rsidR="00A2261D" w:rsidRDefault="00A2261D">
      <w:pPr>
        <w:pBdr>
          <w:bottom w:val="single" w:sz="6" w:space="1" w:color="auto"/>
        </w:pBdr>
        <w:rPr>
          <w:sz w:val="28"/>
          <w:szCs w:val="28"/>
        </w:rPr>
      </w:pPr>
    </w:p>
    <w:p w:rsidR="00A2261D" w:rsidRDefault="00A2261D">
      <w:pPr>
        <w:pBdr>
          <w:bottom w:val="single" w:sz="6" w:space="1" w:color="auto"/>
        </w:pBdr>
        <w:rPr>
          <w:sz w:val="28"/>
          <w:szCs w:val="28"/>
        </w:rPr>
      </w:pPr>
    </w:p>
    <w:p w:rsidR="000568C3" w:rsidRDefault="000568C3" w:rsidP="00091926">
      <w:r>
        <w:rPr>
          <w:rFonts w:hint="eastAsia"/>
          <w:sz w:val="28"/>
          <w:szCs w:val="28"/>
        </w:rPr>
        <w:t>#</w:t>
      </w:r>
      <w:hyperlink r:id="rId8" w:history="1">
        <w:r>
          <w:rPr>
            <w:rStyle w:val="a7"/>
          </w:rPr>
          <w:t>http://newgenerationresearcher.blogspot.tw/2010/02/on-contrary-in-contrast-on-other-hand.html</w:t>
        </w:r>
      </w:hyperlink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in contrast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柯的解釋是</w:t>
      </w:r>
      <w:r>
        <w:rPr>
          <w:rFonts w:ascii="Arial" w:hAnsi="Arial" w:cs="Arial"/>
          <w:color w:val="000000"/>
          <w:sz w:val="21"/>
          <w:szCs w:val="21"/>
        </w:rPr>
        <w:t xml:space="preserve"> you say by contrast or in contrast, or in contrast to something, to show that you are mentioning a very different situation from the one you have just mentioned.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麥的解釋也相同：</w:t>
      </w:r>
      <w:r>
        <w:rPr>
          <w:rFonts w:ascii="Arial" w:hAnsi="Arial" w:cs="Arial"/>
          <w:color w:val="000000"/>
          <w:sz w:val="21"/>
          <w:szCs w:val="21"/>
        </w:rPr>
        <w:t>used when you are comparing two things or people and saying that the second one is very different from the first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on the contrary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柯：</w:t>
      </w:r>
      <w:r>
        <w:rPr>
          <w:rFonts w:ascii="Arial" w:hAnsi="Arial" w:cs="Arial"/>
          <w:color w:val="000000"/>
          <w:sz w:val="21"/>
          <w:szCs w:val="21"/>
        </w:rPr>
        <w:t xml:space="preserve"> you use on the contrary when you have just said or implied that something is not true and are going to say that the opposite is true.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麥：</w:t>
      </w:r>
      <w:r>
        <w:rPr>
          <w:rFonts w:ascii="Arial" w:hAnsi="Arial" w:cs="Arial"/>
          <w:color w:val="000000"/>
          <w:sz w:val="21"/>
          <w:szCs w:val="21"/>
        </w:rPr>
        <w:t>used for emphasizing that something is true, even though it is the opposite of something that has been said.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on the other hand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柯</w:t>
      </w:r>
      <w:r>
        <w:rPr>
          <w:rFonts w:ascii="Arial" w:hAnsi="Arial" w:cs="Arial"/>
          <w:color w:val="000000"/>
          <w:sz w:val="21"/>
          <w:szCs w:val="21"/>
        </w:rPr>
        <w:t xml:space="preserve">: you use on the one hand 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introduct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the first of two contrasting points, facts, or ways of looking at something. It is always followed later by on the other hand or on the other.</w:t>
      </w:r>
    </w:p>
    <w:p w:rsidR="000568C3" w:rsidRDefault="000568C3" w:rsidP="000568C3">
      <w:pPr>
        <w:pStyle w:val="Web"/>
        <w:shd w:val="clear" w:color="auto" w:fill="F6F6F6"/>
        <w:spacing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麥：</w:t>
      </w:r>
      <w:r>
        <w:rPr>
          <w:rFonts w:ascii="Arial" w:hAnsi="Arial" w:cs="Arial"/>
          <w:color w:val="000000"/>
          <w:sz w:val="21"/>
          <w:szCs w:val="21"/>
        </w:rPr>
        <w:t>used for giving two different opinions about something</w:t>
      </w:r>
    </w:p>
    <w:p w:rsidR="000568C3" w:rsidRDefault="000568C3" w:rsidP="00091926">
      <w:pPr>
        <w:rPr>
          <w:sz w:val="28"/>
          <w:szCs w:val="28"/>
        </w:rPr>
      </w:pPr>
    </w:p>
    <w:p w:rsidR="000568C3" w:rsidRDefault="000568C3" w:rsidP="00091926">
      <w:pPr>
        <w:rPr>
          <w:sz w:val="28"/>
          <w:szCs w:val="28"/>
        </w:rPr>
      </w:pPr>
    </w:p>
    <w:p w:rsidR="00F85106" w:rsidRDefault="00F85106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F85106" w:rsidRDefault="00FE2980" w:rsidP="00091926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F85106">
        <w:rPr>
          <w:rFonts w:hint="eastAsia"/>
          <w:sz w:val="28"/>
          <w:szCs w:val="28"/>
        </w:rPr>
        <w:t>ethod</w:t>
      </w:r>
      <w:r>
        <w:rPr>
          <w:rFonts w:hint="eastAsia"/>
          <w:sz w:val="28"/>
          <w:szCs w:val="28"/>
        </w:rPr>
        <w:t xml:space="preserve">  (by this method)</w:t>
      </w:r>
    </w:p>
    <w:p w:rsidR="00F85106" w:rsidRDefault="00F85106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means</w:t>
      </w:r>
    </w:p>
    <w:p w:rsidR="00F85106" w:rsidRDefault="00F85106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way </w:t>
      </w:r>
    </w:p>
    <w:p w:rsidR="00F85106" w:rsidRDefault="00F85106" w:rsidP="00091926">
      <w:pPr>
        <w:rPr>
          <w:sz w:val="28"/>
          <w:szCs w:val="28"/>
        </w:rPr>
      </w:pPr>
      <w:r w:rsidRPr="00F85106">
        <w:rPr>
          <w:sz w:val="28"/>
          <w:szCs w:val="28"/>
        </w:rPr>
        <w:t>approach</w:t>
      </w:r>
    </w:p>
    <w:p w:rsidR="00F85106" w:rsidRDefault="00F85106" w:rsidP="00091926">
      <w:pPr>
        <w:rPr>
          <w:sz w:val="28"/>
          <w:szCs w:val="28"/>
        </w:rPr>
      </w:pPr>
    </w:p>
    <w:p w:rsidR="008F5089" w:rsidRDefault="008F5089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2E292D" w:rsidRDefault="00091926" w:rsidP="00091926">
      <w:pPr>
        <w:rPr>
          <w:b/>
          <w:color w:val="FF0000"/>
          <w:sz w:val="28"/>
          <w:szCs w:val="28"/>
        </w:rPr>
      </w:pPr>
      <w:r w:rsidRPr="002E292D">
        <w:rPr>
          <w:b/>
          <w:color w:val="FF0000"/>
          <w:sz w:val="28"/>
          <w:szCs w:val="28"/>
        </w:rPr>
        <w:t>H</w:t>
      </w:r>
      <w:r w:rsidRPr="002E292D">
        <w:rPr>
          <w:rFonts w:hint="eastAsia"/>
          <w:b/>
          <w:color w:val="FF0000"/>
          <w:sz w:val="28"/>
          <w:szCs w:val="28"/>
        </w:rPr>
        <w:t>armful</w:t>
      </w:r>
      <w:r w:rsidR="008D12B5">
        <w:rPr>
          <w:rFonts w:hint="eastAsia"/>
          <w:b/>
          <w:color w:val="FF0000"/>
          <w:sz w:val="28"/>
          <w:szCs w:val="28"/>
        </w:rPr>
        <w:t xml:space="preserve"> to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D</w:t>
      </w:r>
      <w:r w:rsidRPr="00EE051C">
        <w:rPr>
          <w:rFonts w:hint="eastAsia"/>
          <w:sz w:val="28"/>
          <w:szCs w:val="28"/>
        </w:rPr>
        <w:t xml:space="preserve">amaging 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D</w:t>
      </w:r>
      <w:r w:rsidRPr="00EE051C">
        <w:rPr>
          <w:rFonts w:hint="eastAsia"/>
          <w:sz w:val="28"/>
          <w:szCs w:val="28"/>
        </w:rPr>
        <w:t>etrimental</w:t>
      </w:r>
      <w:r w:rsidR="00027270">
        <w:rPr>
          <w:rFonts w:hint="eastAsia"/>
          <w:sz w:val="28"/>
          <w:szCs w:val="28"/>
        </w:rPr>
        <w:t xml:space="preserve"> to + </w:t>
      </w:r>
      <w:r w:rsidR="00027270">
        <w:rPr>
          <w:rFonts w:hint="eastAsia"/>
          <w:sz w:val="28"/>
          <w:szCs w:val="28"/>
        </w:rPr>
        <w:t>後面最好加個東西</w:t>
      </w:r>
    </w:p>
    <w:p w:rsidR="00091926" w:rsidRDefault="00BA334F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Pr="00BA334F">
        <w:rPr>
          <w:sz w:val="28"/>
          <w:szCs w:val="28"/>
        </w:rPr>
        <w:t xml:space="preserve">Their decision could </w:t>
      </w:r>
      <w:r w:rsidRPr="00BA334F">
        <w:rPr>
          <w:b/>
          <w:sz w:val="28"/>
          <w:szCs w:val="28"/>
        </w:rPr>
        <w:t>be detrimental to</w:t>
      </w:r>
      <w:r w:rsidRPr="00BA334F">
        <w:rPr>
          <w:sz w:val="28"/>
          <w:szCs w:val="28"/>
        </w:rPr>
        <w:t xml:space="preserve"> the future of the company.</w:t>
      </w:r>
      <w:r>
        <w:rPr>
          <w:rFonts w:hint="eastAsia"/>
          <w:sz w:val="28"/>
          <w:szCs w:val="28"/>
        </w:rPr>
        <w:t>)</w:t>
      </w:r>
    </w:p>
    <w:p w:rsidR="00BA334F" w:rsidRPr="00BA334F" w:rsidRDefault="00BA334F" w:rsidP="00091926">
      <w:pPr>
        <w:rPr>
          <w:sz w:val="28"/>
          <w:szCs w:val="28"/>
        </w:rPr>
      </w:pPr>
    </w:p>
    <w:p w:rsidR="008F5089" w:rsidRPr="00EE051C" w:rsidRDefault="008F5089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Advantageous</w:t>
      </w:r>
    </w:p>
    <w:p w:rsidR="0091486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B</w:t>
      </w:r>
      <w:r w:rsidRPr="00EE051C">
        <w:rPr>
          <w:rFonts w:hint="eastAsia"/>
          <w:sz w:val="28"/>
          <w:szCs w:val="28"/>
        </w:rPr>
        <w:t>eneficial</w:t>
      </w:r>
    </w:p>
    <w:p w:rsidR="00091926" w:rsidRDefault="0091486C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F</w:t>
      </w:r>
      <w:r w:rsidRPr="00EE051C">
        <w:rPr>
          <w:rFonts w:hint="eastAsia"/>
          <w:sz w:val="28"/>
          <w:szCs w:val="28"/>
        </w:rPr>
        <w:t>avorable</w:t>
      </w:r>
      <w:r w:rsidR="00091926" w:rsidRPr="00EE051C">
        <w:rPr>
          <w:rFonts w:hint="eastAsia"/>
          <w:sz w:val="28"/>
          <w:szCs w:val="28"/>
        </w:rPr>
        <w:t xml:space="preserve"> </w:t>
      </w:r>
    </w:p>
    <w:p w:rsidR="009174CA" w:rsidRDefault="009174CA" w:rsidP="00091926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ositive</w:t>
      </w:r>
    </w:p>
    <w:p w:rsidR="00091926" w:rsidRDefault="00091926" w:rsidP="00091926">
      <w:pPr>
        <w:rPr>
          <w:sz w:val="28"/>
          <w:szCs w:val="28"/>
        </w:rPr>
      </w:pPr>
    </w:p>
    <w:p w:rsidR="008F5089" w:rsidRPr="00EE051C" w:rsidRDefault="008F5089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Merits</w:t>
      </w:r>
      <w:r w:rsidRPr="00EE051C">
        <w:rPr>
          <w:rFonts w:hint="eastAsia"/>
          <w:sz w:val="28"/>
          <w:szCs w:val="28"/>
        </w:rPr>
        <w:t xml:space="preserve"> 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D</w:t>
      </w:r>
      <w:r w:rsidRPr="00EE051C">
        <w:rPr>
          <w:rFonts w:hint="eastAsia"/>
          <w:sz w:val="28"/>
          <w:szCs w:val="28"/>
        </w:rPr>
        <w:t xml:space="preserve">emerits 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B</w:t>
      </w:r>
      <w:r w:rsidRPr="00EE051C">
        <w:rPr>
          <w:rFonts w:hint="eastAsia"/>
          <w:sz w:val="28"/>
          <w:szCs w:val="28"/>
        </w:rPr>
        <w:t xml:space="preserve">enefits </w:t>
      </w:r>
    </w:p>
    <w:p w:rsidR="00091926" w:rsidRDefault="00350DE2" w:rsidP="00091926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F18BF">
        <w:rPr>
          <w:rFonts w:hint="eastAsia"/>
          <w:sz w:val="28"/>
          <w:szCs w:val="28"/>
        </w:rPr>
        <w:t>rawbacks</w:t>
      </w:r>
    </w:p>
    <w:p w:rsidR="000825F8" w:rsidRDefault="000825F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defects</w:t>
      </w:r>
    </w:p>
    <w:p w:rsidR="00350DE2" w:rsidRDefault="00350DE2" w:rsidP="00091926">
      <w:pPr>
        <w:rPr>
          <w:sz w:val="28"/>
          <w:szCs w:val="28"/>
        </w:rPr>
      </w:pPr>
    </w:p>
    <w:p w:rsidR="00EF1EBF" w:rsidRDefault="00EF1EBF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F530A2" w:rsidRDefault="00F530A2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Important </w:t>
      </w:r>
    </w:p>
    <w:p w:rsidR="00EF1EBF" w:rsidRDefault="00EF1EBF" w:rsidP="00091926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 xml:space="preserve">ital </w:t>
      </w:r>
    </w:p>
    <w:p w:rsidR="00EF1EBF" w:rsidRDefault="00EF1EBF" w:rsidP="00091926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rucial  </w:t>
      </w:r>
    </w:p>
    <w:p w:rsidR="00EF1EBF" w:rsidRDefault="00EF1EBF" w:rsidP="00091926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undamental  </w:t>
      </w:r>
    </w:p>
    <w:p w:rsidR="00EF1EBF" w:rsidRDefault="00F530A2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Essential </w:t>
      </w:r>
    </w:p>
    <w:p w:rsidR="00EF1EBF" w:rsidRDefault="00EF1EBF" w:rsidP="00091926">
      <w:pPr>
        <w:rPr>
          <w:sz w:val="28"/>
          <w:szCs w:val="28"/>
        </w:rPr>
      </w:pPr>
    </w:p>
    <w:p w:rsidR="00FA0B16" w:rsidRDefault="00FA0B16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</w:p>
    <w:p w:rsidR="00557689" w:rsidRDefault="001E5CCB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53D9A">
        <w:rPr>
          <w:rFonts w:ascii="Verdana" w:hAnsi="Verdana"/>
          <w:color w:val="000000"/>
          <w:sz w:val="23"/>
          <w:szCs w:val="23"/>
          <w:shd w:val="clear" w:color="auto" w:fill="FFFFFF"/>
        </w:rPr>
        <w:t>Difficult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hard</w:t>
      </w:r>
    </w:p>
    <w:p w:rsidR="001E5CCB" w:rsidRDefault="00557689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ough</w:t>
      </w:r>
      <w:r w:rsidR="001E5CCB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557689" w:rsidRPr="00353D9A" w:rsidRDefault="00557689" w:rsidP="0055768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hallenging</w:t>
      </w:r>
    </w:p>
    <w:p w:rsidR="00557689" w:rsidRPr="00353D9A" w:rsidRDefault="00557689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emanding </w:t>
      </w:r>
    </w:p>
    <w:p w:rsidR="001E5CCB" w:rsidRPr="00593948" w:rsidRDefault="001E5CCB" w:rsidP="00FA0B16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59394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</w:t>
      </w:r>
      <w:r w:rsidRPr="00593948">
        <w:rPr>
          <w:rFonts w:ascii="Verdana" w:hAnsi="Verdana" w:hint="eastAsia"/>
          <w:b/>
          <w:color w:val="000000"/>
          <w:sz w:val="23"/>
          <w:szCs w:val="23"/>
          <w:shd w:val="clear" w:color="auto" w:fill="FFFFFF"/>
        </w:rPr>
        <w:t xml:space="preserve">roublesome </w:t>
      </w:r>
    </w:p>
    <w:p w:rsidR="00F07B83" w:rsidRDefault="00F07B83" w:rsidP="00FA0B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Elusive </w:t>
      </w:r>
      <w:r w:rsidR="000A15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(</w:t>
      </w:r>
      <w:r w:rsidR="000A1528" w:rsidRPr="000A1528">
        <w:rPr>
          <w:rFonts w:ascii="Verdana" w:hAnsi="Verdana"/>
          <w:color w:val="000000"/>
          <w:sz w:val="23"/>
          <w:szCs w:val="23"/>
          <w:shd w:val="clear" w:color="auto" w:fill="FFFFFF"/>
        </w:rPr>
        <w:t>difficult to describe, find, achieve, or remember</w:t>
      </w:r>
      <w:r w:rsidR="000A1528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</w:p>
    <w:p w:rsidR="001F0440" w:rsidRPr="00353D9A" w:rsidRDefault="001151FE" w:rsidP="001F044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E</w:t>
      </w:r>
      <w:r w:rsidR="008B2389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x</w:t>
      </w:r>
      <w:r w:rsidR="001F0440" w:rsidRPr="00353D9A">
        <w:rPr>
          <w:rFonts w:ascii="Verdana" w:hAnsi="Verdana"/>
          <w:color w:val="000000"/>
          <w:sz w:val="23"/>
          <w:szCs w:val="23"/>
          <w:shd w:val="clear" w:color="auto" w:fill="FFFFFF"/>
        </w:rPr>
        <w:t>hausting</w:t>
      </w:r>
      <w:r w:rsidR="000525B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(</w:t>
      </w:r>
      <w:r w:rsidR="000525B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比較無關</w:t>
      </w:r>
      <w:r w:rsidR="00647A16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</w:t>
      </w:r>
      <w:r w:rsidR="00647A16" w:rsidRPr="00647A16">
        <w:rPr>
          <w:rFonts w:ascii="Verdana" w:hAnsi="Verdana"/>
          <w:color w:val="000000"/>
          <w:sz w:val="23"/>
          <w:szCs w:val="23"/>
          <w:shd w:val="clear" w:color="auto" w:fill="FFFFFF"/>
        </w:rPr>
        <w:t>making you feel extremely tired</w:t>
      </w:r>
      <w:r w:rsidR="000525B4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)</w:t>
      </w:r>
      <w:r w:rsidR="001F0440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</w:p>
    <w:p w:rsidR="00FA0B16" w:rsidRDefault="00FA0B16" w:rsidP="00091926">
      <w:pPr>
        <w:rPr>
          <w:sz w:val="28"/>
          <w:szCs w:val="28"/>
        </w:rPr>
      </w:pPr>
    </w:p>
    <w:p w:rsidR="00FA0B16" w:rsidRPr="00FA0B16" w:rsidRDefault="00FA0B16" w:rsidP="00091926">
      <w:pPr>
        <w:rPr>
          <w:sz w:val="28"/>
          <w:szCs w:val="28"/>
        </w:rPr>
      </w:pPr>
    </w:p>
    <w:p w:rsidR="00414134" w:rsidRPr="00EE051C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A</w:t>
      </w:r>
      <w:r w:rsidRPr="00EE051C">
        <w:rPr>
          <w:rFonts w:hint="eastAsia"/>
          <w:sz w:val="28"/>
          <w:szCs w:val="28"/>
        </w:rPr>
        <w:t>bundant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more than enough</w:t>
      </w:r>
      <w:r w:rsidRPr="00EE051C">
        <w:rPr>
          <w:rFonts w:hint="eastAsia"/>
          <w:sz w:val="28"/>
          <w:szCs w:val="28"/>
        </w:rPr>
        <w:t>) &lt;--&gt; scarce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P</w:t>
      </w:r>
      <w:r w:rsidRPr="00EE051C">
        <w:rPr>
          <w:rFonts w:hint="eastAsia"/>
          <w:sz w:val="28"/>
          <w:szCs w:val="28"/>
        </w:rPr>
        <w:t>lentiful (</w:t>
      </w:r>
      <w:r w:rsidRPr="00EE051C">
        <w:rPr>
          <w:rStyle w:val="apple-converted-space"/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 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a lot of it available</w:t>
      </w:r>
      <w:r w:rsidRPr="00EE051C">
        <w:rPr>
          <w:rFonts w:hint="eastAsia"/>
          <w:sz w:val="28"/>
          <w:szCs w:val="28"/>
        </w:rPr>
        <w:t>)</w:t>
      </w:r>
    </w:p>
    <w:p w:rsidR="00091926" w:rsidRPr="00EE051C" w:rsidRDefault="00091926" w:rsidP="00091926">
      <w:pPr>
        <w:rPr>
          <w:rFonts w:asciiTheme="majorHAnsi" w:hAnsiTheme="majorHAnsi"/>
          <w:sz w:val="28"/>
          <w:szCs w:val="28"/>
        </w:rPr>
      </w:pPr>
      <w:r w:rsidRPr="00EE051C">
        <w:rPr>
          <w:rFonts w:asciiTheme="majorHAnsi" w:hAnsiTheme="majorHAnsi"/>
          <w:sz w:val="28"/>
          <w:szCs w:val="28"/>
        </w:rPr>
        <w:t>Ample</w:t>
      </w:r>
      <w:r w:rsidRPr="00EE051C">
        <w:rPr>
          <w:rFonts w:asciiTheme="majorHAnsi" w:hAnsiTheme="majorHAnsi" w:hint="eastAsia"/>
          <w:sz w:val="28"/>
          <w:szCs w:val="28"/>
        </w:rPr>
        <w:t xml:space="preserve">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more than enough</w:t>
      </w:r>
      <w:r w:rsidRPr="00EE051C">
        <w:rPr>
          <w:rFonts w:asciiTheme="majorHAnsi" w:hAnsiTheme="majorHAnsi" w:hint="eastAsia"/>
          <w:sz w:val="28"/>
          <w:szCs w:val="28"/>
        </w:rPr>
        <w:t>)</w:t>
      </w:r>
    </w:p>
    <w:p w:rsidR="00091926" w:rsidRDefault="00091926" w:rsidP="00091926">
      <w:pPr>
        <w:rPr>
          <w:rFonts w:cstheme="minorHAnsi"/>
          <w:sz w:val="28"/>
          <w:szCs w:val="28"/>
        </w:rPr>
      </w:pPr>
    </w:p>
    <w:p w:rsidR="00414134" w:rsidRPr="00EE051C" w:rsidRDefault="00414134" w:rsidP="00091926">
      <w:pPr>
        <w:rPr>
          <w:rFonts w:cstheme="minorHAnsi"/>
          <w:sz w:val="28"/>
          <w:szCs w:val="28"/>
        </w:rPr>
      </w:pPr>
      <w:r>
        <w:rPr>
          <w:rFonts w:hint="eastAsia"/>
          <w:sz w:val="28"/>
          <w:szCs w:val="28"/>
        </w:rPr>
        <w:t>#</w:t>
      </w:r>
    </w:p>
    <w:p w:rsidR="00091926" w:rsidRPr="00EE051C" w:rsidRDefault="00091926" w:rsidP="00091926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E051C">
        <w:rPr>
          <w:rFonts w:cstheme="minorHAnsi"/>
          <w:color w:val="222222"/>
          <w:sz w:val="28"/>
          <w:szCs w:val="28"/>
          <w:shd w:val="clear" w:color="auto" w:fill="FFFFFF"/>
        </w:rPr>
        <w:t>Deficient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not having enough of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  <w:r w:rsidRPr="00EE051C">
        <w:rPr>
          <w:rFonts w:cstheme="minorHAnsi"/>
          <w:color w:val="222222"/>
          <w:sz w:val="28"/>
          <w:szCs w:val="28"/>
        </w:rPr>
        <w:br/>
      </w:r>
      <w:r w:rsidRPr="00EE051C">
        <w:rPr>
          <w:rFonts w:cstheme="minorHAnsi"/>
          <w:color w:val="222222"/>
          <w:sz w:val="28"/>
          <w:szCs w:val="28"/>
          <w:shd w:val="clear" w:color="auto" w:fill="FFFFFF"/>
        </w:rPr>
        <w:t>Scarce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 1.(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not easy to find or get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</w:p>
    <w:p w:rsidR="00091926" w:rsidRPr="00EE051C" w:rsidRDefault="00091926" w:rsidP="00091926">
      <w:pPr>
        <w:ind w:firstLineChars="350" w:firstLine="98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2.</w:t>
      </w:r>
      <w:r w:rsidRPr="00EE051C">
        <w:rPr>
          <w:rFonts w:ascii="Arial" w:hAnsi="Arial" w:cs="Arial"/>
          <w:color w:val="000000"/>
          <w:sz w:val="28"/>
          <w:szCs w:val="28"/>
          <w:shd w:val="clear" w:color="auto" w:fill="FFFFCC"/>
        </w:rPr>
        <w:t xml:space="preserve"> (esp. of food, money, or some other resource) Insufficient for the demand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  <w:r w:rsidRPr="00EE051C">
        <w:rPr>
          <w:rFonts w:cstheme="minorHAnsi"/>
          <w:color w:val="222222"/>
          <w:sz w:val="28"/>
          <w:szCs w:val="28"/>
        </w:rPr>
        <w:br/>
      </w:r>
      <w:r w:rsidRPr="000255B5">
        <w:rPr>
          <w:rFonts w:cstheme="minorHAnsi"/>
          <w:b/>
          <w:color w:val="222222"/>
          <w:sz w:val="28"/>
          <w:szCs w:val="28"/>
          <w:shd w:val="clear" w:color="auto" w:fill="FFFFFF"/>
        </w:rPr>
        <w:t>Insufficient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not enough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  <w:r w:rsidRPr="00EE051C">
        <w:rPr>
          <w:rFonts w:cstheme="minorHAnsi"/>
          <w:color w:val="222222"/>
          <w:sz w:val="28"/>
          <w:szCs w:val="28"/>
        </w:rPr>
        <w:br/>
      </w:r>
      <w:r w:rsidRPr="00EE051C">
        <w:rPr>
          <w:rFonts w:cstheme="minorHAnsi"/>
          <w:color w:val="222222"/>
          <w:sz w:val="28"/>
          <w:szCs w:val="28"/>
          <w:shd w:val="clear" w:color="auto" w:fill="FFFFFF"/>
        </w:rPr>
        <w:t>Inadequate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1. 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not good enough or too low in quality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>)</w:t>
      </w:r>
    </w:p>
    <w:p w:rsidR="00091926" w:rsidRPr="00EE051C" w:rsidRDefault="00091926" w:rsidP="00091926">
      <w:pPr>
        <w:ind w:firstLineChars="350" w:firstLine="98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   2.(</w:t>
      </w:r>
      <w:r w:rsidRPr="00EE051C">
        <w:rPr>
          <w:rFonts w:ascii="Arial" w:hAnsi="Arial" w:cs="Arial"/>
          <w:color w:val="000000"/>
          <w:sz w:val="28"/>
          <w:szCs w:val="28"/>
          <w:shd w:val="clear" w:color="auto" w:fill="FFFFCC"/>
        </w:rPr>
        <w:t xml:space="preserve"> Lacking the quality or quantity required</w:t>
      </w:r>
      <w:r w:rsidRPr="00EE051C">
        <w:rPr>
          <w:rFonts w:cstheme="minorHAnsi" w:hint="eastAsia"/>
          <w:color w:val="222222"/>
          <w:sz w:val="28"/>
          <w:szCs w:val="28"/>
          <w:shd w:val="clear" w:color="auto" w:fill="FFFFFF"/>
        </w:rPr>
        <w:t xml:space="preserve">) </w:t>
      </w: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S</w:t>
      </w:r>
      <w:r w:rsidRPr="00EE051C">
        <w:rPr>
          <w:rFonts w:hint="eastAsia"/>
          <w:sz w:val="28"/>
          <w:szCs w:val="28"/>
        </w:rPr>
        <w:t>parse  1.(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small in numbers or amount, often spread over a large area</w:t>
      </w:r>
      <w:r w:rsidR="009407B0">
        <w:rPr>
          <w:rFonts w:ascii="Arial" w:hAnsi="Arial" w:cs="Arial" w:hint="eastAsia"/>
          <w:b/>
          <w:bCs/>
          <w:color w:val="A8397A"/>
          <w:sz w:val="28"/>
          <w:szCs w:val="28"/>
          <w:shd w:val="clear" w:color="auto" w:fill="FFFFFF"/>
        </w:rPr>
        <w:t>,  Ex : sparsely-populated</w:t>
      </w:r>
      <w:r w:rsidRPr="00EE051C">
        <w:rPr>
          <w:rFonts w:hint="eastAsia"/>
          <w:sz w:val="28"/>
          <w:szCs w:val="28"/>
        </w:rPr>
        <w:t>)</w:t>
      </w:r>
    </w:p>
    <w:p w:rsidR="00091926" w:rsidRPr="00EE051C" w:rsidRDefault="00091926" w:rsidP="00091926">
      <w:pPr>
        <w:ind w:firstLineChars="350" w:firstLine="980"/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2.(</w:t>
      </w:r>
      <w:r w:rsidRPr="00EE051C">
        <w:rPr>
          <w:rFonts w:ascii="Arial" w:hAnsi="Arial" w:cs="Arial"/>
          <w:color w:val="000000"/>
          <w:sz w:val="28"/>
          <w:szCs w:val="28"/>
          <w:shd w:val="clear" w:color="auto" w:fill="FFFFCC"/>
        </w:rPr>
        <w:t xml:space="preserve"> Thinly dispersed or scattered</w:t>
      </w:r>
      <w:r w:rsidRPr="00EE051C">
        <w:rPr>
          <w:rFonts w:hint="eastAsia"/>
          <w:sz w:val="28"/>
          <w:szCs w:val="28"/>
        </w:rPr>
        <w:t>)</w:t>
      </w:r>
    </w:p>
    <w:p w:rsidR="00091926" w:rsidRPr="00EE051C" w:rsidRDefault="00091926" w:rsidP="00091926">
      <w:pPr>
        <w:rPr>
          <w:sz w:val="28"/>
          <w:szCs w:val="28"/>
        </w:rPr>
      </w:pPr>
    </w:p>
    <w:p w:rsidR="00091926" w:rsidRPr="00EE051C" w:rsidRDefault="00091926" w:rsidP="00091926">
      <w:pPr>
        <w:rPr>
          <w:sz w:val="28"/>
          <w:szCs w:val="28"/>
        </w:rPr>
      </w:pPr>
      <w:r w:rsidRPr="00EE051C">
        <w:rPr>
          <w:sz w:val="28"/>
          <w:szCs w:val="28"/>
        </w:rPr>
        <w:t>S</w:t>
      </w:r>
      <w:r w:rsidRPr="00EE051C">
        <w:rPr>
          <w:rFonts w:hint="eastAsia"/>
          <w:sz w:val="28"/>
          <w:szCs w:val="28"/>
        </w:rPr>
        <w:t>cattered (</w:t>
      </w:r>
      <w:r w:rsidR="00F1336D">
        <w:rPr>
          <w:rFonts w:hint="eastAsia"/>
          <w:sz w:val="28"/>
          <w:szCs w:val="28"/>
        </w:rPr>
        <w:t xml:space="preserve">adj. </w:t>
      </w:r>
      <w:r w:rsidRPr="00EE051C">
        <w:rPr>
          <w:rFonts w:ascii="Arial" w:hAnsi="Arial" w:cs="Arial"/>
          <w:b/>
          <w:bCs/>
          <w:color w:val="A8397A"/>
          <w:sz w:val="28"/>
          <w:szCs w:val="28"/>
          <w:shd w:val="clear" w:color="auto" w:fill="FFFFFF"/>
        </w:rPr>
        <w:t>covering a wide area</w:t>
      </w:r>
      <w:r w:rsidRPr="00EE051C">
        <w:rPr>
          <w:rFonts w:hint="eastAsia"/>
          <w:sz w:val="28"/>
          <w:szCs w:val="28"/>
        </w:rPr>
        <w:t>)</w:t>
      </w:r>
    </w:p>
    <w:p w:rsidR="00091926" w:rsidRDefault="00091926" w:rsidP="00091926">
      <w:pPr>
        <w:rPr>
          <w:sz w:val="28"/>
          <w:szCs w:val="28"/>
        </w:rPr>
      </w:pPr>
    </w:p>
    <w:p w:rsidR="00414134" w:rsidRDefault="00A57AE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#Extra </w:t>
      </w:r>
    </w:p>
    <w:p w:rsidR="00A57AE8" w:rsidRDefault="00A57AE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urplus </w:t>
      </w:r>
    </w:p>
    <w:p w:rsidR="00A57AE8" w:rsidRDefault="00A57AE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pare </w:t>
      </w:r>
    </w:p>
    <w:p w:rsidR="00A57AE8" w:rsidRDefault="00A57AE8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edundant </w:t>
      </w:r>
    </w:p>
    <w:p w:rsidR="00A57AE8" w:rsidRDefault="00A57AE8" w:rsidP="00091926">
      <w:pPr>
        <w:rPr>
          <w:sz w:val="28"/>
          <w:szCs w:val="28"/>
        </w:rPr>
      </w:pPr>
    </w:p>
    <w:p w:rsidR="003B54D5" w:rsidRDefault="003B54D5" w:rsidP="003B54D5">
      <w:pPr>
        <w:rPr>
          <w:sz w:val="28"/>
          <w:szCs w:val="28"/>
        </w:rPr>
      </w:pPr>
      <w:r>
        <w:rPr>
          <w:sz w:val="28"/>
          <w:szCs w:val="28"/>
        </w:rPr>
        <w:t xml:space="preserve"># purpose </w:t>
      </w:r>
      <w:r w:rsidRPr="00BD310E">
        <w:rPr>
          <w:sz w:val="28"/>
          <w:szCs w:val="28"/>
        </w:rPr>
        <w:t xml:space="preserve"> </w:t>
      </w:r>
    </w:p>
    <w:p w:rsidR="003B54D5" w:rsidRDefault="003B54D5" w:rsidP="003B54D5">
      <w:pPr>
        <w:rPr>
          <w:sz w:val="28"/>
          <w:szCs w:val="28"/>
        </w:rPr>
      </w:pPr>
      <w:r>
        <w:rPr>
          <w:sz w:val="28"/>
          <w:szCs w:val="28"/>
        </w:rPr>
        <w:t xml:space="preserve">intent </w:t>
      </w:r>
      <w:r w:rsidRPr="00BD310E">
        <w:rPr>
          <w:sz w:val="28"/>
          <w:szCs w:val="28"/>
        </w:rPr>
        <w:t xml:space="preserve"> </w:t>
      </w:r>
    </w:p>
    <w:p w:rsidR="003B54D5" w:rsidRDefault="003B54D5" w:rsidP="003B54D5">
      <w:pPr>
        <w:rPr>
          <w:sz w:val="28"/>
          <w:szCs w:val="28"/>
        </w:rPr>
      </w:pPr>
      <w:r>
        <w:rPr>
          <w:sz w:val="28"/>
          <w:szCs w:val="28"/>
        </w:rPr>
        <w:t xml:space="preserve">intention </w:t>
      </w:r>
      <w:r w:rsidRPr="00BD310E">
        <w:rPr>
          <w:sz w:val="28"/>
          <w:szCs w:val="28"/>
        </w:rPr>
        <w:t xml:space="preserve"> </w:t>
      </w:r>
    </w:p>
    <w:p w:rsidR="003B54D5" w:rsidRDefault="003B54D5" w:rsidP="003B54D5">
      <w:pPr>
        <w:rPr>
          <w:sz w:val="28"/>
          <w:szCs w:val="28"/>
        </w:rPr>
      </w:pPr>
      <w:r w:rsidRPr="00BD310E">
        <w:rPr>
          <w:sz w:val="28"/>
          <w:szCs w:val="28"/>
        </w:rPr>
        <w:lastRenderedPageBreak/>
        <w:t>aim</w:t>
      </w:r>
    </w:p>
    <w:p w:rsidR="003B54D5" w:rsidRDefault="003B54D5" w:rsidP="00091926">
      <w:pPr>
        <w:rPr>
          <w:sz w:val="28"/>
          <w:szCs w:val="28"/>
        </w:rPr>
      </w:pPr>
    </w:p>
    <w:p w:rsidR="0040479B" w:rsidRPr="00EE051C" w:rsidRDefault="0040479B" w:rsidP="00091926">
      <w:pPr>
        <w:rPr>
          <w:sz w:val="28"/>
          <w:szCs w:val="28"/>
        </w:rPr>
      </w:pPr>
    </w:p>
    <w:p w:rsidR="00091926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various</w:t>
      </w:r>
      <w:r w:rsidR="001E51F9">
        <w:rPr>
          <w:rFonts w:hint="eastAsia"/>
          <w:sz w:val="28"/>
          <w:szCs w:val="28"/>
        </w:rPr>
        <w:t xml:space="preserve"> : </w:t>
      </w:r>
      <w:r w:rsidR="001E51F9" w:rsidRPr="001E51F9">
        <w:rPr>
          <w:sz w:val="28"/>
          <w:szCs w:val="28"/>
        </w:rPr>
        <w:t>many different</w:t>
      </w:r>
    </w:p>
    <w:p w:rsidR="0040479B" w:rsidRDefault="0040479B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0479B">
        <w:t xml:space="preserve"> </w:t>
      </w:r>
      <w:r w:rsidRPr="0040479B">
        <w:rPr>
          <w:sz w:val="28"/>
          <w:szCs w:val="28"/>
        </w:rPr>
        <w:t xml:space="preserve">a variety of </w:t>
      </w:r>
      <w:proofErr w:type="spellStart"/>
      <w:r w:rsidRPr="0040479B">
        <w:rPr>
          <w:sz w:val="28"/>
          <w:szCs w:val="28"/>
        </w:rPr>
        <w:t>sth</w:t>
      </w:r>
      <w:proofErr w:type="spellEnd"/>
      <w:r w:rsidRPr="0040479B">
        <w:rPr>
          <w:sz w:val="28"/>
          <w:szCs w:val="28"/>
        </w:rPr>
        <w:t xml:space="preserve"> : many different types of similar things or people</w:t>
      </w:r>
    </w:p>
    <w:p w:rsidR="0040479B" w:rsidRDefault="0040479B" w:rsidP="00091926">
      <w:pPr>
        <w:rPr>
          <w:sz w:val="28"/>
          <w:szCs w:val="28"/>
        </w:rPr>
      </w:pPr>
    </w:p>
    <w:p w:rsidR="0040479B" w:rsidRDefault="0040479B" w:rsidP="00091926">
      <w:pPr>
        <w:rPr>
          <w:sz w:val="28"/>
          <w:szCs w:val="28"/>
        </w:rPr>
      </w:pPr>
    </w:p>
    <w:p w:rsidR="009824BF" w:rsidRPr="00EE051C" w:rsidRDefault="009824BF" w:rsidP="00091926">
      <w:pPr>
        <w:rPr>
          <w:sz w:val="28"/>
          <w:szCs w:val="28"/>
        </w:rPr>
      </w:pPr>
    </w:p>
    <w:p w:rsidR="00091926" w:rsidRPr="00EE051C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More importantly</w:t>
      </w:r>
    </w:p>
    <w:p w:rsidR="00091926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91926" w:rsidRPr="00EE051C">
        <w:rPr>
          <w:sz w:val="28"/>
          <w:szCs w:val="28"/>
        </w:rPr>
        <w:t>A</w:t>
      </w:r>
      <w:r w:rsidR="00091926" w:rsidRPr="00EE051C">
        <w:rPr>
          <w:rFonts w:hint="eastAsia"/>
          <w:sz w:val="28"/>
          <w:szCs w:val="28"/>
        </w:rPr>
        <w:t xml:space="preserve">dvisable </w:t>
      </w:r>
    </w:p>
    <w:p w:rsidR="00DB346A" w:rsidRPr="00EE051C" w:rsidRDefault="00DB346A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DB346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353D9A">
        <w:rPr>
          <w:rFonts w:ascii="Verdana" w:hAnsi="Verdana"/>
          <w:color w:val="000000"/>
          <w:sz w:val="23"/>
          <w:szCs w:val="23"/>
          <w:shd w:val="clear" w:color="auto" w:fill="FFFFFF"/>
        </w:rPr>
        <w:t>encouraging</w:t>
      </w:r>
      <w:r w:rsidR="0054272F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discouraging </w:t>
      </w:r>
    </w:p>
    <w:p w:rsidR="00091926" w:rsidRPr="00EE051C" w:rsidRDefault="00414134" w:rsidP="000919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91926" w:rsidRPr="00E056FE">
        <w:rPr>
          <w:b/>
          <w:sz w:val="28"/>
          <w:szCs w:val="28"/>
        </w:rPr>
        <w:t>Strike</w:t>
      </w:r>
      <w:r w:rsidR="00091926" w:rsidRPr="00E056FE">
        <w:rPr>
          <w:rFonts w:hint="eastAsia"/>
          <w:b/>
          <w:sz w:val="28"/>
          <w:szCs w:val="28"/>
        </w:rPr>
        <w:t xml:space="preserve"> a balance</w:t>
      </w:r>
      <w:r w:rsidR="00091926" w:rsidRPr="00EE051C">
        <w:rPr>
          <w:rFonts w:hint="eastAsia"/>
          <w:sz w:val="28"/>
          <w:szCs w:val="28"/>
        </w:rPr>
        <w:t xml:space="preserve"> between two things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C</w:t>
      </w:r>
      <w:r w:rsidR="00091926" w:rsidRPr="00EE051C">
        <w:rPr>
          <w:rFonts w:hint="eastAsia"/>
          <w:sz w:val="28"/>
          <w:szCs w:val="28"/>
        </w:rPr>
        <w:t>onfront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C</w:t>
      </w:r>
      <w:r w:rsidR="00091926" w:rsidRPr="00EE051C">
        <w:rPr>
          <w:rFonts w:hint="eastAsia"/>
          <w:sz w:val="28"/>
          <w:szCs w:val="28"/>
        </w:rPr>
        <w:t xml:space="preserve">ontroversial 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 xml:space="preserve">The advantages of the plan </w:t>
      </w:r>
      <w:r w:rsidR="00091926" w:rsidRPr="00EE051C">
        <w:rPr>
          <w:b/>
          <w:sz w:val="28"/>
          <w:szCs w:val="28"/>
        </w:rPr>
        <w:t>outweigh</w:t>
      </w:r>
      <w:r w:rsidR="00091926" w:rsidRPr="00EE051C">
        <w:rPr>
          <w:sz w:val="28"/>
          <w:szCs w:val="28"/>
        </w:rPr>
        <w:t xml:space="preserve"> its disadvantages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H</w:t>
      </w:r>
      <w:r w:rsidR="00091926" w:rsidRPr="00EE051C">
        <w:rPr>
          <w:rFonts w:hint="eastAsia"/>
          <w:sz w:val="28"/>
          <w:szCs w:val="28"/>
        </w:rPr>
        <w:t>armonious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C</w:t>
      </w:r>
      <w:r w:rsidR="00091926" w:rsidRPr="00EE051C">
        <w:rPr>
          <w:rFonts w:hint="eastAsia"/>
          <w:sz w:val="28"/>
          <w:szCs w:val="28"/>
        </w:rPr>
        <w:t xml:space="preserve">ommonplace (adj. n.)  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prevalent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noteworthy</w:t>
      </w:r>
      <w:r w:rsidR="006E52E9">
        <w:rPr>
          <w:rFonts w:hint="eastAsia"/>
          <w:sz w:val="28"/>
          <w:szCs w:val="28"/>
        </w:rPr>
        <w:t>, notable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overwhelm</w:t>
      </w:r>
      <w:r w:rsidR="003314EC">
        <w:rPr>
          <w:rFonts w:hint="eastAsia"/>
          <w:sz w:val="28"/>
          <w:szCs w:val="28"/>
        </w:rPr>
        <w:t xml:space="preserve"> (v.)</w:t>
      </w:r>
      <w:r w:rsidR="007A509E">
        <w:rPr>
          <w:rFonts w:hint="eastAsia"/>
          <w:sz w:val="28"/>
          <w:szCs w:val="28"/>
        </w:rPr>
        <w:t xml:space="preserve">,  </w:t>
      </w:r>
      <w:r w:rsidR="007A509E" w:rsidRPr="007A509E">
        <w:rPr>
          <w:sz w:val="28"/>
          <w:szCs w:val="28"/>
        </w:rPr>
        <w:t>overwhelming (adj.)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measure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>措施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>手段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; </w:t>
      </w:r>
      <w:r w:rsidR="00091926" w:rsidRPr="00EE051C">
        <w:rPr>
          <w:rFonts w:ascii="Verdana" w:hAnsi="Verdana"/>
          <w:color w:val="000000"/>
          <w:sz w:val="28"/>
          <w:szCs w:val="28"/>
          <w:shd w:val="clear" w:color="auto" w:fill="FFFFFF"/>
        </w:rPr>
        <w:t>方法</w:t>
      </w:r>
    </w:p>
    <w:p w:rsidR="00091926" w:rsidRPr="00EE051C" w:rsidRDefault="00C9450F" w:rsidP="00091926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sz w:val="28"/>
          <w:szCs w:val="28"/>
        </w:rPr>
        <w:t>privilege</w:t>
      </w:r>
      <w:r w:rsidR="003276A2">
        <w:rPr>
          <w:rFonts w:hint="eastAsia"/>
          <w:sz w:val="28"/>
          <w:szCs w:val="28"/>
        </w:rPr>
        <w:t xml:space="preserve"> </w:t>
      </w:r>
      <w:r w:rsidR="00091926" w:rsidRPr="00EE051C">
        <w:rPr>
          <w:rFonts w:hint="eastAsia"/>
          <w:sz w:val="28"/>
          <w:szCs w:val="28"/>
        </w:rPr>
        <w:t>(spell)</w:t>
      </w:r>
    </w:p>
    <w:p w:rsidR="00091926" w:rsidRPr="00EE051C" w:rsidRDefault="00C9450F" w:rsidP="00091926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>habitable</w:t>
      </w:r>
      <w:r w:rsidR="00DA3677">
        <w:rPr>
          <w:rFonts w:hint="eastAsia"/>
          <w:sz w:val="28"/>
          <w:szCs w:val="28"/>
        </w:rPr>
        <w:t xml:space="preserve"> (</w:t>
      </w:r>
      <w:r w:rsidR="00DA3677" w:rsidRPr="00DA3677">
        <w:rPr>
          <w:sz w:val="28"/>
          <w:szCs w:val="28"/>
        </w:rPr>
        <w:t>inhabitable</w:t>
      </w:r>
      <w:r w:rsidR="00DA3677">
        <w:rPr>
          <w:rFonts w:hint="eastAsia"/>
          <w:sz w:val="28"/>
          <w:szCs w:val="28"/>
        </w:rPr>
        <w:t>)</w:t>
      </w:r>
    </w:p>
    <w:p w:rsidR="00091926" w:rsidRPr="00EE051C" w:rsidRDefault="00102A92" w:rsidP="00091926">
      <w:pPr>
        <w:pBdr>
          <w:bottom w:val="single" w:sz="6" w:space="1" w:color="auto"/>
        </w:pBdr>
        <w:rPr>
          <w:sz w:val="28"/>
          <w:szCs w:val="28"/>
        </w:rPr>
      </w:pPr>
      <w:r w:rsidRPr="00102A92">
        <w:rPr>
          <w:sz w:val="28"/>
          <w:szCs w:val="28"/>
        </w:rPr>
        <w:t xml:space="preserve">Vancouver is ranked in the category of the most </w:t>
      </w:r>
      <w:r w:rsidRPr="00832158">
        <w:rPr>
          <w:b/>
          <w:sz w:val="28"/>
          <w:szCs w:val="28"/>
        </w:rPr>
        <w:t>habitable</w:t>
      </w:r>
      <w:r w:rsidRPr="00102A92">
        <w:rPr>
          <w:sz w:val="28"/>
          <w:szCs w:val="28"/>
        </w:rPr>
        <w:t xml:space="preserve"> cities in the world.</w:t>
      </w:r>
    </w:p>
    <w:p w:rsidR="00A2261D" w:rsidRPr="005E3784" w:rsidRDefault="00C9450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91926" w:rsidRPr="00EE051C">
        <w:rPr>
          <w:rFonts w:hint="eastAsia"/>
          <w:sz w:val="28"/>
          <w:szCs w:val="28"/>
        </w:rPr>
        <w:t xml:space="preserve">agree/disagree </w:t>
      </w:r>
      <w:r w:rsidR="00091926" w:rsidRPr="00EE051C">
        <w:rPr>
          <w:rFonts w:hint="eastAsia"/>
          <w:b/>
          <w:color w:val="FF0000"/>
          <w:sz w:val="28"/>
          <w:szCs w:val="28"/>
        </w:rPr>
        <w:t>with</w:t>
      </w:r>
    </w:p>
    <w:p w:rsidR="009C1F7F" w:rsidRPr="00EE051C" w:rsidRDefault="00C9450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BC6C15" w:rsidRPr="00EE051C">
        <w:rPr>
          <w:rFonts w:hint="eastAsia"/>
          <w:b/>
          <w:color w:val="FF0000"/>
          <w:sz w:val="28"/>
          <w:szCs w:val="28"/>
        </w:rPr>
        <w:t>the , a, an</w:t>
      </w:r>
    </w:p>
    <w:p w:rsidR="009C1F7F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4138B" w:rsidRPr="00EE051C">
        <w:rPr>
          <w:sz w:val="28"/>
          <w:szCs w:val="28"/>
        </w:rPr>
        <w:t>I</w:t>
      </w:r>
      <w:r w:rsidR="0004138B" w:rsidRPr="00EE051C">
        <w:rPr>
          <w:rFonts w:hint="eastAsia"/>
          <w:sz w:val="28"/>
          <w:szCs w:val="28"/>
        </w:rPr>
        <w:t xml:space="preserve">n </w:t>
      </w:r>
      <w:r w:rsidR="0004138B" w:rsidRPr="00EE051C">
        <w:rPr>
          <w:rFonts w:hint="eastAsia"/>
          <w:b/>
          <w:sz w:val="28"/>
          <w:szCs w:val="28"/>
        </w:rPr>
        <w:t>the</w:t>
      </w:r>
      <w:r w:rsidR="0004138B" w:rsidRPr="00EE051C">
        <w:rPr>
          <w:rFonts w:hint="eastAsia"/>
          <w:sz w:val="28"/>
          <w:szCs w:val="28"/>
        </w:rPr>
        <w:t xml:space="preserve"> modern world</w:t>
      </w:r>
    </w:p>
    <w:p w:rsidR="00F13642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F13642" w:rsidRPr="00EE051C">
        <w:rPr>
          <w:sz w:val="28"/>
          <w:szCs w:val="28"/>
        </w:rPr>
        <w:t>on your behalf = for your benefit so it can't be used here where it HARMS you</w:t>
      </w:r>
    </w:p>
    <w:p w:rsidR="00C7604B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C7604B" w:rsidRPr="00EE051C">
        <w:rPr>
          <w:sz w:val="28"/>
          <w:szCs w:val="28"/>
        </w:rPr>
        <w:t>become outraged</w:t>
      </w:r>
      <w:r w:rsidR="000C10E0">
        <w:rPr>
          <w:rFonts w:hint="eastAsia"/>
          <w:sz w:val="28"/>
          <w:szCs w:val="28"/>
        </w:rPr>
        <w:t xml:space="preserve"> (</w:t>
      </w:r>
      <w:r w:rsidR="000C10E0">
        <w:rPr>
          <w:sz w:val="28"/>
          <w:szCs w:val="28"/>
        </w:rPr>
        <w:t>angry, shocked, or upset</w:t>
      </w:r>
      <w:r w:rsidR="000C10E0">
        <w:rPr>
          <w:rFonts w:hint="eastAsia"/>
          <w:sz w:val="28"/>
          <w:szCs w:val="28"/>
        </w:rPr>
        <w:t>)</w:t>
      </w:r>
    </w:p>
    <w:p w:rsidR="00590B20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590B20" w:rsidRPr="00EE051C">
        <w:rPr>
          <w:rFonts w:hint="eastAsia"/>
          <w:sz w:val="28"/>
          <w:szCs w:val="28"/>
        </w:rPr>
        <w:t xml:space="preserve">I </w:t>
      </w:r>
      <w:r w:rsidR="00590B20" w:rsidRPr="00FD6EBE">
        <w:rPr>
          <w:rFonts w:hint="eastAsia"/>
          <w:b/>
          <w:sz w:val="28"/>
          <w:szCs w:val="28"/>
        </w:rPr>
        <w:t>support</w:t>
      </w:r>
      <w:r w:rsidR="00590B20" w:rsidRPr="00EE051C">
        <w:rPr>
          <w:rFonts w:hint="eastAsia"/>
          <w:sz w:val="28"/>
          <w:szCs w:val="28"/>
        </w:rPr>
        <w:t xml:space="preserve"> the idea that</w:t>
      </w:r>
      <w:r w:rsidR="00590B20" w:rsidRPr="00EE051C">
        <w:rPr>
          <w:sz w:val="28"/>
          <w:szCs w:val="28"/>
        </w:rPr>
        <w:t>…</w:t>
      </w:r>
    </w:p>
    <w:p w:rsidR="00307097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307097" w:rsidRPr="00EE051C">
        <w:rPr>
          <w:rFonts w:hint="eastAsia"/>
          <w:sz w:val="28"/>
          <w:szCs w:val="28"/>
        </w:rPr>
        <w:t>This is because</w:t>
      </w:r>
      <w:r w:rsidR="00307097" w:rsidRPr="00EE051C">
        <w:rPr>
          <w:sz w:val="28"/>
          <w:szCs w:val="28"/>
        </w:rPr>
        <w:t>…</w:t>
      </w:r>
      <w:r w:rsidR="00307097" w:rsidRPr="00EE051C">
        <w:rPr>
          <w:rFonts w:hint="eastAsia"/>
          <w:sz w:val="28"/>
          <w:szCs w:val="28"/>
        </w:rPr>
        <w:t>(</w:t>
      </w:r>
      <w:r w:rsidR="00307097" w:rsidRPr="00EE051C">
        <w:rPr>
          <w:sz w:val="28"/>
          <w:szCs w:val="28"/>
        </w:rPr>
        <w:t>Avoid starting sentences with BECAUSE</w:t>
      </w:r>
      <w:r w:rsidR="00307097" w:rsidRPr="00EE051C">
        <w:rPr>
          <w:rFonts w:hint="eastAsia"/>
          <w:sz w:val="28"/>
          <w:szCs w:val="28"/>
        </w:rPr>
        <w:t>)</w:t>
      </w:r>
    </w:p>
    <w:p w:rsidR="00C9450F" w:rsidRDefault="00C9450F">
      <w:pPr>
        <w:pBdr>
          <w:bottom w:val="single" w:sz="6" w:space="1" w:color="auto"/>
        </w:pBdr>
        <w:rPr>
          <w:sz w:val="28"/>
          <w:szCs w:val="28"/>
        </w:rPr>
      </w:pPr>
    </w:p>
    <w:p w:rsidR="00C9450F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</w:p>
    <w:p w:rsidR="00307097" w:rsidRPr="00EE051C" w:rsidRDefault="00C9450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Pr="00EE051C">
        <w:rPr>
          <w:rFonts w:hint="eastAsia"/>
          <w:b/>
          <w:sz w:val="28"/>
          <w:szCs w:val="28"/>
        </w:rPr>
        <w:t xml:space="preserve"> </w:t>
      </w:r>
      <w:r w:rsidR="008E782F" w:rsidRPr="00EE051C">
        <w:rPr>
          <w:rFonts w:hint="eastAsia"/>
          <w:b/>
          <w:sz w:val="28"/>
          <w:szCs w:val="28"/>
        </w:rPr>
        <w:t xml:space="preserve">[Both </w:t>
      </w:r>
      <w:proofErr w:type="spellStart"/>
      <w:r w:rsidR="008E782F" w:rsidRPr="00EE051C">
        <w:rPr>
          <w:rFonts w:hint="eastAsia"/>
          <w:b/>
          <w:sz w:val="28"/>
          <w:szCs w:val="28"/>
        </w:rPr>
        <w:t>sides+opinion</w:t>
      </w:r>
      <w:proofErr w:type="spellEnd"/>
      <w:r w:rsidR="008E782F" w:rsidRPr="00EE051C">
        <w:rPr>
          <w:rFonts w:hint="eastAsia"/>
          <w:b/>
          <w:sz w:val="28"/>
          <w:szCs w:val="28"/>
        </w:rPr>
        <w:t xml:space="preserve">] </w:t>
      </w:r>
      <w:r w:rsidR="008E782F" w:rsidRPr="00EE051C">
        <w:rPr>
          <w:b/>
          <w:sz w:val="28"/>
          <w:szCs w:val="28"/>
          <w:lang w:val="en-GB" w:eastAsia="en-AU"/>
        </w:rPr>
        <w:t>start the final paragraph as "In conclusion, I believe…" and make the whole paragraph about your opinion.</w:t>
      </w:r>
      <w:r w:rsidR="008E782F" w:rsidRPr="00EE051C">
        <w:rPr>
          <w:rFonts w:hint="eastAsia"/>
          <w:b/>
          <w:sz w:val="28"/>
          <w:szCs w:val="28"/>
          <w:lang w:val="en-GB"/>
        </w:rPr>
        <w:t>,</w:t>
      </w:r>
      <w:r w:rsidR="008E782F" w:rsidRPr="00EE051C">
        <w:rPr>
          <w:b/>
          <w:sz w:val="28"/>
          <w:szCs w:val="28"/>
        </w:rPr>
        <w:t xml:space="preserve"> </w:t>
      </w:r>
      <w:ins w:id="0" w:author="user" w:date="2013-05-09T09:54:00Z">
        <w:r w:rsidR="008E782F" w:rsidRPr="00EE051C">
          <w:rPr>
            <w:b/>
            <w:sz w:val="28"/>
            <w:szCs w:val="28"/>
          </w:rPr>
          <w:t xml:space="preserve">do not </w:t>
        </w:r>
        <w:r w:rsidR="008E782F" w:rsidRPr="00EE051C">
          <w:rPr>
            <w:b/>
            <w:sz w:val="28"/>
            <w:szCs w:val="28"/>
          </w:rPr>
          <w:lastRenderedPageBreak/>
          <w:t>make a summary in this paragraph because you need the extra words/</w:t>
        </w:r>
      </w:ins>
      <w:ins w:id="1" w:author="user" w:date="2013-05-09T09:55:00Z">
        <w:r w:rsidR="008E782F" w:rsidRPr="00EE051C">
          <w:rPr>
            <w:b/>
            <w:sz w:val="28"/>
            <w:szCs w:val="28"/>
          </w:rPr>
          <w:t>time</w:t>
        </w:r>
      </w:ins>
      <w:ins w:id="2" w:author="user" w:date="2013-05-09T09:54:00Z">
        <w:r w:rsidR="008E782F" w:rsidRPr="00EE051C">
          <w:rPr>
            <w:b/>
            <w:sz w:val="28"/>
            <w:szCs w:val="28"/>
          </w:rPr>
          <w:t xml:space="preserve"> to give </w:t>
        </w:r>
      </w:ins>
      <w:ins w:id="3" w:author="user" w:date="2013-05-09T09:55:00Z">
        <w:r w:rsidR="008E782F" w:rsidRPr="00EE051C">
          <w:rPr>
            <w:b/>
            <w:sz w:val="28"/>
            <w:szCs w:val="28"/>
          </w:rPr>
          <w:t>your</w:t>
        </w:r>
      </w:ins>
      <w:ins w:id="4" w:author="user" w:date="2013-05-09T09:54:00Z">
        <w:r w:rsidR="008E782F" w:rsidRPr="00EE051C">
          <w:rPr>
            <w:b/>
            <w:sz w:val="28"/>
            <w:szCs w:val="28"/>
          </w:rPr>
          <w:t xml:space="preserve"> </w:t>
        </w:r>
      </w:ins>
      <w:ins w:id="5" w:author="user" w:date="2013-05-09T09:55:00Z">
        <w:r w:rsidR="008E782F" w:rsidRPr="00EE051C">
          <w:rPr>
            <w:b/>
            <w:sz w:val="28"/>
            <w:szCs w:val="28"/>
          </w:rPr>
          <w:t>opinion</w:t>
        </w:r>
      </w:ins>
    </w:p>
    <w:p w:rsidR="008E782F" w:rsidRPr="00EE051C" w:rsidRDefault="008E782F">
      <w:pPr>
        <w:pBdr>
          <w:bottom w:val="single" w:sz="6" w:space="1" w:color="auto"/>
        </w:pBdr>
        <w:rPr>
          <w:sz w:val="28"/>
          <w:szCs w:val="28"/>
        </w:rPr>
      </w:pPr>
    </w:p>
    <w:p w:rsidR="00800523" w:rsidRPr="00EE051C" w:rsidRDefault="00C9450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046D5E" w:rsidRPr="00EE051C">
        <w:rPr>
          <w:rFonts w:hint="eastAsia"/>
          <w:b/>
          <w:color w:val="FF0000"/>
          <w:sz w:val="28"/>
          <w:szCs w:val="28"/>
        </w:rPr>
        <w:t>不要把</w:t>
      </w:r>
      <w:r w:rsidR="00046D5E" w:rsidRPr="00EE051C">
        <w:rPr>
          <w:rFonts w:hint="eastAsia"/>
          <w:b/>
          <w:color w:val="FF0000"/>
          <w:sz w:val="28"/>
          <w:szCs w:val="28"/>
        </w:rPr>
        <w:t>so</w:t>
      </w:r>
      <w:r w:rsidR="00046D5E" w:rsidRPr="00EE051C">
        <w:rPr>
          <w:rFonts w:hint="eastAsia"/>
          <w:b/>
          <w:color w:val="FF0000"/>
          <w:sz w:val="28"/>
          <w:szCs w:val="28"/>
        </w:rPr>
        <w:t>跟</w:t>
      </w:r>
      <w:r w:rsidR="00046D5E" w:rsidRPr="00EE051C">
        <w:rPr>
          <w:rFonts w:hint="eastAsia"/>
          <w:b/>
          <w:color w:val="FF0000"/>
          <w:sz w:val="28"/>
          <w:szCs w:val="28"/>
        </w:rPr>
        <w:t>as</w:t>
      </w:r>
      <w:r w:rsidR="00046D5E" w:rsidRPr="00EE051C">
        <w:rPr>
          <w:rFonts w:hint="eastAsia"/>
          <w:b/>
          <w:color w:val="FF0000"/>
          <w:sz w:val="28"/>
          <w:szCs w:val="28"/>
        </w:rPr>
        <w:t>寫在句子的第一個字</w:t>
      </w:r>
      <w:r w:rsidR="00046D5E" w:rsidRPr="00EE051C">
        <w:rPr>
          <w:rFonts w:hint="eastAsia"/>
          <w:b/>
          <w:color w:val="FF0000"/>
          <w:sz w:val="28"/>
          <w:szCs w:val="28"/>
        </w:rPr>
        <w:t>(</w:t>
      </w:r>
      <w:r w:rsidR="00046D5E" w:rsidRPr="00EE051C">
        <w:rPr>
          <w:rFonts w:hint="eastAsia"/>
          <w:b/>
          <w:color w:val="FF0000"/>
          <w:sz w:val="28"/>
          <w:szCs w:val="28"/>
        </w:rPr>
        <w:t>都是子句</w:t>
      </w:r>
      <w:r w:rsidR="00046D5E" w:rsidRPr="00EE051C">
        <w:rPr>
          <w:rFonts w:hint="eastAsia"/>
          <w:b/>
          <w:color w:val="FF0000"/>
          <w:sz w:val="28"/>
          <w:szCs w:val="28"/>
        </w:rPr>
        <w:t>)</w:t>
      </w:r>
    </w:p>
    <w:p w:rsidR="00046D5E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del w:id="6" w:author="user" w:date="2013-05-09T10:31:00Z">
        <w:r w:rsidR="001E5616" w:rsidRPr="00EE051C" w:rsidDel="00BF75B9">
          <w:rPr>
            <w:rFonts w:hint="eastAsia"/>
            <w:sz w:val="28"/>
            <w:szCs w:val="28"/>
          </w:rPr>
          <w:delText>7/15</w:delText>
        </w:r>
      </w:del>
      <w:ins w:id="7" w:author="user" w:date="2013-05-09T10:31:00Z">
        <w:r w:rsidR="001E5616" w:rsidRPr="00EE051C">
          <w:rPr>
            <w:sz w:val="28"/>
            <w:szCs w:val="28"/>
          </w:rPr>
          <w:t xml:space="preserve">on </w:t>
        </w:r>
        <w:r w:rsidR="001E5616" w:rsidRPr="0038082C">
          <w:rPr>
            <w:b/>
            <w:sz w:val="28"/>
            <w:szCs w:val="28"/>
          </w:rPr>
          <w:t>the</w:t>
        </w:r>
        <w:r w:rsidR="001E5616" w:rsidRPr="00EE051C">
          <w:rPr>
            <w:sz w:val="28"/>
            <w:szCs w:val="28"/>
          </w:rPr>
          <w:t xml:space="preserve"> 15</w:t>
        </w:r>
        <w:r w:rsidR="001E5616" w:rsidRPr="0038082C">
          <w:rPr>
            <w:b/>
            <w:sz w:val="28"/>
            <w:szCs w:val="28"/>
          </w:rPr>
          <w:t>th</w:t>
        </w:r>
        <w:r w:rsidR="001E5616" w:rsidRPr="00EE051C">
          <w:rPr>
            <w:sz w:val="28"/>
            <w:szCs w:val="28"/>
          </w:rPr>
          <w:t xml:space="preserve"> of July</w:t>
        </w:r>
      </w:ins>
    </w:p>
    <w:p w:rsidR="00386407" w:rsidRPr="00EE051C" w:rsidRDefault="00386407">
      <w:pPr>
        <w:pBdr>
          <w:bottom w:val="single" w:sz="6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on </w:t>
      </w:r>
      <w:r w:rsidRPr="008A6D22">
        <w:rPr>
          <w:rFonts w:hint="eastAsia"/>
          <w:b/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22</w:t>
      </w:r>
      <w:r w:rsidRPr="0038082C">
        <w:rPr>
          <w:rFonts w:hint="eastAsia"/>
          <w:b/>
          <w:sz w:val="28"/>
          <w:szCs w:val="28"/>
          <w:vertAlign w:val="superscript"/>
        </w:rPr>
        <w:t>nd</w:t>
      </w:r>
      <w:r>
        <w:rPr>
          <w:rFonts w:hint="eastAsia"/>
          <w:sz w:val="28"/>
          <w:szCs w:val="28"/>
        </w:rPr>
        <w:t xml:space="preserve"> of June</w:t>
      </w:r>
      <w:r w:rsidR="003439F8">
        <w:rPr>
          <w:rFonts w:hint="eastAsia"/>
          <w:sz w:val="28"/>
          <w:szCs w:val="28"/>
        </w:rPr>
        <w:t xml:space="preserve">  (</w:t>
      </w:r>
      <w:r w:rsidR="003439F8">
        <w:rPr>
          <w:rFonts w:hint="eastAsia"/>
          <w:sz w:val="28"/>
          <w:szCs w:val="28"/>
        </w:rPr>
        <w:t>記得說</w:t>
      </w:r>
      <w:r w:rsidR="003439F8">
        <w:rPr>
          <w:rFonts w:hint="eastAsia"/>
          <w:sz w:val="28"/>
          <w:szCs w:val="28"/>
        </w:rPr>
        <w:t>second)</w:t>
      </w:r>
    </w:p>
    <w:p w:rsidR="00F11B10" w:rsidRDefault="00F11B10">
      <w:pPr>
        <w:pBdr>
          <w:bottom w:val="single" w:sz="6" w:space="1" w:color="auto"/>
        </w:pBdr>
        <w:rPr>
          <w:kern w:val="0"/>
          <w:sz w:val="28"/>
          <w:szCs w:val="28"/>
        </w:rPr>
      </w:pPr>
    </w:p>
    <w:p w:rsidR="00F11B10" w:rsidRDefault="00F11B10">
      <w:pPr>
        <w:pBdr>
          <w:bottom w:val="single" w:sz="6" w:space="1" w:color="auto"/>
        </w:pBdr>
        <w:rPr>
          <w:kern w:val="0"/>
          <w:sz w:val="28"/>
          <w:szCs w:val="28"/>
        </w:rPr>
      </w:pPr>
    </w:p>
    <w:p w:rsidR="00046D5E" w:rsidRDefault="00C9450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3035FF" w:rsidRPr="00EE051C">
        <w:rPr>
          <w:sz w:val="28"/>
          <w:szCs w:val="28"/>
        </w:rPr>
        <w:t>A</w:t>
      </w:r>
      <w:r w:rsidR="003035FF" w:rsidRPr="00EE051C">
        <w:rPr>
          <w:rFonts w:hint="eastAsia"/>
          <w:sz w:val="28"/>
          <w:szCs w:val="28"/>
        </w:rPr>
        <w:t>rrive</w:t>
      </w:r>
      <w:r w:rsidR="003035FF" w:rsidRPr="00EE051C">
        <w:rPr>
          <w:rFonts w:hint="eastAsia"/>
          <w:b/>
          <w:sz w:val="28"/>
          <w:szCs w:val="28"/>
        </w:rPr>
        <w:t xml:space="preserve"> in</w:t>
      </w:r>
    </w:p>
    <w:p w:rsidR="00F11B10" w:rsidRPr="00530679" w:rsidRDefault="00F11B10">
      <w:pPr>
        <w:pBdr>
          <w:bottom w:val="single" w:sz="6" w:space="1" w:color="auto"/>
        </w:pBdr>
        <w:rPr>
          <w:sz w:val="28"/>
          <w:szCs w:val="28"/>
        </w:rPr>
      </w:pPr>
      <w:r w:rsidRPr="00530679">
        <w:rPr>
          <w:rFonts w:hint="eastAsia"/>
          <w:sz w:val="28"/>
          <w:szCs w:val="28"/>
        </w:rPr>
        <w:t xml:space="preserve">The delegation </w:t>
      </w:r>
      <w:r w:rsidRPr="00530679">
        <w:rPr>
          <w:rFonts w:hint="eastAsia"/>
          <w:b/>
          <w:sz w:val="28"/>
          <w:szCs w:val="28"/>
        </w:rPr>
        <w:t>arrived in</w:t>
      </w:r>
      <w:r w:rsidRPr="00530679">
        <w:rPr>
          <w:rFonts w:hint="eastAsia"/>
          <w:sz w:val="28"/>
          <w:szCs w:val="28"/>
        </w:rPr>
        <w:t xml:space="preserve"> London last Monday. </w:t>
      </w:r>
    </w:p>
    <w:p w:rsidR="008B3501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del w:id="8" w:author="user" w:date="2013-05-09T10:32:00Z">
        <w:r w:rsidR="00260706" w:rsidRPr="00EE051C" w:rsidDel="00BF75B9">
          <w:rPr>
            <w:rFonts w:hint="eastAsia"/>
            <w:sz w:val="28"/>
            <w:szCs w:val="28"/>
          </w:rPr>
          <w:delText>middle</w:delText>
        </w:r>
      </w:del>
      <w:ins w:id="9" w:author="user" w:date="2013-05-09T10:32:00Z">
        <w:r w:rsidR="00260706" w:rsidRPr="00EE051C">
          <w:rPr>
            <w:sz w:val="28"/>
            <w:szCs w:val="28"/>
          </w:rPr>
          <w:t>medium</w:t>
        </w:r>
      </w:ins>
      <w:r w:rsidR="00260706" w:rsidRPr="00EE051C">
        <w:rPr>
          <w:rFonts w:hint="eastAsia"/>
          <w:sz w:val="28"/>
          <w:szCs w:val="28"/>
        </w:rPr>
        <w:t>-sized</w:t>
      </w:r>
    </w:p>
    <w:p w:rsidR="00231915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231915" w:rsidRPr="00EE051C">
        <w:rPr>
          <w:rFonts w:hint="eastAsia"/>
          <w:sz w:val="28"/>
          <w:szCs w:val="28"/>
        </w:rPr>
        <w:t>crew (plural)</w:t>
      </w:r>
    </w:p>
    <w:p w:rsidR="008B3501" w:rsidRPr="00EE051C" w:rsidRDefault="00C9450F">
      <w:pPr>
        <w:pBdr>
          <w:bottom w:val="single" w:sz="6" w:space="1" w:color="auto"/>
        </w:pBd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EB677A" w:rsidRPr="00EE051C">
        <w:rPr>
          <w:rFonts w:hint="eastAsia"/>
          <w:sz w:val="28"/>
          <w:szCs w:val="28"/>
        </w:rPr>
        <w:t xml:space="preserve">I am very </w:t>
      </w:r>
      <w:r w:rsidR="00EB677A" w:rsidRPr="00EE051C">
        <w:rPr>
          <w:sz w:val="28"/>
          <w:szCs w:val="28"/>
        </w:rPr>
        <w:t>disappoint</w:t>
      </w:r>
      <w:r w:rsidR="00EB677A" w:rsidRPr="00EE051C">
        <w:rPr>
          <w:rFonts w:hint="eastAsia"/>
          <w:sz w:val="28"/>
          <w:szCs w:val="28"/>
        </w:rPr>
        <w:t xml:space="preserve">ed </w:t>
      </w:r>
      <w:del w:id="10" w:author="user" w:date="2013-05-09T10:34:00Z">
        <w:r w:rsidR="00EB677A" w:rsidRPr="00EE051C" w:rsidDel="00BF75B9">
          <w:rPr>
            <w:rFonts w:hint="eastAsia"/>
            <w:sz w:val="28"/>
            <w:szCs w:val="28"/>
          </w:rPr>
          <w:delText xml:space="preserve">on </w:delText>
        </w:r>
      </w:del>
      <w:ins w:id="11" w:author="user" w:date="2013-05-09T10:34:00Z">
        <w:r w:rsidR="00EB677A" w:rsidRPr="00834588">
          <w:rPr>
            <w:b/>
            <w:sz w:val="28"/>
            <w:szCs w:val="28"/>
          </w:rPr>
          <w:t>with</w:t>
        </w:r>
      </w:ins>
    </w:p>
    <w:p w:rsidR="006373F1" w:rsidRPr="00EE051C" w:rsidRDefault="00C9450F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6373F1" w:rsidRPr="00EE051C">
        <w:rPr>
          <w:sz w:val="28"/>
          <w:szCs w:val="28"/>
        </w:rPr>
        <w:t>compensate</w:t>
      </w:r>
      <w:r w:rsidR="006373F1" w:rsidRPr="00EE051C">
        <w:rPr>
          <w:rFonts w:hint="eastAsia"/>
          <w:sz w:val="28"/>
          <w:szCs w:val="28"/>
        </w:rPr>
        <w:t xml:space="preserve"> </w:t>
      </w:r>
      <w:ins w:id="12" w:author="user" w:date="2013-05-09T10:33:00Z">
        <w:r w:rsidR="006373F1" w:rsidRPr="00A95FCE">
          <w:rPr>
            <w:color w:val="000000" w:themeColor="text1"/>
            <w:sz w:val="28"/>
            <w:szCs w:val="28"/>
          </w:rPr>
          <w:t>me</w:t>
        </w:r>
        <w:r w:rsidR="006373F1" w:rsidRPr="00EE051C">
          <w:rPr>
            <w:sz w:val="28"/>
            <w:szCs w:val="28"/>
          </w:rPr>
          <w:t xml:space="preserve"> </w:t>
        </w:r>
        <w:r w:rsidR="006373F1" w:rsidRPr="003F27CE">
          <w:rPr>
            <w:b/>
            <w:sz w:val="28"/>
            <w:szCs w:val="28"/>
          </w:rPr>
          <w:t>for</w:t>
        </w:r>
      </w:ins>
    </w:p>
    <w:p w:rsidR="00F94AF4" w:rsidRPr="00EE051C" w:rsidRDefault="00F94AF4">
      <w:pPr>
        <w:rPr>
          <w:b/>
          <w:sz w:val="28"/>
          <w:szCs w:val="28"/>
        </w:rPr>
      </w:pPr>
    </w:p>
    <w:p w:rsidR="00553018" w:rsidRPr="00EE051C" w:rsidRDefault="00152993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553018" w:rsidRPr="00EE051C">
        <w:rPr>
          <w:b/>
          <w:color w:val="FF0000"/>
          <w:sz w:val="28"/>
          <w:szCs w:val="28"/>
        </w:rPr>
        <w:t>COMPLEX sentences</w:t>
      </w:r>
      <w:r w:rsidR="00553018" w:rsidRPr="00EE051C">
        <w:rPr>
          <w:rFonts w:hint="eastAsia"/>
          <w:b/>
          <w:color w:val="FF0000"/>
          <w:sz w:val="28"/>
          <w:szCs w:val="28"/>
        </w:rPr>
        <w:t xml:space="preserve"> : </w:t>
      </w:r>
      <w:r w:rsidR="00553018" w:rsidRPr="00EE051C">
        <w:rPr>
          <w:b/>
          <w:color w:val="FF0000"/>
          <w:sz w:val="28"/>
          <w:szCs w:val="28"/>
        </w:rPr>
        <w:t>write all of your sentences with two clauses. This will increase your GRA score.</w:t>
      </w:r>
    </w:p>
    <w:p w:rsidR="00193A0A" w:rsidRPr="00EE051C" w:rsidRDefault="00193A0A">
      <w:pPr>
        <w:rPr>
          <w:b/>
          <w:color w:val="FF0000"/>
          <w:sz w:val="28"/>
          <w:szCs w:val="28"/>
        </w:rPr>
      </w:pPr>
    </w:p>
    <w:p w:rsidR="00553018" w:rsidRPr="00EE051C" w:rsidRDefault="00152993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193A0A" w:rsidRPr="00EE051C">
        <w:rPr>
          <w:b/>
          <w:color w:val="FF0000"/>
          <w:sz w:val="28"/>
          <w:szCs w:val="28"/>
        </w:rPr>
        <w:t>BESIDES should be used in speaking rather than formal writing / Sentences shouldn’t start with AND</w:t>
      </w:r>
    </w:p>
    <w:p w:rsidR="00193A0A" w:rsidRPr="00EE051C" w:rsidRDefault="00193A0A">
      <w:pPr>
        <w:rPr>
          <w:sz w:val="28"/>
          <w:szCs w:val="28"/>
        </w:rPr>
      </w:pPr>
    </w:p>
    <w:p w:rsidR="00D5786E" w:rsidRPr="00EE051C" w:rsidRDefault="00152993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D5786E" w:rsidRPr="00EE051C">
        <w:rPr>
          <w:rFonts w:hint="eastAsia"/>
          <w:b/>
          <w:color w:val="FF0000"/>
          <w:sz w:val="28"/>
          <w:szCs w:val="28"/>
        </w:rPr>
        <w:t xml:space="preserve">But </w:t>
      </w:r>
      <w:r w:rsidR="00D5786E" w:rsidRPr="00EE051C">
        <w:rPr>
          <w:b/>
          <w:color w:val="FF0000"/>
          <w:sz w:val="28"/>
          <w:szCs w:val="28"/>
        </w:rPr>
        <w:sym w:font="Wingdings" w:char="F0E0"/>
      </w:r>
      <w:r w:rsidR="00D5786E" w:rsidRPr="00EE051C">
        <w:rPr>
          <w:rFonts w:hint="eastAsia"/>
          <w:b/>
          <w:color w:val="FF0000"/>
          <w:sz w:val="28"/>
          <w:szCs w:val="28"/>
        </w:rPr>
        <w:t xml:space="preserve"> However</w:t>
      </w:r>
    </w:p>
    <w:p w:rsidR="00D5786E" w:rsidRPr="00EE051C" w:rsidRDefault="00152993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D5786E" w:rsidRPr="00EE051C">
        <w:rPr>
          <w:rFonts w:hint="eastAsia"/>
          <w:b/>
          <w:color w:val="FF0000"/>
          <w:sz w:val="28"/>
          <w:szCs w:val="28"/>
        </w:rPr>
        <w:t>And</w:t>
      </w:r>
      <w:r w:rsidR="00D5786E" w:rsidRPr="00EE051C">
        <w:rPr>
          <w:b/>
          <w:color w:val="FF0000"/>
          <w:sz w:val="28"/>
          <w:szCs w:val="28"/>
        </w:rPr>
        <w:sym w:font="Wingdings" w:char="F0E0"/>
      </w:r>
      <w:r w:rsidR="00D5786E" w:rsidRPr="00EE051C">
        <w:rPr>
          <w:rFonts w:hint="eastAsia"/>
          <w:b/>
          <w:color w:val="FF0000"/>
          <w:sz w:val="28"/>
          <w:szCs w:val="28"/>
        </w:rPr>
        <w:t xml:space="preserve"> Furthermore</w:t>
      </w:r>
    </w:p>
    <w:p w:rsidR="00F94AF4" w:rsidRPr="00EE051C" w:rsidRDefault="00152993">
      <w:pP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F94AF4" w:rsidRPr="00EE051C">
        <w:rPr>
          <w:rFonts w:hint="eastAsia"/>
          <w:b/>
          <w:sz w:val="28"/>
          <w:szCs w:val="28"/>
        </w:rPr>
        <w:t xml:space="preserve">Hundreds of millions </w:t>
      </w:r>
      <w:r w:rsidR="00F94AF4" w:rsidRPr="00EE051C">
        <w:rPr>
          <w:b/>
          <w:color w:val="FF0000"/>
          <w:sz w:val="28"/>
          <w:szCs w:val="28"/>
        </w:rPr>
        <w:t>of</w:t>
      </w:r>
      <w:r w:rsidR="00F94AF4" w:rsidRPr="00EE051C">
        <w:rPr>
          <w:b/>
          <w:sz w:val="28"/>
          <w:szCs w:val="28"/>
        </w:rPr>
        <w:t xml:space="preserve"> </w:t>
      </w:r>
      <w:r w:rsidR="00F94AF4" w:rsidRPr="00EE051C">
        <w:rPr>
          <w:rFonts w:hint="eastAsia"/>
          <w:b/>
          <w:sz w:val="28"/>
          <w:szCs w:val="28"/>
        </w:rPr>
        <w:t>people</w:t>
      </w:r>
    </w:p>
    <w:p w:rsidR="00F94AF4" w:rsidRDefault="001617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#at a later date</w:t>
      </w:r>
      <w:r w:rsidR="005F5ED4">
        <w:rPr>
          <w:rFonts w:hint="eastAsia"/>
          <w:sz w:val="28"/>
          <w:szCs w:val="28"/>
        </w:rPr>
        <w:t xml:space="preserve">  (more formal)</w:t>
      </w:r>
    </w:p>
    <w:p w:rsidR="003566AA" w:rsidRDefault="001838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 w:rsidRPr="00C4002B">
        <w:rPr>
          <w:rFonts w:hint="eastAsia"/>
          <w:b/>
          <w:sz w:val="28"/>
          <w:szCs w:val="28"/>
        </w:rPr>
        <w:t>by</w:t>
      </w:r>
      <w:r w:rsidR="009343A5">
        <w:rPr>
          <w:rFonts w:hint="eastAsia"/>
          <w:sz w:val="28"/>
          <w:szCs w:val="28"/>
        </w:rPr>
        <w:t xml:space="preserve"> this metho</w:t>
      </w:r>
      <w:r>
        <w:rPr>
          <w:rFonts w:hint="eastAsia"/>
          <w:sz w:val="28"/>
          <w:szCs w:val="28"/>
        </w:rPr>
        <w:t>d</w:t>
      </w:r>
    </w:p>
    <w:p w:rsidR="00183837" w:rsidRDefault="00D072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means : </w:t>
      </w:r>
      <w:r w:rsidRPr="00D07250">
        <w:rPr>
          <w:sz w:val="28"/>
          <w:szCs w:val="28"/>
        </w:rPr>
        <w:t>a method or way of doing something</w:t>
      </w:r>
    </w:p>
    <w:p w:rsidR="00B672AD" w:rsidRDefault="00B672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On the other </w:t>
      </w:r>
      <w:r w:rsidRPr="001A7B08">
        <w:rPr>
          <w:rFonts w:hint="eastAsia"/>
          <w:b/>
          <w:sz w:val="28"/>
          <w:szCs w:val="28"/>
        </w:rPr>
        <w:t>hand</w:t>
      </w:r>
      <w:r>
        <w:rPr>
          <w:rFonts w:hint="eastAsia"/>
          <w:sz w:val="28"/>
          <w:szCs w:val="28"/>
        </w:rPr>
        <w:t xml:space="preserve"> </w:t>
      </w:r>
      <w:r w:rsidR="001A7B08">
        <w:rPr>
          <w:rFonts w:hint="eastAsia"/>
          <w:sz w:val="28"/>
          <w:szCs w:val="28"/>
        </w:rPr>
        <w:t>(</w:t>
      </w:r>
      <w:r w:rsidR="001A7B08">
        <w:rPr>
          <w:rFonts w:hint="eastAsia"/>
          <w:sz w:val="28"/>
          <w:szCs w:val="28"/>
        </w:rPr>
        <w:t>不要亂改成</w:t>
      </w:r>
      <w:r w:rsidR="001A7B08">
        <w:rPr>
          <w:rFonts w:hint="eastAsia"/>
          <w:sz w:val="28"/>
          <w:szCs w:val="28"/>
        </w:rPr>
        <w:t>side)</w:t>
      </w:r>
    </w:p>
    <w:p w:rsidR="00032B03" w:rsidRDefault="00032B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>
        <w:rPr>
          <w:sz w:val="28"/>
          <w:szCs w:val="28"/>
        </w:rPr>
        <w:t>which</w:t>
      </w:r>
      <w:r>
        <w:rPr>
          <w:rFonts w:hint="eastAsia"/>
          <w:sz w:val="28"/>
          <w:szCs w:val="28"/>
        </w:rPr>
        <w:t xml:space="preserve"> emph</w:t>
      </w:r>
      <w:r w:rsidR="00010D1C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size</w:t>
      </w:r>
      <w:r w:rsidR="00010D1C">
        <w:rPr>
          <w:rFonts w:hint="eastAsia"/>
          <w:sz w:val="28"/>
          <w:szCs w:val="28"/>
        </w:rPr>
        <w:t>s..</w:t>
      </w:r>
    </w:p>
    <w:p w:rsidR="00D07250" w:rsidRDefault="00FC1A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>
        <w:rPr>
          <w:sz w:val="28"/>
          <w:szCs w:val="28"/>
        </w:rPr>
        <w:t xml:space="preserve">when I was in 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沒有</w:t>
      </w:r>
      <w:r>
        <w:rPr>
          <w:rFonts w:hint="eastAsia"/>
          <w:sz w:val="28"/>
          <w:szCs w:val="28"/>
        </w:rPr>
        <w:t xml:space="preserve">the) </w:t>
      </w:r>
      <w:r>
        <w:rPr>
          <w:sz w:val="28"/>
          <w:szCs w:val="28"/>
        </w:rPr>
        <w:t>elementary school</w:t>
      </w:r>
      <w:r>
        <w:rPr>
          <w:rFonts w:hint="eastAsia"/>
          <w:sz w:val="28"/>
          <w:szCs w:val="28"/>
        </w:rPr>
        <w:t xml:space="preserve"> </w:t>
      </w:r>
    </w:p>
    <w:p w:rsidR="00856BC1" w:rsidRDefault="00856B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#rather than</w:t>
      </w:r>
      <w:r>
        <w:rPr>
          <w:sz w:val="28"/>
          <w:szCs w:val="28"/>
        </w:rPr>
        <w:t>…</w:t>
      </w:r>
    </w:p>
    <w:p w:rsidR="00FC1AA0" w:rsidRDefault="003748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3748D5">
        <w:t xml:space="preserve"> </w:t>
      </w:r>
      <w:r w:rsidRPr="003748D5">
        <w:rPr>
          <w:sz w:val="28"/>
          <w:szCs w:val="28"/>
        </w:rPr>
        <w:t>the stu</w:t>
      </w:r>
      <w:r>
        <w:rPr>
          <w:sz w:val="28"/>
          <w:szCs w:val="28"/>
        </w:rPr>
        <w:t xml:space="preserve">dents are likely to be </w:t>
      </w:r>
      <w:r w:rsidRPr="00255EFD">
        <w:rPr>
          <w:b/>
          <w:sz w:val="28"/>
          <w:szCs w:val="28"/>
        </w:rPr>
        <w:t>taught</w:t>
      </w:r>
      <w:r w:rsidRPr="003748D5">
        <w:rPr>
          <w:sz w:val="28"/>
          <w:szCs w:val="28"/>
        </w:rPr>
        <w:t xml:space="preserve"> </w:t>
      </w:r>
      <w:r w:rsidR="00255EFD">
        <w:rPr>
          <w:rFonts w:hint="eastAsia"/>
          <w:sz w:val="28"/>
          <w:szCs w:val="28"/>
        </w:rPr>
        <w:t>(</w:t>
      </w:r>
      <w:r w:rsidR="00255EFD">
        <w:rPr>
          <w:rFonts w:hint="eastAsia"/>
          <w:sz w:val="28"/>
          <w:szCs w:val="28"/>
        </w:rPr>
        <w:t>沒有介係詞</w:t>
      </w:r>
      <w:r w:rsidR="00255EFD">
        <w:rPr>
          <w:rFonts w:hint="eastAsia"/>
          <w:sz w:val="28"/>
          <w:szCs w:val="28"/>
        </w:rPr>
        <w:t>)</w:t>
      </w:r>
      <w:r w:rsidRPr="003748D5">
        <w:rPr>
          <w:sz w:val="28"/>
          <w:szCs w:val="28"/>
        </w:rPr>
        <w:t>more comprehensive contents .</w:t>
      </w:r>
    </w:p>
    <w:p w:rsidR="00A22B91" w:rsidRDefault="00A22B91">
      <w:pPr>
        <w:rPr>
          <w:sz w:val="28"/>
          <w:szCs w:val="28"/>
        </w:rPr>
      </w:pPr>
    </w:p>
    <w:p w:rsidR="00784BB6" w:rsidRPr="004243AC" w:rsidRDefault="00784BB6">
      <w:pPr>
        <w:rPr>
          <w:b/>
          <w:color w:val="000000" w:themeColor="text1"/>
          <w:sz w:val="28"/>
          <w:szCs w:val="28"/>
        </w:rPr>
      </w:pPr>
      <w:r w:rsidRPr="00B408D2">
        <w:rPr>
          <w:rFonts w:hint="eastAsia"/>
          <w:color w:val="000000" w:themeColor="text1"/>
          <w:sz w:val="28"/>
          <w:szCs w:val="28"/>
        </w:rPr>
        <w:t>#</w:t>
      </w:r>
      <w:r w:rsidRPr="00B408D2">
        <w:rPr>
          <w:color w:val="000000" w:themeColor="text1"/>
        </w:rPr>
        <w:t xml:space="preserve"> </w:t>
      </w:r>
      <w:r w:rsidRPr="00B408D2">
        <w:rPr>
          <w:color w:val="000000" w:themeColor="text1"/>
          <w:sz w:val="28"/>
          <w:szCs w:val="28"/>
        </w:rPr>
        <w:t xml:space="preserve">The government say they are trying to do more to </w:t>
      </w:r>
      <w:r w:rsidRPr="00B408D2">
        <w:rPr>
          <w:b/>
          <w:color w:val="000000" w:themeColor="text1"/>
          <w:sz w:val="28"/>
          <w:szCs w:val="28"/>
        </w:rPr>
        <w:t>educate</w:t>
      </w:r>
      <w:r w:rsidRPr="00B408D2">
        <w:rPr>
          <w:color w:val="000000" w:themeColor="text1"/>
          <w:sz w:val="28"/>
          <w:szCs w:val="28"/>
        </w:rPr>
        <w:t xml:space="preserve"> the public </w:t>
      </w:r>
      <w:r w:rsidRPr="00B408D2">
        <w:rPr>
          <w:b/>
          <w:color w:val="000000" w:themeColor="text1"/>
          <w:sz w:val="28"/>
          <w:szCs w:val="28"/>
        </w:rPr>
        <w:t>about</w:t>
      </w:r>
      <w:r w:rsidRPr="00B408D2">
        <w:rPr>
          <w:color w:val="000000" w:themeColor="text1"/>
          <w:sz w:val="28"/>
          <w:szCs w:val="28"/>
        </w:rPr>
        <w:t xml:space="preserve"> the consequences of </w:t>
      </w:r>
      <w:r w:rsidRPr="004243AC">
        <w:rPr>
          <w:b/>
          <w:color w:val="000000" w:themeColor="text1"/>
          <w:sz w:val="28"/>
          <w:szCs w:val="28"/>
        </w:rPr>
        <w:t>drug abuse.</w:t>
      </w:r>
    </w:p>
    <w:p w:rsidR="00A22B91" w:rsidRDefault="00A22B91">
      <w:pPr>
        <w:rPr>
          <w:sz w:val="28"/>
          <w:szCs w:val="28"/>
        </w:rPr>
      </w:pPr>
      <w:r w:rsidRPr="00C32D0D">
        <w:rPr>
          <w:rFonts w:hint="eastAsia"/>
          <w:sz w:val="28"/>
          <w:szCs w:val="28"/>
        </w:rPr>
        <w:t xml:space="preserve"># </w:t>
      </w:r>
      <w:r w:rsidR="00647749" w:rsidRPr="002316F5">
        <w:rPr>
          <w:rFonts w:hint="eastAsia"/>
          <w:b/>
          <w:sz w:val="28"/>
          <w:szCs w:val="28"/>
        </w:rPr>
        <w:t>the</w:t>
      </w:r>
      <w:r w:rsidR="00647749" w:rsidRPr="00C32D0D">
        <w:rPr>
          <w:rFonts w:hint="eastAsia"/>
          <w:sz w:val="28"/>
          <w:szCs w:val="28"/>
        </w:rPr>
        <w:t xml:space="preserve"> </w:t>
      </w:r>
      <w:r w:rsidRPr="00060866">
        <w:rPr>
          <w:rFonts w:hint="eastAsia"/>
          <w:b/>
          <w:sz w:val="28"/>
          <w:szCs w:val="28"/>
        </w:rPr>
        <w:t>mass</w:t>
      </w:r>
      <w:r w:rsidRPr="00C32D0D">
        <w:rPr>
          <w:rFonts w:hint="eastAsia"/>
          <w:sz w:val="28"/>
          <w:szCs w:val="28"/>
        </w:rPr>
        <w:t xml:space="preserve"> media</w:t>
      </w:r>
      <w:r w:rsidRPr="00A22B91">
        <w:rPr>
          <w:rFonts w:hint="eastAsia"/>
          <w:sz w:val="28"/>
          <w:szCs w:val="28"/>
        </w:rPr>
        <w:t xml:space="preserve"> : </w:t>
      </w:r>
      <w:r w:rsidRPr="00A22B91">
        <w:rPr>
          <w:rFonts w:hint="eastAsia"/>
          <w:sz w:val="28"/>
          <w:szCs w:val="28"/>
        </w:rPr>
        <w:t>大眾傳播媒體</w:t>
      </w:r>
    </w:p>
    <w:p w:rsidR="00A22B91" w:rsidRDefault="009501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062DF1">
        <w:rPr>
          <w:rFonts w:hint="eastAsia"/>
          <w:sz w:val="28"/>
          <w:szCs w:val="28"/>
        </w:rPr>
        <w:t>I</w:t>
      </w:r>
      <w:r w:rsidRPr="00950106">
        <w:rPr>
          <w:sz w:val="28"/>
          <w:szCs w:val="28"/>
        </w:rPr>
        <w:t xml:space="preserve">t is </w:t>
      </w:r>
      <w:r w:rsidRPr="005B1834">
        <w:rPr>
          <w:b/>
          <w:sz w:val="28"/>
          <w:szCs w:val="28"/>
        </w:rPr>
        <w:t>reported</w:t>
      </w:r>
      <w:r w:rsidRPr="00950106">
        <w:rPr>
          <w:sz w:val="28"/>
          <w:szCs w:val="28"/>
        </w:rPr>
        <w:t xml:space="preserve"> that</w:t>
      </w:r>
      <w:r>
        <w:rPr>
          <w:sz w:val="28"/>
          <w:szCs w:val="28"/>
        </w:rPr>
        <w:t>…</w:t>
      </w:r>
    </w:p>
    <w:p w:rsidR="00950106" w:rsidRDefault="006546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Make contributions to society</w:t>
      </w:r>
    </w:p>
    <w:p w:rsidR="00242887" w:rsidRDefault="002428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242887">
        <w:rPr>
          <w:rFonts w:hint="eastAsia"/>
          <w:b/>
          <w:sz w:val="28"/>
          <w:szCs w:val="28"/>
        </w:rPr>
        <w:t xml:space="preserve"> Take on</w:t>
      </w:r>
      <w:r>
        <w:rPr>
          <w:rFonts w:hint="eastAsia"/>
          <w:sz w:val="28"/>
          <w:szCs w:val="28"/>
        </w:rPr>
        <w:t xml:space="preserve"> the respo</w:t>
      </w:r>
      <w:r w:rsidR="00A75D56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sibility</w:t>
      </w:r>
    </w:p>
    <w:p w:rsidR="00950106" w:rsidRDefault="00A65C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21FEA">
        <w:rPr>
          <w:rFonts w:hint="eastAsia"/>
          <w:b/>
          <w:sz w:val="28"/>
          <w:szCs w:val="28"/>
        </w:rPr>
        <w:t>Shoulder</w:t>
      </w:r>
      <w:r>
        <w:rPr>
          <w:rFonts w:hint="eastAsia"/>
          <w:sz w:val="28"/>
          <w:szCs w:val="28"/>
        </w:rPr>
        <w:t xml:space="preserve"> the burden (blame)</w:t>
      </w:r>
      <w:r w:rsidR="00264C51">
        <w:rPr>
          <w:rFonts w:hint="eastAsia"/>
          <w:sz w:val="28"/>
          <w:szCs w:val="28"/>
        </w:rPr>
        <w:t>(responsibility)</w:t>
      </w:r>
    </w:p>
    <w:p w:rsidR="00A65C89" w:rsidRDefault="001514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="00D05684">
        <w:rPr>
          <w:rFonts w:hint="eastAsia"/>
          <w:sz w:val="28"/>
          <w:szCs w:val="28"/>
        </w:rPr>
        <w:t xml:space="preserve">our hope </w:t>
      </w:r>
      <w:r w:rsidR="00D05684" w:rsidRPr="00617B7E">
        <w:rPr>
          <w:rFonts w:hint="eastAsia"/>
          <w:b/>
          <w:sz w:val="28"/>
          <w:szCs w:val="28"/>
        </w:rPr>
        <w:t>for</w:t>
      </w:r>
      <w:r w:rsidR="00D05684">
        <w:rPr>
          <w:rFonts w:hint="eastAsia"/>
          <w:sz w:val="28"/>
          <w:szCs w:val="28"/>
        </w:rPr>
        <w:t xml:space="preserve"> the future</w:t>
      </w:r>
    </w:p>
    <w:p w:rsidR="002A667D" w:rsidRDefault="002A667D">
      <w:pPr>
        <w:rPr>
          <w:sz w:val="28"/>
          <w:szCs w:val="28"/>
        </w:rPr>
      </w:pPr>
    </w:p>
    <w:p w:rsidR="00175732" w:rsidRDefault="00850C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#old people = seniors = elders</w:t>
      </w:r>
      <w:r w:rsidR="004A1CB5">
        <w:rPr>
          <w:rFonts w:hint="eastAsia"/>
          <w:sz w:val="28"/>
          <w:szCs w:val="28"/>
        </w:rPr>
        <w:t xml:space="preserve"> = the elderly</w:t>
      </w:r>
      <w:r w:rsidR="004C2EBD">
        <w:rPr>
          <w:rFonts w:hint="eastAsia"/>
          <w:sz w:val="28"/>
          <w:szCs w:val="28"/>
        </w:rPr>
        <w:t xml:space="preserve"> </w:t>
      </w:r>
    </w:p>
    <w:p w:rsidR="006D4C8C" w:rsidRDefault="006D4C8C" w:rsidP="001757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the elderly </w:t>
      </w:r>
      <w:r w:rsidR="00210EBA">
        <w:rPr>
          <w:rFonts w:hint="eastAsia"/>
          <w:sz w:val="28"/>
          <w:szCs w:val="28"/>
        </w:rPr>
        <w:t>(n.)</w:t>
      </w:r>
      <w:r>
        <w:rPr>
          <w:rFonts w:hint="eastAsia"/>
          <w:sz w:val="28"/>
          <w:szCs w:val="28"/>
        </w:rPr>
        <w:t xml:space="preserve">: </w:t>
      </w:r>
      <w:r w:rsidR="00175732" w:rsidRPr="00A97252">
        <w:rPr>
          <w:sz w:val="28"/>
          <w:szCs w:val="28"/>
        </w:rPr>
        <w:t>[plural]</w:t>
      </w:r>
      <w:r w:rsidR="00175732">
        <w:rPr>
          <w:rFonts w:hint="eastAsia"/>
          <w:sz w:val="28"/>
          <w:szCs w:val="28"/>
        </w:rPr>
        <w:t xml:space="preserve">  </w:t>
      </w:r>
      <w:r w:rsidRPr="006D4C8C">
        <w:rPr>
          <w:sz w:val="28"/>
          <w:szCs w:val="28"/>
        </w:rPr>
        <w:t>o</w:t>
      </w:r>
      <w:r w:rsidR="00175732">
        <w:rPr>
          <w:sz w:val="28"/>
          <w:szCs w:val="28"/>
        </w:rPr>
        <w:t>ld people considered as a group</w:t>
      </w:r>
    </w:p>
    <w:p w:rsidR="004A51F4" w:rsidRDefault="004A51F4" w:rsidP="001757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A51F4">
        <w:rPr>
          <w:sz w:val="28"/>
          <w:szCs w:val="28"/>
        </w:rPr>
        <w:t>elderly (adj.): polite word for old</w:t>
      </w:r>
    </w:p>
    <w:p w:rsidR="002A667D" w:rsidRDefault="002A667D" w:rsidP="00175732">
      <w:pPr>
        <w:rPr>
          <w:sz w:val="28"/>
          <w:szCs w:val="28"/>
        </w:rPr>
      </w:pPr>
    </w:p>
    <w:p w:rsidR="002A667D" w:rsidRDefault="002A667D" w:rsidP="00175732">
      <w:pPr>
        <w:rPr>
          <w:sz w:val="28"/>
          <w:szCs w:val="28"/>
        </w:rPr>
      </w:pPr>
    </w:p>
    <w:p w:rsidR="00B310FE" w:rsidRPr="0016174D" w:rsidRDefault="00B310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#the globalization </w:t>
      </w:r>
    </w:p>
    <w:p w:rsidR="00436568" w:rsidRPr="00EE051C" w:rsidRDefault="00436568">
      <w:pPr>
        <w:rPr>
          <w:sz w:val="28"/>
          <w:szCs w:val="28"/>
        </w:rPr>
      </w:pPr>
      <w:r w:rsidRPr="00EE051C">
        <w:rPr>
          <w:rFonts w:hint="eastAsia"/>
          <w:sz w:val="28"/>
          <w:szCs w:val="28"/>
        </w:rPr>
        <w:t>==============================LETTER=</w:t>
      </w:r>
      <w:r w:rsidR="00027289">
        <w:rPr>
          <w:rFonts w:hint="eastAsia"/>
          <w:sz w:val="28"/>
          <w:szCs w:val="28"/>
        </w:rPr>
        <w:t>======================</w:t>
      </w:r>
    </w:p>
    <w:p w:rsidR="00436568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436568" w:rsidRPr="00EE051C">
        <w:rPr>
          <w:rFonts w:hint="eastAsia"/>
          <w:sz w:val="28"/>
          <w:szCs w:val="28"/>
        </w:rPr>
        <w:t>Headmaster</w:t>
      </w:r>
    </w:p>
    <w:p w:rsidR="0060295F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60295F" w:rsidRPr="00EE051C">
        <w:rPr>
          <w:rFonts w:hint="eastAsia"/>
          <w:sz w:val="28"/>
          <w:szCs w:val="28"/>
        </w:rPr>
        <w:t xml:space="preserve">It is </w:t>
      </w:r>
      <w:r w:rsidR="0060295F" w:rsidRPr="000527BD">
        <w:rPr>
          <w:rFonts w:hint="eastAsia"/>
          <w:b/>
          <w:sz w:val="28"/>
          <w:szCs w:val="28"/>
        </w:rPr>
        <w:t>with great pleasure</w:t>
      </w:r>
      <w:r w:rsidR="0060295F" w:rsidRPr="00EE051C">
        <w:rPr>
          <w:rFonts w:hint="eastAsia"/>
          <w:sz w:val="28"/>
          <w:szCs w:val="28"/>
        </w:rPr>
        <w:t xml:space="preserve"> that I accept your invitation. Thank you again.</w:t>
      </w:r>
    </w:p>
    <w:p w:rsidR="005764AD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8F3BFF" w:rsidRPr="00EE051C">
        <w:rPr>
          <w:rFonts w:hint="eastAsia"/>
          <w:sz w:val="28"/>
          <w:szCs w:val="28"/>
        </w:rPr>
        <w:t xml:space="preserve">I hope to be informed of the </w:t>
      </w:r>
      <w:r w:rsidR="008F3BFF" w:rsidRPr="00526EE8">
        <w:rPr>
          <w:rFonts w:hint="eastAsia"/>
          <w:b/>
          <w:sz w:val="28"/>
          <w:szCs w:val="28"/>
        </w:rPr>
        <w:t xml:space="preserve">ultimate decision </w:t>
      </w:r>
      <w:r w:rsidR="008F3BFF" w:rsidRPr="00EE051C">
        <w:rPr>
          <w:rFonts w:hint="eastAsia"/>
          <w:sz w:val="28"/>
          <w:szCs w:val="28"/>
        </w:rPr>
        <w:t>soon.</w:t>
      </w:r>
    </w:p>
    <w:p w:rsidR="00EA13B9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EA13B9" w:rsidRPr="00EE051C">
        <w:rPr>
          <w:sz w:val="28"/>
          <w:szCs w:val="28"/>
        </w:rPr>
        <w:t>A</w:t>
      </w:r>
      <w:r w:rsidR="00EA13B9" w:rsidRPr="00EE051C">
        <w:rPr>
          <w:rFonts w:hint="eastAsia"/>
          <w:sz w:val="28"/>
          <w:szCs w:val="28"/>
        </w:rPr>
        <w:t xml:space="preserve">nnoying defects have been </w:t>
      </w:r>
      <w:r w:rsidR="00EA13B9" w:rsidRPr="00D07894">
        <w:rPr>
          <w:rFonts w:hint="eastAsia"/>
          <w:b/>
          <w:sz w:val="28"/>
          <w:szCs w:val="28"/>
        </w:rPr>
        <w:t>emerging</w:t>
      </w:r>
      <w:r w:rsidR="00EA13B9" w:rsidRPr="00EE051C">
        <w:rPr>
          <w:rFonts w:hint="eastAsia"/>
          <w:sz w:val="28"/>
          <w:szCs w:val="28"/>
        </w:rPr>
        <w:t xml:space="preserve"> </w:t>
      </w:r>
    </w:p>
    <w:p w:rsidR="00C73188" w:rsidRPr="00EE051C" w:rsidRDefault="005D6209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Pr="00EE051C">
        <w:rPr>
          <w:b/>
          <w:color w:val="FF0000"/>
          <w:sz w:val="28"/>
          <w:szCs w:val="28"/>
        </w:rPr>
        <w:t xml:space="preserve"> </w:t>
      </w:r>
      <w:r w:rsidR="00B53390" w:rsidRPr="00EE051C">
        <w:rPr>
          <w:b/>
          <w:color w:val="FF0000"/>
          <w:sz w:val="28"/>
          <w:szCs w:val="28"/>
        </w:rPr>
        <w:t>[letter] ALWAYS put the answer to each question in its own paragraph</w:t>
      </w:r>
    </w:p>
    <w:p w:rsidR="00C73188" w:rsidRPr="00EE051C" w:rsidRDefault="005D6209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417EE6" w:rsidRPr="00EE051C">
        <w:rPr>
          <w:sz w:val="28"/>
          <w:szCs w:val="28"/>
        </w:rPr>
        <w:t xml:space="preserve">ask your help </w:t>
      </w:r>
      <w:r w:rsidR="00417EE6" w:rsidRPr="000825F8">
        <w:rPr>
          <w:b/>
          <w:sz w:val="28"/>
          <w:szCs w:val="28"/>
        </w:rPr>
        <w:t>in</w:t>
      </w:r>
      <w:r w:rsidR="00417EE6" w:rsidRPr="00EE051C">
        <w:rPr>
          <w:sz w:val="28"/>
          <w:szCs w:val="28"/>
        </w:rPr>
        <w:t xml:space="preserve"> preparing…</w:t>
      </w:r>
    </w:p>
    <w:p w:rsidR="00C73188" w:rsidRPr="00EE051C" w:rsidRDefault="005D6209">
      <w:pPr>
        <w:rPr>
          <w:b/>
          <w:color w:val="FF0000"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DD1E2C" w:rsidRPr="00EE051C">
        <w:rPr>
          <w:sz w:val="28"/>
          <w:szCs w:val="28"/>
        </w:rPr>
        <w:t xml:space="preserve">Yours sincerely, Jimmy </w:t>
      </w:r>
      <w:r w:rsidR="00DD1E2C" w:rsidRPr="00EE051C">
        <w:rPr>
          <w:b/>
          <w:color w:val="FF0000"/>
          <w:sz w:val="28"/>
          <w:szCs w:val="28"/>
        </w:rPr>
        <w:t>FAMILY name is needed</w:t>
      </w:r>
    </w:p>
    <w:p w:rsidR="00C73188" w:rsidRPr="00EE051C" w:rsidRDefault="00C73188">
      <w:pPr>
        <w:rPr>
          <w:sz w:val="28"/>
          <w:szCs w:val="28"/>
        </w:rPr>
      </w:pPr>
    </w:p>
    <w:p w:rsidR="00687FA0" w:rsidRPr="00EE051C" w:rsidRDefault="00295FE8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351416" w:rsidRPr="00EE051C">
        <w:rPr>
          <w:b/>
          <w:sz w:val="28"/>
          <w:szCs w:val="28"/>
        </w:rPr>
        <w:t>strip</w:t>
      </w:r>
      <w:r w:rsidR="00351416" w:rsidRPr="00EE051C">
        <w:rPr>
          <w:sz w:val="28"/>
          <w:szCs w:val="28"/>
        </w:rPr>
        <w:t>[</w:t>
      </w:r>
      <w:proofErr w:type="spellStart"/>
      <w:r w:rsidR="00351416" w:rsidRPr="00EE051C">
        <w:rPr>
          <w:sz w:val="28"/>
          <w:szCs w:val="28"/>
        </w:rPr>
        <w:t>strɪp</w:t>
      </w:r>
      <w:proofErr w:type="spellEnd"/>
      <w:r w:rsidR="00351416" w:rsidRPr="00EE051C">
        <w:rPr>
          <w:sz w:val="28"/>
          <w:szCs w:val="28"/>
        </w:rPr>
        <w:t xml:space="preserve">] v. </w:t>
      </w:r>
      <w:r w:rsidR="00351416" w:rsidRPr="00EE051C">
        <w:rPr>
          <w:rFonts w:hint="eastAsia"/>
          <w:sz w:val="28"/>
          <w:szCs w:val="28"/>
        </w:rPr>
        <w:t>剝</w:t>
      </w:r>
      <w:r w:rsidR="00351416" w:rsidRPr="00EE051C">
        <w:rPr>
          <w:sz w:val="28"/>
          <w:szCs w:val="28"/>
        </w:rPr>
        <w:t xml:space="preserve"> </w:t>
      </w:r>
      <w:r w:rsidR="00687FA0" w:rsidRPr="00EE051C">
        <w:rPr>
          <w:rFonts w:hint="eastAsia"/>
          <w:sz w:val="28"/>
          <w:szCs w:val="28"/>
        </w:rPr>
        <w:t xml:space="preserve"> </w:t>
      </w:r>
    </w:p>
    <w:p w:rsidR="00C73188" w:rsidRPr="00EE051C" w:rsidRDefault="00351416" w:rsidP="00295FE8">
      <w:pPr>
        <w:ind w:firstLineChars="500" w:firstLine="1400"/>
        <w:rPr>
          <w:sz w:val="28"/>
          <w:szCs w:val="28"/>
        </w:rPr>
      </w:pPr>
      <w:r w:rsidRPr="00EE051C">
        <w:rPr>
          <w:sz w:val="28"/>
          <w:szCs w:val="28"/>
        </w:rPr>
        <w:t xml:space="preserve">n. [countable] </w:t>
      </w:r>
      <w:r w:rsidRPr="00EE051C">
        <w:rPr>
          <w:rFonts w:hint="eastAsia"/>
          <w:sz w:val="28"/>
          <w:szCs w:val="28"/>
        </w:rPr>
        <w:t>條</w:t>
      </w:r>
      <w:r w:rsidRPr="00EE051C">
        <w:rPr>
          <w:sz w:val="28"/>
          <w:szCs w:val="28"/>
        </w:rPr>
        <w:t xml:space="preserve">, </w:t>
      </w:r>
      <w:r w:rsidRPr="00EE051C">
        <w:rPr>
          <w:rFonts w:hint="eastAsia"/>
          <w:sz w:val="28"/>
          <w:szCs w:val="28"/>
        </w:rPr>
        <w:t>帶</w:t>
      </w:r>
      <w:r w:rsidR="00E56F2B" w:rsidRPr="00EE051C">
        <w:rPr>
          <w:rFonts w:hint="eastAsia"/>
          <w:sz w:val="28"/>
          <w:szCs w:val="28"/>
        </w:rPr>
        <w:t>(</w:t>
      </w:r>
      <w:r w:rsidR="00E56F2B" w:rsidRPr="00EE051C">
        <w:rPr>
          <w:rFonts w:hint="eastAsia"/>
          <w:sz w:val="28"/>
          <w:szCs w:val="28"/>
        </w:rPr>
        <w:t>比較基本的帶</w:t>
      </w:r>
      <w:r w:rsidR="00E56F2B" w:rsidRPr="00EE051C">
        <w:rPr>
          <w:rFonts w:hint="eastAsia"/>
          <w:sz w:val="28"/>
          <w:szCs w:val="28"/>
        </w:rPr>
        <w:t>)</w:t>
      </w:r>
    </w:p>
    <w:p w:rsidR="00351416" w:rsidRPr="00EE051C" w:rsidRDefault="00351416">
      <w:pPr>
        <w:rPr>
          <w:sz w:val="28"/>
          <w:szCs w:val="28"/>
        </w:rPr>
      </w:pPr>
    </w:p>
    <w:p w:rsidR="00C73188" w:rsidRPr="00EE051C" w:rsidRDefault="00520478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4E71D5" w:rsidRPr="00EE051C">
        <w:rPr>
          <w:b/>
          <w:sz w:val="28"/>
          <w:szCs w:val="28"/>
        </w:rPr>
        <w:t>stripe</w:t>
      </w:r>
      <w:r w:rsidR="004E71D5" w:rsidRPr="00EE051C">
        <w:rPr>
          <w:sz w:val="28"/>
          <w:szCs w:val="28"/>
        </w:rPr>
        <w:t xml:space="preserve"> [</w:t>
      </w:r>
      <w:proofErr w:type="spellStart"/>
      <w:r w:rsidR="004E71D5" w:rsidRPr="00EE051C">
        <w:rPr>
          <w:sz w:val="28"/>
          <w:szCs w:val="28"/>
        </w:rPr>
        <w:t>straɪ</w:t>
      </w:r>
      <w:r w:rsidR="00154214" w:rsidRPr="00EE051C">
        <w:rPr>
          <w:sz w:val="28"/>
          <w:szCs w:val="28"/>
        </w:rPr>
        <w:t>p</w:t>
      </w:r>
      <w:proofErr w:type="spellEnd"/>
      <w:r w:rsidR="00154214" w:rsidRPr="00EE051C">
        <w:rPr>
          <w:sz w:val="28"/>
          <w:szCs w:val="28"/>
        </w:rPr>
        <w:t xml:space="preserve">] </w:t>
      </w:r>
      <w:r w:rsidR="004E71D5" w:rsidRPr="00EE051C">
        <w:rPr>
          <w:sz w:val="28"/>
          <w:szCs w:val="28"/>
        </w:rPr>
        <w:t xml:space="preserve">[countable] </w:t>
      </w:r>
      <w:r w:rsidR="004E71D5" w:rsidRPr="00EE051C">
        <w:rPr>
          <w:rFonts w:hint="eastAsia"/>
          <w:sz w:val="28"/>
          <w:szCs w:val="28"/>
        </w:rPr>
        <w:t>條紋</w:t>
      </w:r>
      <w:r w:rsidR="00CD09EC" w:rsidRPr="00EE051C">
        <w:rPr>
          <w:rFonts w:hint="eastAsia"/>
          <w:sz w:val="28"/>
          <w:szCs w:val="28"/>
        </w:rPr>
        <w:t>(</w:t>
      </w:r>
      <w:r w:rsidR="00CD09EC" w:rsidRPr="00EE051C">
        <w:rPr>
          <w:sz w:val="28"/>
          <w:szCs w:val="28"/>
        </w:rPr>
        <w:t xml:space="preserve">a strip on the surface of something that is a different </w:t>
      </w:r>
      <w:proofErr w:type="spellStart"/>
      <w:r w:rsidR="00CD09EC" w:rsidRPr="00EE051C">
        <w:rPr>
          <w:sz w:val="28"/>
          <w:szCs w:val="28"/>
        </w:rPr>
        <w:t>colour</w:t>
      </w:r>
      <w:proofErr w:type="spellEnd"/>
      <w:r w:rsidR="00CD09EC" w:rsidRPr="00EE051C">
        <w:rPr>
          <w:sz w:val="28"/>
          <w:szCs w:val="28"/>
        </w:rPr>
        <w:t xml:space="preserve"> from the surrounding surface</w:t>
      </w:r>
      <w:r w:rsidR="00CD09EC" w:rsidRPr="00EE051C">
        <w:rPr>
          <w:rFonts w:hint="eastAsia"/>
          <w:sz w:val="28"/>
          <w:szCs w:val="28"/>
        </w:rPr>
        <w:t>)</w:t>
      </w:r>
    </w:p>
    <w:p w:rsidR="000E335A" w:rsidRPr="00520478" w:rsidRDefault="000E335A">
      <w:pPr>
        <w:rPr>
          <w:sz w:val="28"/>
          <w:szCs w:val="28"/>
        </w:rPr>
      </w:pPr>
    </w:p>
    <w:p w:rsidR="004E71D5" w:rsidRPr="00EE051C" w:rsidRDefault="00520478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296B91" w:rsidRPr="00EE051C">
        <w:rPr>
          <w:rFonts w:hint="eastAsia"/>
          <w:b/>
          <w:sz w:val="28"/>
          <w:szCs w:val="28"/>
        </w:rPr>
        <w:t>strap</w:t>
      </w:r>
      <w:r w:rsidR="00296B91" w:rsidRPr="00EE051C">
        <w:rPr>
          <w:rFonts w:hint="eastAsia"/>
          <w:sz w:val="28"/>
          <w:szCs w:val="28"/>
        </w:rPr>
        <w:t xml:space="preserve"> [</w:t>
      </w:r>
      <w:proofErr w:type="spellStart"/>
      <w:r w:rsidR="00296B91" w:rsidRPr="00EE051C">
        <w:rPr>
          <w:rFonts w:hint="eastAsia"/>
          <w:sz w:val="28"/>
          <w:szCs w:val="28"/>
        </w:rPr>
        <w:t>stræp</w:t>
      </w:r>
      <w:proofErr w:type="spellEnd"/>
      <w:r w:rsidR="00296B91" w:rsidRPr="00EE051C">
        <w:rPr>
          <w:rFonts w:hint="eastAsia"/>
          <w:sz w:val="28"/>
          <w:szCs w:val="28"/>
        </w:rPr>
        <w:t>] [countable]</w:t>
      </w:r>
      <w:r w:rsidR="00296B91" w:rsidRPr="00EE051C">
        <w:rPr>
          <w:rFonts w:hint="eastAsia"/>
          <w:sz w:val="28"/>
          <w:szCs w:val="28"/>
        </w:rPr>
        <w:t>帶子</w:t>
      </w:r>
      <w:r w:rsidR="00296B91" w:rsidRPr="00EE051C">
        <w:rPr>
          <w:rFonts w:hint="eastAsia"/>
          <w:sz w:val="28"/>
          <w:szCs w:val="28"/>
        </w:rPr>
        <w:t xml:space="preserve">; </w:t>
      </w:r>
      <w:r w:rsidR="00296B91" w:rsidRPr="00EE051C">
        <w:rPr>
          <w:rFonts w:hint="eastAsia"/>
          <w:sz w:val="28"/>
          <w:szCs w:val="28"/>
        </w:rPr>
        <w:t>皮帶</w:t>
      </w:r>
      <w:r w:rsidR="00031991" w:rsidRPr="00EE051C">
        <w:rPr>
          <w:rFonts w:hint="eastAsia"/>
          <w:sz w:val="28"/>
          <w:szCs w:val="28"/>
        </w:rPr>
        <w:t>(a leather strip)</w:t>
      </w:r>
      <w:r w:rsidR="00BC6C70" w:rsidRPr="00EE051C">
        <w:rPr>
          <w:rFonts w:hint="eastAsia"/>
          <w:sz w:val="28"/>
          <w:szCs w:val="28"/>
        </w:rPr>
        <w:t>(</w:t>
      </w:r>
      <w:r w:rsidR="00BC6C70" w:rsidRPr="00EE051C">
        <w:rPr>
          <w:sz w:val="28"/>
          <w:szCs w:val="28"/>
        </w:rPr>
        <w:t xml:space="preserve">a narrow piece of leather or other strong material used for fastening something or giving </w:t>
      </w:r>
      <w:r w:rsidR="00BC6C70" w:rsidRPr="00EE051C">
        <w:rPr>
          <w:sz w:val="28"/>
          <w:szCs w:val="28"/>
        </w:rPr>
        <w:lastRenderedPageBreak/>
        <w:t>support</w:t>
      </w:r>
      <w:r w:rsidR="00243002" w:rsidRPr="00EE051C">
        <w:rPr>
          <w:rFonts w:hint="eastAsia"/>
          <w:sz w:val="28"/>
          <w:szCs w:val="28"/>
        </w:rPr>
        <w:t xml:space="preserve">, </w:t>
      </w:r>
      <w:r w:rsidR="00684106" w:rsidRPr="00EE051C">
        <w:rPr>
          <w:rFonts w:hint="eastAsia"/>
          <w:sz w:val="28"/>
          <w:szCs w:val="28"/>
        </w:rPr>
        <w:t xml:space="preserve">Ex : </w:t>
      </w:r>
      <w:r w:rsidR="00243002" w:rsidRPr="00EE051C">
        <w:rPr>
          <w:sz w:val="28"/>
          <w:szCs w:val="28"/>
        </w:rPr>
        <w:t>a watch strap</w:t>
      </w:r>
      <w:r w:rsidR="00243002" w:rsidRPr="00EE051C">
        <w:rPr>
          <w:rFonts w:hint="eastAsia"/>
          <w:sz w:val="28"/>
          <w:szCs w:val="28"/>
        </w:rPr>
        <w:t>,</w:t>
      </w:r>
      <w:r w:rsidR="00243002" w:rsidRPr="00EE051C">
        <w:rPr>
          <w:sz w:val="28"/>
          <w:szCs w:val="28"/>
        </w:rPr>
        <w:t xml:space="preserve"> shoes with ankle straps</w:t>
      </w:r>
      <w:r w:rsidR="00243002" w:rsidRPr="00EE051C">
        <w:rPr>
          <w:rFonts w:hint="eastAsia"/>
          <w:sz w:val="28"/>
          <w:szCs w:val="28"/>
        </w:rPr>
        <w:t xml:space="preserve">, </w:t>
      </w:r>
      <w:r w:rsidR="00243002" w:rsidRPr="00EE051C">
        <w:rPr>
          <w:rFonts w:hint="eastAsia"/>
          <w:sz w:val="28"/>
          <w:szCs w:val="28"/>
        </w:rPr>
        <w:t>公車吊環</w:t>
      </w:r>
      <w:r w:rsidR="00BC6C70" w:rsidRPr="00EE051C">
        <w:rPr>
          <w:rFonts w:hint="eastAsia"/>
          <w:sz w:val="28"/>
          <w:szCs w:val="28"/>
        </w:rPr>
        <w:t>)</w:t>
      </w:r>
    </w:p>
    <w:p w:rsidR="00296B91" w:rsidRDefault="00296B91">
      <w:pPr>
        <w:rPr>
          <w:sz w:val="28"/>
          <w:szCs w:val="28"/>
        </w:rPr>
      </w:pPr>
    </w:p>
    <w:p w:rsidR="003F213F" w:rsidRDefault="00C07E65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3F213F" w:rsidRPr="001C42B8">
        <w:rPr>
          <w:rFonts w:hint="eastAsia"/>
          <w:b/>
          <w:sz w:val="28"/>
          <w:szCs w:val="28"/>
        </w:rPr>
        <w:t>stay</w:t>
      </w:r>
      <w:r w:rsidR="003F213F">
        <w:rPr>
          <w:rFonts w:hint="eastAsia"/>
          <w:sz w:val="28"/>
          <w:szCs w:val="28"/>
        </w:rPr>
        <w:t xml:space="preserve"> in a hotel</w:t>
      </w:r>
    </w:p>
    <w:p w:rsidR="003F213F" w:rsidRDefault="00C07E65">
      <w:pPr>
        <w:rPr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314385">
        <w:rPr>
          <w:rFonts w:hint="eastAsia"/>
          <w:sz w:val="28"/>
          <w:szCs w:val="28"/>
        </w:rPr>
        <w:t xml:space="preserve">with a stripe on </w:t>
      </w:r>
      <w:r w:rsidR="00314385" w:rsidRPr="00314385">
        <w:rPr>
          <w:rFonts w:hint="eastAsia"/>
          <w:b/>
          <w:sz w:val="28"/>
          <w:szCs w:val="28"/>
        </w:rPr>
        <w:t>the</w:t>
      </w:r>
      <w:r w:rsidR="00314385">
        <w:rPr>
          <w:rFonts w:hint="eastAsia"/>
          <w:sz w:val="28"/>
          <w:szCs w:val="28"/>
        </w:rPr>
        <w:t xml:space="preserve"> top</w:t>
      </w:r>
    </w:p>
    <w:p w:rsidR="00296B91" w:rsidRDefault="00C07E65">
      <w:pPr>
        <w:rPr>
          <w:b/>
          <w:sz w:val="28"/>
          <w:szCs w:val="28"/>
        </w:rPr>
      </w:pPr>
      <w:r>
        <w:rPr>
          <w:kern w:val="0"/>
          <w:sz w:val="28"/>
          <w:szCs w:val="28"/>
        </w:rPr>
        <w:t>#</w:t>
      </w:r>
      <w:r w:rsidR="00140345">
        <w:rPr>
          <w:rFonts w:hint="eastAsia"/>
          <w:sz w:val="28"/>
          <w:szCs w:val="28"/>
        </w:rPr>
        <w:t xml:space="preserve">search </w:t>
      </w:r>
      <w:r w:rsidR="00140345" w:rsidRPr="0033377E">
        <w:rPr>
          <w:rFonts w:hint="eastAsia"/>
          <w:b/>
          <w:sz w:val="28"/>
          <w:szCs w:val="28"/>
        </w:rPr>
        <w:t>for</w:t>
      </w:r>
    </w:p>
    <w:p w:rsidR="00625618" w:rsidRDefault="00625618">
      <w:pPr>
        <w:rPr>
          <w:sz w:val="28"/>
          <w:szCs w:val="28"/>
        </w:rPr>
      </w:pPr>
      <w:r w:rsidRPr="00625618">
        <w:rPr>
          <w:sz w:val="28"/>
          <w:szCs w:val="28"/>
        </w:rPr>
        <w:t xml:space="preserve">#The tone could also be </w:t>
      </w:r>
      <w:r w:rsidRPr="00625618">
        <w:rPr>
          <w:color w:val="FF0000"/>
          <w:sz w:val="28"/>
          <w:szCs w:val="28"/>
        </w:rPr>
        <w:t>more formal</w:t>
      </w:r>
      <w:r w:rsidRPr="00625618">
        <w:rPr>
          <w:sz w:val="28"/>
          <w:szCs w:val="28"/>
        </w:rPr>
        <w:t xml:space="preserve"> as you are asking the manager for assistance.</w:t>
      </w:r>
    </w:p>
    <w:p w:rsidR="003566AA" w:rsidRDefault="00356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retain [</w:t>
      </w:r>
      <w:r w:rsidRPr="003566AA">
        <w:rPr>
          <w:sz w:val="28"/>
          <w:szCs w:val="28"/>
        </w:rPr>
        <w:t>formal</w:t>
      </w:r>
      <w:r>
        <w:rPr>
          <w:rFonts w:hint="eastAsia"/>
          <w:sz w:val="28"/>
          <w:szCs w:val="28"/>
        </w:rPr>
        <w:t xml:space="preserve">] : </w:t>
      </w:r>
      <w:r w:rsidRPr="003566AA">
        <w:rPr>
          <w:sz w:val="28"/>
          <w:szCs w:val="28"/>
        </w:rPr>
        <w:t xml:space="preserve"> t</w:t>
      </w:r>
      <w:r w:rsidR="00EE5525">
        <w:rPr>
          <w:sz w:val="28"/>
          <w:szCs w:val="28"/>
        </w:rPr>
        <w:t>o keep or continue to have some</w:t>
      </w:r>
      <w:r w:rsidR="00EE5525">
        <w:rPr>
          <w:rFonts w:hint="eastAsia"/>
          <w:sz w:val="28"/>
          <w:szCs w:val="28"/>
        </w:rPr>
        <w:t>thing</w:t>
      </w:r>
    </w:p>
    <w:p w:rsidR="008E79DA" w:rsidRDefault="008E79DA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# be supportive </w:t>
      </w:r>
      <w:r w:rsidRPr="00B03833">
        <w:rPr>
          <w:rFonts w:hint="eastAsia"/>
          <w:b/>
          <w:sz w:val="28"/>
          <w:szCs w:val="28"/>
        </w:rPr>
        <w:t>of</w:t>
      </w:r>
    </w:p>
    <w:p w:rsidR="00EF3155" w:rsidRPr="00EF3155" w:rsidRDefault="00EF3155">
      <w:pPr>
        <w:rPr>
          <w:lang w:val="en-GB"/>
        </w:rPr>
      </w:pPr>
      <w:r>
        <w:rPr>
          <w:rFonts w:hint="eastAsia"/>
          <w:lang w:val="en-GB"/>
        </w:rPr>
        <w:t xml:space="preserve"># Dear </w:t>
      </w:r>
      <w:r w:rsidRPr="00A56EB4">
        <w:rPr>
          <w:color w:val="FF0000"/>
          <w:lang w:val="en-GB"/>
        </w:rPr>
        <w:t>M</w:t>
      </w:r>
      <w:r>
        <w:rPr>
          <w:rFonts w:hint="eastAsia"/>
          <w:lang w:val="en-GB"/>
        </w:rPr>
        <w:t xml:space="preserve">anager, </w:t>
      </w:r>
    </w:p>
    <w:p w:rsidR="00650828" w:rsidRDefault="00650828">
      <w:pPr>
        <w:rPr>
          <w:sz w:val="28"/>
          <w:szCs w:val="28"/>
        </w:rPr>
      </w:pPr>
      <w:r w:rsidRPr="00866A7D">
        <w:rPr>
          <w:rFonts w:hint="eastAsia"/>
          <w:sz w:val="28"/>
          <w:szCs w:val="28"/>
        </w:rPr>
        <w:t xml:space="preserve"># without </w:t>
      </w:r>
      <w:r w:rsidRPr="00866A7D">
        <w:rPr>
          <w:rFonts w:hint="eastAsia"/>
          <w:b/>
          <w:sz w:val="28"/>
          <w:szCs w:val="28"/>
        </w:rPr>
        <w:t>notifying</w:t>
      </w:r>
      <w:r w:rsidRPr="00866A7D">
        <w:rPr>
          <w:rFonts w:hint="eastAsia"/>
          <w:sz w:val="28"/>
          <w:szCs w:val="28"/>
        </w:rPr>
        <w:t xml:space="preserve"> you in advance</w:t>
      </w:r>
    </w:p>
    <w:p w:rsidR="00EF3155" w:rsidRDefault="00F700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I have been </w:t>
      </w:r>
      <w:r w:rsidRPr="00B96B02">
        <w:rPr>
          <w:rFonts w:hint="eastAsia"/>
          <w:b/>
          <w:sz w:val="28"/>
          <w:szCs w:val="28"/>
        </w:rPr>
        <w:t>absent from</w:t>
      </w:r>
      <w:r>
        <w:rPr>
          <w:rFonts w:hint="eastAsia"/>
          <w:sz w:val="28"/>
          <w:szCs w:val="28"/>
        </w:rPr>
        <w:t xml:space="preserve"> some classes</w:t>
      </w:r>
      <w:r>
        <w:rPr>
          <w:sz w:val="28"/>
          <w:szCs w:val="28"/>
        </w:rPr>
        <w:t>…</w:t>
      </w:r>
    </w:p>
    <w:p w:rsidR="00E83E42" w:rsidRDefault="00E83E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 on-site support (</w:t>
      </w:r>
      <w:r>
        <w:rPr>
          <w:rFonts w:hint="eastAsia"/>
          <w:sz w:val="28"/>
          <w:szCs w:val="28"/>
        </w:rPr>
        <w:t>不可數</w:t>
      </w:r>
      <w:r>
        <w:rPr>
          <w:rFonts w:hint="eastAsia"/>
          <w:sz w:val="28"/>
          <w:szCs w:val="28"/>
        </w:rPr>
        <w:t>)</w:t>
      </w:r>
    </w:p>
    <w:p w:rsidR="00303A4C" w:rsidRDefault="00303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>
        <w:rPr>
          <w:rFonts w:hint="eastAsia"/>
          <w:sz w:val="28"/>
          <w:szCs w:val="28"/>
        </w:rPr>
        <w:t>避免用</w:t>
      </w:r>
      <w:r>
        <w:rPr>
          <w:rFonts w:hint="eastAsia"/>
          <w:sz w:val="28"/>
          <w:szCs w:val="28"/>
        </w:rPr>
        <w:t xml:space="preserve">actually,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in fact</w:t>
      </w:r>
    </w:p>
    <w:p w:rsidR="00492C05" w:rsidRDefault="00492C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492C05">
        <w:rPr>
          <w:sz w:val="28"/>
          <w:szCs w:val="28"/>
        </w:rPr>
        <w:t>dissatis</w:t>
      </w:r>
      <w:r w:rsidRPr="0063340B">
        <w:rPr>
          <w:color w:val="FF0000"/>
          <w:sz w:val="28"/>
          <w:szCs w:val="28"/>
        </w:rPr>
        <w:t>fact</w:t>
      </w:r>
      <w:r w:rsidRPr="00492C05">
        <w:rPr>
          <w:sz w:val="28"/>
          <w:szCs w:val="28"/>
        </w:rPr>
        <w:t>ion</w:t>
      </w:r>
      <w:r w:rsidR="0063340B">
        <w:rPr>
          <w:rFonts w:hint="eastAsia"/>
          <w:sz w:val="28"/>
          <w:szCs w:val="28"/>
        </w:rPr>
        <w:t xml:space="preserve">   (spell)</w:t>
      </w:r>
    </w:p>
    <w:p w:rsidR="00CD356A" w:rsidRDefault="00CD356A">
      <w:pPr>
        <w:rPr>
          <w:sz w:val="28"/>
          <w:szCs w:val="28"/>
        </w:rPr>
      </w:pPr>
    </w:p>
    <w:p w:rsidR="00CD356A" w:rsidRDefault="00180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 w:rsidR="00CD356A" w:rsidRPr="001B5C92">
        <w:rPr>
          <w:rFonts w:hint="eastAsia"/>
          <w:b/>
          <w:sz w:val="28"/>
          <w:szCs w:val="28"/>
        </w:rPr>
        <w:t>at</w:t>
      </w:r>
      <w:r>
        <w:rPr>
          <w:rFonts w:hint="eastAsia"/>
          <w:sz w:val="28"/>
          <w:szCs w:val="28"/>
        </w:rPr>
        <w:t xml:space="preserve"> (on)</w:t>
      </w:r>
      <w:r w:rsidR="00CD35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(very)</w:t>
      </w:r>
      <w:r w:rsidR="0074002C">
        <w:rPr>
          <w:rFonts w:hint="eastAsia"/>
          <w:sz w:val="28"/>
          <w:szCs w:val="28"/>
        </w:rPr>
        <w:t xml:space="preserve"> </w:t>
      </w:r>
      <w:r w:rsidR="00CD356A">
        <w:rPr>
          <w:rFonts w:hint="eastAsia"/>
          <w:sz w:val="28"/>
          <w:szCs w:val="28"/>
        </w:rPr>
        <w:t>short notice</w:t>
      </w:r>
    </w:p>
    <w:p w:rsidR="00847A29" w:rsidRDefault="00847A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#transfer agreement</w:t>
      </w:r>
    </w:p>
    <w:p w:rsidR="00630B42" w:rsidRDefault="00630B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#pay packet (pay envelope)  (salary </w:t>
      </w:r>
      <w:r w:rsidR="00B128B5">
        <w:rPr>
          <w:rFonts w:hint="eastAsia"/>
          <w:sz w:val="28"/>
          <w:szCs w:val="28"/>
        </w:rPr>
        <w:t>: per</w:t>
      </w:r>
      <w:r>
        <w:rPr>
          <w:rFonts w:hint="eastAsia"/>
          <w:sz w:val="28"/>
          <w:szCs w:val="28"/>
        </w:rPr>
        <w:t xml:space="preserve"> year)</w:t>
      </w:r>
    </w:p>
    <w:p w:rsidR="002F7EFA" w:rsidRDefault="002F7E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BE68FF">
        <w:rPr>
          <w:rFonts w:hint="eastAsia"/>
          <w:b/>
          <w:sz w:val="28"/>
          <w:szCs w:val="28"/>
        </w:rPr>
        <w:t>Once</w:t>
      </w:r>
      <w:r>
        <w:rPr>
          <w:rFonts w:hint="eastAsia"/>
          <w:sz w:val="28"/>
          <w:szCs w:val="28"/>
        </w:rPr>
        <w:t xml:space="preserve"> again,</w:t>
      </w:r>
      <w:r>
        <w:rPr>
          <w:sz w:val="28"/>
          <w:szCs w:val="28"/>
        </w:rPr>
        <w:t>…</w:t>
      </w:r>
    </w:p>
    <w:p w:rsidR="00F23839" w:rsidRDefault="00F238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F23839">
        <w:rPr>
          <w:sz w:val="28"/>
          <w:szCs w:val="28"/>
        </w:rPr>
        <w:t xml:space="preserve"> transferring my bank deposits</w:t>
      </w:r>
      <w:r w:rsidR="00397AF9">
        <w:rPr>
          <w:rFonts w:hint="eastAsia"/>
          <w:sz w:val="28"/>
          <w:szCs w:val="28"/>
        </w:rPr>
        <w:t xml:space="preserve">(savings </w:t>
      </w:r>
      <w:r w:rsidR="00397AF9">
        <w:rPr>
          <w:rFonts w:hint="eastAsia"/>
          <w:sz w:val="28"/>
          <w:szCs w:val="28"/>
        </w:rPr>
        <w:t>可能更好</w:t>
      </w:r>
      <w:r w:rsidR="00397AF9">
        <w:rPr>
          <w:rFonts w:hint="eastAsia"/>
          <w:sz w:val="28"/>
          <w:szCs w:val="28"/>
        </w:rPr>
        <w:t>?)</w:t>
      </w:r>
    </w:p>
    <w:p w:rsidR="004E4B32" w:rsidRDefault="004E4B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 </w:t>
      </w:r>
      <w:r w:rsidRPr="004E4B32">
        <w:rPr>
          <w:sz w:val="28"/>
          <w:szCs w:val="28"/>
        </w:rPr>
        <w:t>I am settling down here quite well</w:t>
      </w:r>
      <w:r>
        <w:rPr>
          <w:sz w:val="28"/>
          <w:szCs w:val="28"/>
        </w:rPr>
        <w:t>…</w:t>
      </w:r>
    </w:p>
    <w:p w:rsidR="00621F7D" w:rsidRDefault="00621F7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21F7D">
        <w:t xml:space="preserve"> </w:t>
      </w:r>
      <w:r w:rsidRPr="00621F7D">
        <w:rPr>
          <w:sz w:val="28"/>
          <w:szCs w:val="28"/>
        </w:rPr>
        <w:t xml:space="preserve">fixed monthly </w:t>
      </w:r>
      <w:r w:rsidRPr="00987268">
        <w:rPr>
          <w:b/>
          <w:sz w:val="28"/>
          <w:szCs w:val="28"/>
        </w:rPr>
        <w:t>payment</w:t>
      </w:r>
    </w:p>
    <w:p w:rsidR="002161DD" w:rsidRDefault="002161DD">
      <w:pPr>
        <w:rPr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# insurance charge = </w:t>
      </w:r>
      <w:r w:rsidRPr="00AB694B">
        <w:rPr>
          <w:rFonts w:hint="eastAsia"/>
          <w:b/>
          <w:color w:val="FF0000"/>
          <w:sz w:val="28"/>
          <w:szCs w:val="28"/>
        </w:rPr>
        <w:t>premium</w:t>
      </w:r>
      <w:r w:rsidR="000426CE">
        <w:rPr>
          <w:rFonts w:hint="eastAsia"/>
          <w:b/>
          <w:color w:val="FF0000"/>
          <w:sz w:val="28"/>
          <w:szCs w:val="28"/>
        </w:rPr>
        <w:t xml:space="preserve"> (</w:t>
      </w:r>
      <w:r w:rsidR="000426CE">
        <w:rPr>
          <w:rFonts w:ascii="Verdana" w:hAnsi="Verdana"/>
          <w:color w:val="000000"/>
          <w:sz w:val="23"/>
          <w:szCs w:val="23"/>
          <w:shd w:val="clear" w:color="auto" w:fill="FFFFFF"/>
        </w:rPr>
        <w:t>保險費</w:t>
      </w:r>
      <w:r w:rsidR="000426CE">
        <w:rPr>
          <w:rFonts w:hint="eastAsia"/>
          <w:b/>
          <w:color w:val="FF0000"/>
          <w:sz w:val="28"/>
          <w:szCs w:val="28"/>
        </w:rPr>
        <w:t>)</w:t>
      </w:r>
    </w:p>
    <w:p w:rsidR="009F18B7" w:rsidRDefault="009F18B7">
      <w:pPr>
        <w:rPr>
          <w:b/>
          <w:color w:val="000000" w:themeColor="text1"/>
          <w:sz w:val="28"/>
          <w:szCs w:val="28"/>
        </w:rPr>
      </w:pPr>
      <w:r w:rsidRPr="009F18B7">
        <w:rPr>
          <w:rFonts w:hint="eastAsia"/>
          <w:b/>
          <w:color w:val="000000" w:themeColor="text1"/>
          <w:sz w:val="28"/>
          <w:szCs w:val="28"/>
        </w:rPr>
        <w:t>#</w:t>
      </w:r>
      <w:r w:rsidRPr="009F18B7">
        <w:rPr>
          <w:rFonts w:hint="eastAsia"/>
          <w:color w:val="000000" w:themeColor="text1"/>
        </w:rPr>
        <w:t xml:space="preserve"> </w:t>
      </w:r>
      <w:r w:rsidRPr="009F18B7">
        <w:rPr>
          <w:rFonts w:hint="eastAsia"/>
          <w:b/>
          <w:color w:val="000000" w:themeColor="text1"/>
          <w:sz w:val="28"/>
          <w:szCs w:val="28"/>
        </w:rPr>
        <w:t xml:space="preserve">insurance policy : </w:t>
      </w:r>
      <w:r w:rsidRPr="009F18B7">
        <w:rPr>
          <w:rFonts w:hint="eastAsia"/>
          <w:b/>
          <w:color w:val="000000" w:themeColor="text1"/>
          <w:sz w:val="28"/>
          <w:szCs w:val="28"/>
        </w:rPr>
        <w:t>保險證書</w:t>
      </w:r>
    </w:p>
    <w:p w:rsidR="00E46D05" w:rsidRDefault="00E46D05">
      <w:pPr>
        <w:rPr>
          <w:b/>
          <w:color w:val="000000" w:themeColor="text1"/>
          <w:sz w:val="28"/>
          <w:szCs w:val="28"/>
        </w:rPr>
      </w:pPr>
      <w:r w:rsidRPr="00E46D05">
        <w:rPr>
          <w:rFonts w:hint="eastAsia"/>
          <w:color w:val="000000" w:themeColor="text1"/>
          <w:sz w:val="28"/>
          <w:szCs w:val="28"/>
        </w:rPr>
        <w:t xml:space="preserve">#the payment </w:t>
      </w:r>
      <w:r w:rsidRPr="00E46D05">
        <w:rPr>
          <w:rFonts w:hint="eastAsia"/>
          <w:b/>
          <w:color w:val="000000" w:themeColor="text1"/>
          <w:sz w:val="28"/>
          <w:szCs w:val="28"/>
        </w:rPr>
        <w:t>for</w:t>
      </w:r>
    </w:p>
    <w:p w:rsidR="00A33297" w:rsidRDefault="00A33297">
      <w:pPr>
        <w:rPr>
          <w:color w:val="000000" w:themeColor="text1"/>
          <w:sz w:val="28"/>
          <w:szCs w:val="28"/>
        </w:rPr>
      </w:pPr>
      <w:r w:rsidRPr="00CC752C">
        <w:rPr>
          <w:rFonts w:hint="eastAsia"/>
          <w:color w:val="000000" w:themeColor="text1"/>
          <w:sz w:val="28"/>
          <w:szCs w:val="28"/>
        </w:rPr>
        <w:t>#</w:t>
      </w:r>
      <w:r w:rsidRPr="00CC752C">
        <w:rPr>
          <w:color w:val="000000" w:themeColor="text1"/>
          <w:sz w:val="28"/>
          <w:szCs w:val="28"/>
        </w:rPr>
        <w:t>Make inquiries</w:t>
      </w:r>
      <w:r w:rsidR="00D81498">
        <w:rPr>
          <w:rFonts w:hint="eastAsia"/>
          <w:color w:val="000000" w:themeColor="text1"/>
          <w:sz w:val="28"/>
          <w:szCs w:val="28"/>
        </w:rPr>
        <w:t xml:space="preserve"> (</w:t>
      </w:r>
      <w:r w:rsidR="00271669" w:rsidRPr="00271669">
        <w:rPr>
          <w:color w:val="000000" w:themeColor="text1"/>
          <w:sz w:val="28"/>
          <w:szCs w:val="28"/>
        </w:rPr>
        <w:t>inquiry</w:t>
      </w:r>
      <w:r w:rsidR="00D81498">
        <w:rPr>
          <w:rFonts w:hint="eastAsia"/>
          <w:color w:val="000000" w:themeColor="text1"/>
          <w:sz w:val="28"/>
          <w:szCs w:val="28"/>
        </w:rPr>
        <w:t xml:space="preserve">  n.)</w:t>
      </w:r>
      <w:r w:rsidRPr="00CC752C">
        <w:rPr>
          <w:color w:val="000000" w:themeColor="text1"/>
          <w:sz w:val="28"/>
          <w:szCs w:val="28"/>
        </w:rPr>
        <w:t xml:space="preserve"> </w:t>
      </w:r>
      <w:r w:rsidR="006E413D">
        <w:rPr>
          <w:rFonts w:hint="eastAsia"/>
          <w:color w:val="000000" w:themeColor="text1"/>
          <w:sz w:val="28"/>
          <w:szCs w:val="28"/>
        </w:rPr>
        <w:t xml:space="preserve">  (</w:t>
      </w:r>
      <w:r w:rsidR="006E413D" w:rsidRPr="006E413D">
        <w:rPr>
          <w:color w:val="000000" w:themeColor="text1"/>
          <w:sz w:val="28"/>
          <w:szCs w:val="28"/>
        </w:rPr>
        <w:t>inquire</w:t>
      </w:r>
      <w:r w:rsidR="006E413D">
        <w:rPr>
          <w:rFonts w:hint="eastAsia"/>
          <w:color w:val="000000" w:themeColor="text1"/>
          <w:sz w:val="28"/>
          <w:szCs w:val="28"/>
        </w:rPr>
        <w:t xml:space="preserve">  v. )</w:t>
      </w:r>
    </w:p>
    <w:p w:rsidR="00AA5594" w:rsidRDefault="00AA559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A5594">
        <w:rPr>
          <w:color w:val="000000" w:themeColor="text1"/>
          <w:sz w:val="28"/>
          <w:szCs w:val="28"/>
        </w:rPr>
        <w:t>fascinate</w:t>
      </w:r>
      <w:r>
        <w:rPr>
          <w:rFonts w:hint="eastAsia"/>
          <w:color w:val="000000" w:themeColor="text1"/>
          <w:sz w:val="28"/>
          <w:szCs w:val="28"/>
        </w:rPr>
        <w:t xml:space="preserve">   (spell)</w:t>
      </w:r>
    </w:p>
    <w:p w:rsidR="00AA5594" w:rsidRDefault="003C406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9234B">
        <w:rPr>
          <w:rFonts w:hint="eastAsia"/>
          <w:color w:val="000000" w:themeColor="text1"/>
          <w:sz w:val="28"/>
          <w:szCs w:val="28"/>
        </w:rPr>
        <w:t xml:space="preserve">gallery </w:t>
      </w:r>
    </w:p>
    <w:p w:rsidR="00800F83" w:rsidRDefault="003C406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800F83" w:rsidRPr="00800F83">
        <w:rPr>
          <w:color w:val="000000" w:themeColor="text1"/>
          <w:sz w:val="28"/>
          <w:szCs w:val="28"/>
        </w:rPr>
        <w:t>attendance</w:t>
      </w:r>
      <w:r w:rsidR="001130AC">
        <w:rPr>
          <w:rFonts w:hint="eastAsia"/>
          <w:color w:val="000000" w:themeColor="text1"/>
          <w:sz w:val="28"/>
          <w:szCs w:val="28"/>
        </w:rPr>
        <w:t xml:space="preserve">  </w:t>
      </w:r>
      <w:r w:rsidR="007B7D7F">
        <w:rPr>
          <w:rFonts w:hint="eastAsia"/>
          <w:color w:val="000000" w:themeColor="text1"/>
          <w:sz w:val="28"/>
          <w:szCs w:val="28"/>
        </w:rPr>
        <w:t xml:space="preserve"> </w:t>
      </w:r>
      <w:r w:rsidR="00800F83">
        <w:rPr>
          <w:rFonts w:hint="eastAsia"/>
          <w:color w:val="000000" w:themeColor="text1"/>
          <w:sz w:val="28"/>
          <w:szCs w:val="28"/>
        </w:rPr>
        <w:t>(spell)</w:t>
      </w:r>
    </w:p>
    <w:p w:rsidR="00D9234B" w:rsidRDefault="00D15E5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15E5E">
        <w:rPr>
          <w:color w:val="000000" w:themeColor="text1"/>
          <w:sz w:val="28"/>
          <w:szCs w:val="28"/>
        </w:rPr>
        <w:t>troublesome</w:t>
      </w:r>
    </w:p>
    <w:p w:rsidR="00817650" w:rsidRDefault="0081765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17650">
        <w:rPr>
          <w:color w:val="000000" w:themeColor="text1"/>
          <w:sz w:val="28"/>
          <w:szCs w:val="28"/>
        </w:rPr>
        <w:t>accommodate</w:t>
      </w:r>
      <w:r>
        <w:rPr>
          <w:rFonts w:hint="eastAsia"/>
          <w:color w:val="000000" w:themeColor="text1"/>
          <w:sz w:val="28"/>
          <w:szCs w:val="28"/>
        </w:rPr>
        <w:t xml:space="preserve"> (spell)</w:t>
      </w:r>
    </w:p>
    <w:p w:rsidR="00817650" w:rsidRDefault="005E61A3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5E61A3">
        <w:rPr>
          <w:color w:val="000000" w:themeColor="text1"/>
          <w:sz w:val="28"/>
          <w:szCs w:val="28"/>
        </w:rPr>
        <w:t>public transport</w:t>
      </w:r>
      <w:r>
        <w:rPr>
          <w:rFonts w:hint="eastAsia"/>
          <w:color w:val="000000" w:themeColor="text1"/>
          <w:sz w:val="28"/>
          <w:szCs w:val="28"/>
        </w:rPr>
        <w:t xml:space="preserve">  (</w:t>
      </w:r>
      <w:r>
        <w:rPr>
          <w:rFonts w:hint="eastAsia"/>
          <w:color w:val="000000" w:themeColor="text1"/>
          <w:sz w:val="28"/>
          <w:szCs w:val="28"/>
        </w:rPr>
        <w:t>不可數</w:t>
      </w:r>
      <w:r>
        <w:rPr>
          <w:rFonts w:hint="eastAsia"/>
          <w:color w:val="000000" w:themeColor="text1"/>
          <w:sz w:val="28"/>
          <w:szCs w:val="28"/>
        </w:rPr>
        <w:t>)</w:t>
      </w:r>
    </w:p>
    <w:p w:rsidR="003F53FD" w:rsidRDefault="003F53F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#</w:t>
      </w:r>
      <w:r w:rsidRPr="003F53FD">
        <w:t xml:space="preserve"> </w:t>
      </w:r>
      <w:r w:rsidRPr="003F53FD">
        <w:rPr>
          <w:color w:val="000000" w:themeColor="text1"/>
          <w:sz w:val="28"/>
          <w:szCs w:val="28"/>
        </w:rPr>
        <w:t>encourage</w:t>
      </w:r>
      <w:r>
        <w:rPr>
          <w:rFonts w:hint="eastAsia"/>
          <w:color w:val="000000" w:themeColor="text1"/>
          <w:sz w:val="28"/>
          <w:szCs w:val="28"/>
        </w:rPr>
        <w:t xml:space="preserve"> (spell)</w:t>
      </w:r>
    </w:p>
    <w:p w:rsidR="00D9234B" w:rsidRDefault="00073AA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7928E9" w:rsidRPr="007928E9">
        <w:rPr>
          <w:color w:val="000000" w:themeColor="text1"/>
          <w:sz w:val="28"/>
          <w:szCs w:val="28"/>
        </w:rPr>
        <w:t>consequently</w:t>
      </w:r>
      <w:r w:rsidR="007928E9">
        <w:rPr>
          <w:rFonts w:hint="eastAsia"/>
          <w:color w:val="000000" w:themeColor="text1"/>
          <w:sz w:val="28"/>
          <w:szCs w:val="28"/>
        </w:rPr>
        <w:t xml:space="preserve"> </w:t>
      </w:r>
      <w:r w:rsidR="00F052FA">
        <w:rPr>
          <w:rFonts w:hint="eastAsia"/>
          <w:color w:val="000000" w:themeColor="text1"/>
          <w:sz w:val="28"/>
          <w:szCs w:val="28"/>
        </w:rPr>
        <w:t>(as a result)</w:t>
      </w:r>
      <w:r w:rsidR="007928E9">
        <w:rPr>
          <w:rFonts w:hint="eastAsia"/>
          <w:color w:val="000000" w:themeColor="text1"/>
          <w:sz w:val="28"/>
          <w:szCs w:val="28"/>
        </w:rPr>
        <w:t xml:space="preserve"> (spell)</w:t>
      </w:r>
    </w:p>
    <w:p w:rsidR="00C13091" w:rsidRDefault="00C1309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6E5A7B">
        <w:rPr>
          <w:rFonts w:hint="eastAsia"/>
          <w:b/>
          <w:color w:val="000000" w:themeColor="text1"/>
          <w:sz w:val="28"/>
          <w:szCs w:val="28"/>
        </w:rPr>
        <w:t>gain</w:t>
      </w:r>
      <w:r>
        <w:rPr>
          <w:rFonts w:hint="eastAsia"/>
          <w:color w:val="000000" w:themeColor="text1"/>
          <w:sz w:val="28"/>
          <w:szCs w:val="28"/>
        </w:rPr>
        <w:t xml:space="preserve"> experience </w:t>
      </w:r>
    </w:p>
    <w:p w:rsidR="00D70DFB" w:rsidRDefault="00F37E16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70DFB">
        <w:rPr>
          <w:rFonts w:hint="eastAsia"/>
          <w:color w:val="000000" w:themeColor="text1"/>
          <w:sz w:val="28"/>
          <w:szCs w:val="28"/>
        </w:rPr>
        <w:t xml:space="preserve">preserve </w:t>
      </w:r>
      <w:r w:rsidR="00D70DFB" w:rsidRPr="004F27CE">
        <w:rPr>
          <w:rFonts w:hint="eastAsia"/>
          <w:b/>
          <w:color w:val="000000" w:themeColor="text1"/>
          <w:sz w:val="28"/>
          <w:szCs w:val="28"/>
        </w:rPr>
        <w:t>endangered species</w:t>
      </w:r>
    </w:p>
    <w:p w:rsidR="001361F5" w:rsidRPr="001361F5" w:rsidRDefault="001361F5">
      <w:pPr>
        <w:rPr>
          <w:color w:val="000000" w:themeColor="text1"/>
          <w:sz w:val="28"/>
          <w:szCs w:val="28"/>
        </w:rPr>
      </w:pPr>
      <w:r w:rsidRPr="001361F5">
        <w:rPr>
          <w:rFonts w:hint="eastAsia"/>
          <w:color w:val="000000" w:themeColor="text1"/>
          <w:sz w:val="28"/>
          <w:szCs w:val="28"/>
        </w:rPr>
        <w:t>#</w:t>
      </w:r>
      <w:r w:rsidRPr="001361F5">
        <w:rPr>
          <w:color w:val="000000" w:themeColor="text1"/>
          <w:sz w:val="28"/>
          <w:szCs w:val="28"/>
        </w:rPr>
        <w:t>preservation</w:t>
      </w:r>
    </w:p>
    <w:p w:rsidR="001044AE" w:rsidRDefault="00AC139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AC1398">
        <w:rPr>
          <w:rFonts w:hint="eastAsia"/>
          <w:color w:val="000000" w:themeColor="text1"/>
          <w:sz w:val="28"/>
          <w:szCs w:val="28"/>
        </w:rPr>
        <w:t xml:space="preserve">ecological environment : </w:t>
      </w:r>
      <w:r w:rsidRPr="00AC1398">
        <w:rPr>
          <w:rFonts w:hint="eastAsia"/>
          <w:color w:val="000000" w:themeColor="text1"/>
          <w:sz w:val="28"/>
          <w:szCs w:val="28"/>
        </w:rPr>
        <w:t>生態環境</w:t>
      </w:r>
    </w:p>
    <w:p w:rsidR="00CC017E" w:rsidRDefault="00CC017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C017E">
        <w:rPr>
          <w:color w:val="000000" w:themeColor="text1"/>
          <w:sz w:val="28"/>
          <w:szCs w:val="28"/>
        </w:rPr>
        <w:t>refugee [͵</w:t>
      </w:r>
      <w:proofErr w:type="spellStart"/>
      <w:r w:rsidRPr="00CC017E">
        <w:rPr>
          <w:color w:val="000000" w:themeColor="text1"/>
          <w:sz w:val="28"/>
          <w:szCs w:val="28"/>
        </w:rPr>
        <w:t>rɛfjʊ</w:t>
      </w:r>
      <w:proofErr w:type="spellEnd"/>
      <w:r w:rsidRPr="00CC017E">
        <w:rPr>
          <w:rFonts w:hint="eastAsia"/>
          <w:color w:val="000000" w:themeColor="text1"/>
          <w:sz w:val="28"/>
          <w:szCs w:val="28"/>
        </w:rPr>
        <w:t>ˋ</w:t>
      </w:r>
      <w:proofErr w:type="spellStart"/>
      <w:r w:rsidRPr="00CC017E">
        <w:rPr>
          <w:color w:val="000000" w:themeColor="text1"/>
          <w:sz w:val="28"/>
          <w:szCs w:val="28"/>
        </w:rPr>
        <w:t>dʒi</w:t>
      </w:r>
      <w:proofErr w:type="spellEnd"/>
      <w:r w:rsidRPr="00CC017E">
        <w:rPr>
          <w:color w:val="000000" w:themeColor="text1"/>
          <w:sz w:val="28"/>
          <w:szCs w:val="28"/>
        </w:rPr>
        <w:t xml:space="preserve">][C]  : </w:t>
      </w:r>
      <w:r w:rsidRPr="00CC017E">
        <w:rPr>
          <w:rFonts w:hint="eastAsia"/>
          <w:color w:val="000000" w:themeColor="text1"/>
          <w:sz w:val="28"/>
          <w:szCs w:val="28"/>
        </w:rPr>
        <w:t>難民</w:t>
      </w:r>
    </w:p>
    <w:p w:rsidR="00BC5455" w:rsidRDefault="00BC5455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BC5455">
        <w:rPr>
          <w:color w:val="000000" w:themeColor="text1"/>
          <w:sz w:val="28"/>
          <w:szCs w:val="28"/>
        </w:rPr>
        <w:t>refuge [</w:t>
      </w:r>
      <w:r w:rsidRPr="00BC5455">
        <w:rPr>
          <w:rFonts w:hint="eastAsia"/>
          <w:color w:val="000000" w:themeColor="text1"/>
          <w:sz w:val="28"/>
          <w:szCs w:val="28"/>
        </w:rPr>
        <w:t>ˋ</w:t>
      </w:r>
      <w:proofErr w:type="spellStart"/>
      <w:r w:rsidRPr="00BC5455">
        <w:rPr>
          <w:color w:val="000000" w:themeColor="text1"/>
          <w:sz w:val="28"/>
          <w:szCs w:val="28"/>
        </w:rPr>
        <w:t>rɛfjudʒ</w:t>
      </w:r>
      <w:proofErr w:type="spellEnd"/>
      <w:r w:rsidRPr="00BC5455">
        <w:rPr>
          <w:color w:val="000000" w:themeColor="text1"/>
          <w:sz w:val="28"/>
          <w:szCs w:val="28"/>
        </w:rPr>
        <w:t xml:space="preserve">] </w:t>
      </w:r>
      <w:r w:rsidR="0009614B">
        <w:rPr>
          <w:rFonts w:hint="eastAsia"/>
          <w:color w:val="000000" w:themeColor="text1"/>
          <w:sz w:val="28"/>
          <w:szCs w:val="28"/>
        </w:rPr>
        <w:t>(n.</w:t>
      </w:r>
      <w:r w:rsidR="001F5F4D">
        <w:rPr>
          <w:rFonts w:hint="eastAsia"/>
          <w:color w:val="000000" w:themeColor="text1"/>
          <w:sz w:val="28"/>
          <w:szCs w:val="28"/>
        </w:rPr>
        <w:t xml:space="preserve"> )</w:t>
      </w:r>
      <w:r w:rsidRPr="00BC5455">
        <w:rPr>
          <w:color w:val="000000" w:themeColor="text1"/>
          <w:sz w:val="28"/>
          <w:szCs w:val="28"/>
        </w:rPr>
        <w:t xml:space="preserve">: </w:t>
      </w:r>
      <w:r w:rsidR="00FB3930" w:rsidRPr="00FB3930">
        <w:rPr>
          <w:rFonts w:hint="eastAsia"/>
          <w:color w:val="000000" w:themeColor="text1"/>
          <w:sz w:val="28"/>
          <w:szCs w:val="28"/>
        </w:rPr>
        <w:t>庇護</w:t>
      </w:r>
      <w:r w:rsidR="00FB3930" w:rsidRPr="00FB3930">
        <w:rPr>
          <w:rFonts w:hint="eastAsia"/>
          <w:color w:val="000000" w:themeColor="text1"/>
          <w:sz w:val="28"/>
          <w:szCs w:val="28"/>
        </w:rPr>
        <w:t xml:space="preserve">[U], </w:t>
      </w:r>
      <w:r w:rsidR="00FB3930" w:rsidRPr="00FB3930">
        <w:rPr>
          <w:rFonts w:hint="eastAsia"/>
          <w:color w:val="000000" w:themeColor="text1"/>
          <w:sz w:val="28"/>
          <w:szCs w:val="28"/>
        </w:rPr>
        <w:t>避難所</w:t>
      </w:r>
      <w:r w:rsidR="00FB3930" w:rsidRPr="00FB3930">
        <w:rPr>
          <w:rFonts w:hint="eastAsia"/>
          <w:color w:val="000000" w:themeColor="text1"/>
          <w:sz w:val="28"/>
          <w:szCs w:val="28"/>
        </w:rPr>
        <w:t>[C]</w:t>
      </w:r>
    </w:p>
    <w:p w:rsidR="00357A1B" w:rsidRDefault="00357A1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57A1B">
        <w:rPr>
          <w:rFonts w:hint="eastAsia"/>
          <w:color w:val="000000" w:themeColor="text1"/>
          <w:sz w:val="28"/>
          <w:szCs w:val="28"/>
        </w:rPr>
        <w:t xml:space="preserve">shelter </w:t>
      </w:r>
      <w:r w:rsidR="001F5F4D">
        <w:rPr>
          <w:rFonts w:hint="eastAsia"/>
          <w:color w:val="000000" w:themeColor="text1"/>
          <w:sz w:val="28"/>
          <w:szCs w:val="28"/>
        </w:rPr>
        <w:t>(n. v. )</w:t>
      </w:r>
      <w:r w:rsidRPr="00357A1B">
        <w:rPr>
          <w:rFonts w:hint="eastAsia"/>
          <w:color w:val="000000" w:themeColor="text1"/>
          <w:sz w:val="28"/>
          <w:szCs w:val="28"/>
        </w:rPr>
        <w:t xml:space="preserve">: </w:t>
      </w:r>
      <w:r w:rsidRPr="00357A1B">
        <w:rPr>
          <w:rFonts w:hint="eastAsia"/>
          <w:color w:val="000000" w:themeColor="text1"/>
          <w:sz w:val="28"/>
          <w:szCs w:val="28"/>
        </w:rPr>
        <w:t>避難所</w:t>
      </w:r>
      <w:r w:rsidRPr="00357A1B">
        <w:rPr>
          <w:rFonts w:hint="eastAsia"/>
          <w:color w:val="000000" w:themeColor="text1"/>
          <w:sz w:val="28"/>
          <w:szCs w:val="28"/>
        </w:rPr>
        <w:t xml:space="preserve">[C], </w:t>
      </w:r>
      <w:r w:rsidRPr="00357A1B">
        <w:rPr>
          <w:rFonts w:hint="eastAsia"/>
          <w:color w:val="000000" w:themeColor="text1"/>
          <w:sz w:val="28"/>
          <w:szCs w:val="28"/>
        </w:rPr>
        <w:t>避難</w:t>
      </w:r>
      <w:r w:rsidRPr="00357A1B">
        <w:rPr>
          <w:rFonts w:hint="eastAsia"/>
          <w:color w:val="000000" w:themeColor="text1"/>
          <w:sz w:val="28"/>
          <w:szCs w:val="28"/>
        </w:rPr>
        <w:t>[U]</w:t>
      </w:r>
    </w:p>
    <w:p w:rsidR="00255FFC" w:rsidRDefault="0077461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當動詞</w:t>
      </w:r>
      <w:r w:rsidR="00014E3F">
        <w:rPr>
          <w:rFonts w:hint="eastAsia"/>
          <w:color w:val="000000" w:themeColor="text1"/>
          <w:sz w:val="28"/>
          <w:szCs w:val="28"/>
        </w:rPr>
        <w:t xml:space="preserve">: </w:t>
      </w:r>
      <w:r w:rsidR="00E64041" w:rsidRPr="00E64041">
        <w:rPr>
          <w:color w:val="000000" w:themeColor="text1"/>
          <w:sz w:val="28"/>
          <w:szCs w:val="28"/>
        </w:rPr>
        <w:t xml:space="preserve">The wall sheltered us </w:t>
      </w:r>
      <w:r w:rsidR="00E64041" w:rsidRPr="00014E3F">
        <w:rPr>
          <w:b/>
          <w:color w:val="000000" w:themeColor="text1"/>
          <w:sz w:val="28"/>
          <w:szCs w:val="28"/>
        </w:rPr>
        <w:t>from</w:t>
      </w:r>
      <w:r w:rsidR="00E64041" w:rsidRPr="00E64041">
        <w:rPr>
          <w:color w:val="000000" w:themeColor="text1"/>
          <w:sz w:val="28"/>
          <w:szCs w:val="28"/>
        </w:rPr>
        <w:t xml:space="preserve"> the wind.</w:t>
      </w:r>
    </w:p>
    <w:p w:rsidR="00255FFC" w:rsidRPr="00774612" w:rsidRDefault="00255FFC">
      <w:pPr>
        <w:rPr>
          <w:color w:val="000000" w:themeColor="text1"/>
          <w:sz w:val="28"/>
          <w:szCs w:val="28"/>
        </w:rPr>
      </w:pPr>
    </w:p>
    <w:p w:rsidR="00255FFC" w:rsidRPr="00774612" w:rsidRDefault="00255FFC">
      <w:pPr>
        <w:rPr>
          <w:color w:val="000000" w:themeColor="text1"/>
          <w:sz w:val="28"/>
          <w:szCs w:val="28"/>
        </w:rPr>
      </w:pPr>
    </w:p>
    <w:p w:rsidR="00255FFC" w:rsidRDefault="00255FFC">
      <w:pPr>
        <w:rPr>
          <w:color w:val="000000" w:themeColor="text1"/>
          <w:sz w:val="28"/>
          <w:szCs w:val="28"/>
        </w:rPr>
      </w:pPr>
    </w:p>
    <w:p w:rsidR="00255FFC" w:rsidRDefault="00255FFC">
      <w:pPr>
        <w:rPr>
          <w:color w:val="000000" w:themeColor="text1"/>
          <w:sz w:val="28"/>
          <w:szCs w:val="28"/>
        </w:rPr>
      </w:pPr>
    </w:p>
    <w:p w:rsidR="00AC1398" w:rsidRPr="00551AF7" w:rsidRDefault="0007182A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83046">
        <w:rPr>
          <w:b/>
          <w:color w:val="000000" w:themeColor="text1"/>
          <w:sz w:val="28"/>
          <w:szCs w:val="28"/>
        </w:rPr>
        <w:t>interfere</w:t>
      </w:r>
      <w:r w:rsidRPr="0007182A">
        <w:rPr>
          <w:color w:val="000000" w:themeColor="text1"/>
          <w:sz w:val="28"/>
          <w:szCs w:val="28"/>
        </w:rPr>
        <w:t xml:space="preserve"> </w:t>
      </w:r>
      <w:r w:rsidR="00DC5597">
        <w:rPr>
          <w:rFonts w:hint="eastAsia"/>
          <w:color w:val="000000" w:themeColor="text1"/>
          <w:sz w:val="28"/>
          <w:szCs w:val="28"/>
        </w:rPr>
        <w:t>[</w:t>
      </w:r>
      <w:r w:rsidRPr="0007182A">
        <w:rPr>
          <w:color w:val="000000" w:themeColor="text1"/>
          <w:sz w:val="28"/>
          <w:szCs w:val="28"/>
        </w:rPr>
        <w:t xml:space="preserve"> </w:t>
      </w:r>
      <w:r w:rsidRPr="00615313">
        <w:rPr>
          <w:b/>
          <w:color w:val="000000" w:themeColor="text1"/>
          <w:sz w:val="28"/>
          <w:szCs w:val="28"/>
        </w:rPr>
        <w:t>in</w:t>
      </w:r>
      <w:r w:rsidRPr="0007182A">
        <w:rPr>
          <w:color w:val="000000" w:themeColor="text1"/>
          <w:sz w:val="28"/>
          <w:szCs w:val="28"/>
        </w:rPr>
        <w:t>/between</w:t>
      </w:r>
      <w:r w:rsidR="00DC5597">
        <w:rPr>
          <w:rFonts w:hint="eastAsia"/>
          <w:color w:val="000000" w:themeColor="text1"/>
          <w:sz w:val="28"/>
          <w:szCs w:val="28"/>
        </w:rPr>
        <w:t>]</w:t>
      </w:r>
      <w:r w:rsidRPr="0007182A">
        <w:rPr>
          <w:color w:val="000000" w:themeColor="text1"/>
          <w:sz w:val="28"/>
          <w:szCs w:val="28"/>
        </w:rPr>
        <w:t xml:space="preserve"> : to involve yourself in a situation when your involvement </w:t>
      </w:r>
      <w:r w:rsidR="00255FFC">
        <w:rPr>
          <w:color w:val="000000" w:themeColor="text1"/>
          <w:sz w:val="28"/>
          <w:szCs w:val="28"/>
        </w:rPr>
        <w:t xml:space="preserve">is </w:t>
      </w:r>
      <w:r w:rsidR="00255FFC" w:rsidRPr="00551AF7">
        <w:rPr>
          <w:b/>
          <w:color w:val="000000" w:themeColor="text1"/>
          <w:sz w:val="28"/>
          <w:szCs w:val="28"/>
        </w:rPr>
        <w:t>not wanted</w:t>
      </w:r>
      <w:r w:rsidR="00255FFC">
        <w:rPr>
          <w:color w:val="000000" w:themeColor="text1"/>
          <w:sz w:val="28"/>
          <w:szCs w:val="28"/>
        </w:rPr>
        <w:t xml:space="preserve"> or is </w:t>
      </w:r>
      <w:r w:rsidR="00255FFC" w:rsidRPr="00551AF7">
        <w:rPr>
          <w:b/>
          <w:color w:val="000000" w:themeColor="text1"/>
          <w:sz w:val="28"/>
          <w:szCs w:val="28"/>
        </w:rPr>
        <w:t>not helpful</w:t>
      </w:r>
    </w:p>
    <w:p w:rsidR="00255FFC" w:rsidRDefault="00D319A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Ex : </w:t>
      </w:r>
      <w:r w:rsidRPr="00D319AA">
        <w:rPr>
          <w:color w:val="000000" w:themeColor="text1"/>
          <w:sz w:val="28"/>
          <w:szCs w:val="28"/>
        </w:rPr>
        <w:t xml:space="preserve">Interfering </w:t>
      </w:r>
      <w:r w:rsidRPr="00D15F4E">
        <w:rPr>
          <w:b/>
          <w:color w:val="FF0000"/>
          <w:sz w:val="28"/>
          <w:szCs w:val="28"/>
        </w:rPr>
        <w:t>in</w:t>
      </w:r>
      <w:r w:rsidRPr="00D319AA">
        <w:rPr>
          <w:color w:val="000000" w:themeColor="text1"/>
          <w:sz w:val="28"/>
          <w:szCs w:val="28"/>
        </w:rPr>
        <w:t xml:space="preserve"> other people's relationships is always a mistake.</w:t>
      </w:r>
    </w:p>
    <w:p w:rsidR="00D319AA" w:rsidRDefault="00D319AA">
      <w:pPr>
        <w:rPr>
          <w:color w:val="000000" w:themeColor="text1"/>
          <w:sz w:val="28"/>
          <w:szCs w:val="28"/>
        </w:rPr>
      </w:pPr>
    </w:p>
    <w:p w:rsidR="00030771" w:rsidRDefault="00255FF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83046">
        <w:rPr>
          <w:b/>
          <w:color w:val="000000" w:themeColor="text1"/>
          <w:sz w:val="28"/>
          <w:szCs w:val="28"/>
        </w:rPr>
        <w:t>meddle</w:t>
      </w:r>
      <w:r w:rsidRPr="00255FFC">
        <w:rPr>
          <w:color w:val="000000" w:themeColor="text1"/>
          <w:sz w:val="28"/>
          <w:szCs w:val="28"/>
        </w:rPr>
        <w:t xml:space="preserve"> [</w:t>
      </w:r>
      <w:r w:rsidRPr="00615313">
        <w:rPr>
          <w:b/>
          <w:color w:val="000000" w:themeColor="text1"/>
          <w:sz w:val="28"/>
          <w:szCs w:val="28"/>
        </w:rPr>
        <w:t>in</w:t>
      </w:r>
      <w:r w:rsidRPr="00255FFC">
        <w:rPr>
          <w:color w:val="000000" w:themeColor="text1"/>
          <w:sz w:val="28"/>
          <w:szCs w:val="28"/>
        </w:rPr>
        <w:t xml:space="preserve">/with]: </w:t>
      </w:r>
    </w:p>
    <w:p w:rsidR="00030771" w:rsidRDefault="00255FFC" w:rsidP="00030771">
      <w:pPr>
        <w:pStyle w:val="a9"/>
        <w:numPr>
          <w:ilvl w:val="0"/>
          <w:numId w:val="1"/>
        </w:numPr>
        <w:ind w:leftChars="0"/>
        <w:rPr>
          <w:color w:val="000000" w:themeColor="text1"/>
          <w:sz w:val="28"/>
          <w:szCs w:val="28"/>
        </w:rPr>
      </w:pPr>
      <w:r w:rsidRPr="00030771">
        <w:rPr>
          <w:color w:val="000000" w:themeColor="text1"/>
          <w:sz w:val="28"/>
          <w:szCs w:val="28"/>
        </w:rPr>
        <w:t xml:space="preserve">to try to </w:t>
      </w:r>
      <w:r w:rsidRPr="00030771">
        <w:rPr>
          <w:b/>
          <w:color w:val="000000" w:themeColor="text1"/>
          <w:sz w:val="28"/>
          <w:szCs w:val="28"/>
        </w:rPr>
        <w:t>change</w:t>
      </w:r>
      <w:r w:rsidRPr="00030771">
        <w:rPr>
          <w:color w:val="000000" w:themeColor="text1"/>
          <w:sz w:val="28"/>
          <w:szCs w:val="28"/>
        </w:rPr>
        <w:t xml:space="preserve"> or have an </w:t>
      </w:r>
      <w:r w:rsidRPr="00030771">
        <w:rPr>
          <w:b/>
          <w:color w:val="000000" w:themeColor="text1"/>
          <w:sz w:val="28"/>
          <w:szCs w:val="28"/>
        </w:rPr>
        <w:t>influence</w:t>
      </w:r>
      <w:r w:rsidRPr="00030771">
        <w:rPr>
          <w:color w:val="000000" w:themeColor="text1"/>
          <w:sz w:val="28"/>
          <w:szCs w:val="28"/>
        </w:rPr>
        <w:t xml:space="preserve"> on things that are </w:t>
      </w:r>
      <w:r w:rsidRPr="00030771">
        <w:rPr>
          <w:b/>
          <w:color w:val="000000" w:themeColor="text1"/>
          <w:sz w:val="28"/>
          <w:szCs w:val="28"/>
        </w:rPr>
        <w:t>not</w:t>
      </w:r>
      <w:r w:rsidRPr="00030771">
        <w:rPr>
          <w:color w:val="000000" w:themeColor="text1"/>
          <w:sz w:val="28"/>
          <w:szCs w:val="28"/>
        </w:rPr>
        <w:t xml:space="preserve"> your responsibility, especially by criticizing in a </w:t>
      </w:r>
      <w:r w:rsidRPr="00030771">
        <w:rPr>
          <w:b/>
          <w:color w:val="000000" w:themeColor="text1"/>
          <w:sz w:val="28"/>
          <w:szCs w:val="28"/>
        </w:rPr>
        <w:t>damaging</w:t>
      </w:r>
      <w:r w:rsidRPr="00030771">
        <w:rPr>
          <w:color w:val="000000" w:themeColor="text1"/>
          <w:sz w:val="28"/>
          <w:szCs w:val="28"/>
        </w:rPr>
        <w:t xml:space="preserve"> or </w:t>
      </w:r>
      <w:r w:rsidRPr="00030771">
        <w:rPr>
          <w:b/>
          <w:color w:val="000000" w:themeColor="text1"/>
          <w:sz w:val="28"/>
          <w:szCs w:val="28"/>
        </w:rPr>
        <w:t>annoying</w:t>
      </w:r>
      <w:r w:rsidRPr="00030771">
        <w:rPr>
          <w:color w:val="000000" w:themeColor="text1"/>
          <w:sz w:val="28"/>
          <w:szCs w:val="28"/>
        </w:rPr>
        <w:t xml:space="preserve"> way</w:t>
      </w:r>
    </w:p>
    <w:p w:rsidR="00255FFC" w:rsidRPr="00030771" w:rsidRDefault="00173A95" w:rsidP="00030771">
      <w:pPr>
        <w:pStyle w:val="a9"/>
        <w:numPr>
          <w:ilvl w:val="0"/>
          <w:numId w:val="1"/>
        </w:numPr>
        <w:ind w:leftChars="0"/>
        <w:rPr>
          <w:color w:val="000000" w:themeColor="text1"/>
          <w:sz w:val="28"/>
          <w:szCs w:val="28"/>
        </w:rPr>
      </w:pPr>
      <w:r w:rsidRPr="00030771">
        <w:rPr>
          <w:rFonts w:hint="eastAsia"/>
          <w:b/>
          <w:color w:val="000000" w:themeColor="text1"/>
          <w:sz w:val="28"/>
          <w:szCs w:val="28"/>
        </w:rPr>
        <w:t xml:space="preserve">interfere </w:t>
      </w:r>
      <w:proofErr w:type="spellStart"/>
      <w:r w:rsidR="00030771">
        <w:rPr>
          <w:b/>
          <w:color w:val="000000" w:themeColor="text1"/>
          <w:sz w:val="28"/>
          <w:szCs w:val="28"/>
        </w:rPr>
        <w:t>unw</w:t>
      </w:r>
      <w:r w:rsidR="00030771">
        <w:rPr>
          <w:rFonts w:hint="eastAsia"/>
          <w:b/>
          <w:color w:val="000000" w:themeColor="text1"/>
          <w:sz w:val="28"/>
          <w:szCs w:val="28"/>
        </w:rPr>
        <w:t>a</w:t>
      </w:r>
      <w:r w:rsidR="00030771">
        <w:rPr>
          <w:b/>
          <w:color w:val="000000" w:themeColor="text1"/>
          <w:sz w:val="28"/>
          <w:szCs w:val="28"/>
        </w:rPr>
        <w:t>ntedly</w:t>
      </w:r>
      <w:proofErr w:type="spellEnd"/>
      <w:r w:rsidR="00030771">
        <w:rPr>
          <w:rFonts w:hint="eastAsia"/>
          <w:color w:val="000000" w:themeColor="text1"/>
          <w:sz w:val="28"/>
          <w:szCs w:val="28"/>
        </w:rPr>
        <w:t>,</w:t>
      </w:r>
      <w:r w:rsidR="007A4421">
        <w:rPr>
          <w:rFonts w:hint="eastAsia"/>
          <w:color w:val="000000" w:themeColor="text1"/>
          <w:sz w:val="28"/>
          <w:szCs w:val="28"/>
        </w:rPr>
        <w:t xml:space="preserve"> intrude in other people</w:t>
      </w:r>
      <w:r w:rsidR="007A4421">
        <w:rPr>
          <w:color w:val="000000" w:themeColor="text1"/>
          <w:sz w:val="28"/>
          <w:szCs w:val="28"/>
        </w:rPr>
        <w:t>’</w:t>
      </w:r>
      <w:r w:rsidR="007A4421">
        <w:rPr>
          <w:rFonts w:hint="eastAsia"/>
          <w:color w:val="000000" w:themeColor="text1"/>
          <w:sz w:val="28"/>
          <w:szCs w:val="28"/>
        </w:rPr>
        <w:t xml:space="preserve">s </w:t>
      </w:r>
      <w:r w:rsidR="007A4421" w:rsidRPr="006D156D">
        <w:rPr>
          <w:rFonts w:hint="eastAsia"/>
          <w:b/>
          <w:color w:val="000000" w:themeColor="text1"/>
          <w:sz w:val="28"/>
          <w:szCs w:val="28"/>
        </w:rPr>
        <w:t>affairs</w:t>
      </w:r>
      <w:r w:rsidR="007A4421">
        <w:rPr>
          <w:rFonts w:hint="eastAsia"/>
          <w:color w:val="000000" w:themeColor="text1"/>
          <w:sz w:val="28"/>
          <w:szCs w:val="28"/>
        </w:rPr>
        <w:t xml:space="preserve"> or business</w:t>
      </w:r>
      <w:r w:rsidR="00030771">
        <w:rPr>
          <w:rFonts w:hint="eastAsia"/>
          <w:color w:val="000000" w:themeColor="text1"/>
          <w:sz w:val="28"/>
          <w:szCs w:val="28"/>
        </w:rPr>
        <w:t xml:space="preserve"> </w:t>
      </w:r>
    </w:p>
    <w:p w:rsidR="00583046" w:rsidRDefault="00DB4CF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Ex : </w:t>
      </w:r>
      <w:r w:rsidRPr="00DB4CF8">
        <w:rPr>
          <w:color w:val="000000" w:themeColor="text1"/>
          <w:sz w:val="28"/>
          <w:szCs w:val="28"/>
        </w:rPr>
        <w:t xml:space="preserve">My sister's always meddling </w:t>
      </w:r>
      <w:r w:rsidRPr="00952688">
        <w:rPr>
          <w:b/>
          <w:color w:val="000000" w:themeColor="text1"/>
          <w:sz w:val="28"/>
          <w:szCs w:val="28"/>
        </w:rPr>
        <w:t>in</w:t>
      </w:r>
      <w:r w:rsidRPr="00DB4CF8">
        <w:rPr>
          <w:color w:val="000000" w:themeColor="text1"/>
          <w:sz w:val="28"/>
          <w:szCs w:val="28"/>
        </w:rPr>
        <w:t xml:space="preserve"> other people's affairs.</w:t>
      </w:r>
    </w:p>
    <w:p w:rsidR="00DB4CF8" w:rsidRDefault="007A442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Ex : </w:t>
      </w:r>
      <w:r>
        <w:rPr>
          <w:color w:val="000000" w:themeColor="text1"/>
          <w:sz w:val="28"/>
          <w:szCs w:val="28"/>
        </w:rPr>
        <w:t>Don't</w:t>
      </w:r>
      <w:r>
        <w:rPr>
          <w:rFonts w:hint="eastAsia"/>
          <w:color w:val="000000" w:themeColor="text1"/>
          <w:sz w:val="28"/>
          <w:szCs w:val="28"/>
        </w:rPr>
        <w:t xml:space="preserve"> meddle in my affairs.</w:t>
      </w:r>
    </w:p>
    <w:p w:rsidR="007A4421" w:rsidRDefault="007A4421">
      <w:pPr>
        <w:rPr>
          <w:color w:val="000000" w:themeColor="text1"/>
          <w:sz w:val="28"/>
          <w:szCs w:val="28"/>
        </w:rPr>
      </w:pPr>
    </w:p>
    <w:p w:rsidR="009436A9" w:rsidRPr="00EE3D93" w:rsidRDefault="00583046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9436A9" w:rsidRPr="007A73EE">
        <w:rPr>
          <w:b/>
          <w:color w:val="000000" w:themeColor="text1"/>
          <w:sz w:val="28"/>
          <w:szCs w:val="28"/>
        </w:rPr>
        <w:t>intervene</w:t>
      </w:r>
      <w:r w:rsidR="009436A9" w:rsidRPr="009436A9">
        <w:rPr>
          <w:color w:val="000000" w:themeColor="text1"/>
          <w:sz w:val="28"/>
          <w:szCs w:val="28"/>
        </w:rPr>
        <w:t xml:space="preserve"> [</w:t>
      </w:r>
      <w:r w:rsidR="009436A9" w:rsidRPr="004E5315">
        <w:rPr>
          <w:b/>
          <w:color w:val="000000" w:themeColor="text1"/>
          <w:sz w:val="28"/>
          <w:szCs w:val="28"/>
        </w:rPr>
        <w:t>in</w:t>
      </w:r>
      <w:r w:rsidR="009436A9" w:rsidRPr="009436A9">
        <w:rPr>
          <w:color w:val="000000" w:themeColor="text1"/>
          <w:sz w:val="28"/>
          <w:szCs w:val="28"/>
        </w:rPr>
        <w:t xml:space="preserve">] : to intentionally become involved in a </w:t>
      </w:r>
      <w:r w:rsidR="009436A9" w:rsidRPr="00EE3D93">
        <w:rPr>
          <w:b/>
          <w:color w:val="000000" w:themeColor="text1"/>
          <w:sz w:val="28"/>
          <w:szCs w:val="28"/>
        </w:rPr>
        <w:t>difficult</w:t>
      </w:r>
      <w:r w:rsidR="009436A9" w:rsidRPr="009436A9">
        <w:rPr>
          <w:color w:val="000000" w:themeColor="text1"/>
          <w:sz w:val="28"/>
          <w:szCs w:val="28"/>
        </w:rPr>
        <w:t xml:space="preserve"> situation in order to </w:t>
      </w:r>
      <w:r w:rsidR="009436A9" w:rsidRPr="00EE3D93">
        <w:rPr>
          <w:b/>
          <w:color w:val="000000" w:themeColor="text1"/>
          <w:sz w:val="28"/>
          <w:szCs w:val="28"/>
        </w:rPr>
        <w:t>improve</w:t>
      </w:r>
      <w:r w:rsidR="009436A9" w:rsidRPr="009436A9">
        <w:rPr>
          <w:color w:val="000000" w:themeColor="text1"/>
          <w:sz w:val="28"/>
          <w:szCs w:val="28"/>
        </w:rPr>
        <w:t xml:space="preserve"> it o</w:t>
      </w:r>
      <w:r w:rsidR="009436A9">
        <w:rPr>
          <w:color w:val="000000" w:themeColor="text1"/>
          <w:sz w:val="28"/>
          <w:szCs w:val="28"/>
        </w:rPr>
        <w:t xml:space="preserve">r </w:t>
      </w:r>
      <w:r w:rsidR="009436A9" w:rsidRPr="00EE3D93">
        <w:rPr>
          <w:b/>
          <w:color w:val="000000" w:themeColor="text1"/>
          <w:sz w:val="28"/>
          <w:szCs w:val="28"/>
        </w:rPr>
        <w:t>prevent it from getting worse</w:t>
      </w:r>
      <w:r w:rsidR="009436A9" w:rsidRPr="00EE3D93">
        <w:rPr>
          <w:rFonts w:hint="eastAsia"/>
          <w:b/>
          <w:color w:val="000000" w:themeColor="text1"/>
          <w:sz w:val="28"/>
          <w:szCs w:val="28"/>
        </w:rPr>
        <w:t>.</w:t>
      </w:r>
    </w:p>
    <w:p w:rsidR="00583046" w:rsidRDefault="009436A9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Ex : </w:t>
      </w:r>
      <w:r w:rsidRPr="009436A9">
        <w:rPr>
          <w:color w:val="000000" w:themeColor="text1"/>
          <w:sz w:val="28"/>
          <w:szCs w:val="28"/>
        </w:rPr>
        <w:t xml:space="preserve">The Central Bank intervened </w:t>
      </w:r>
      <w:r w:rsidRPr="00762641">
        <w:rPr>
          <w:b/>
          <w:color w:val="000000" w:themeColor="text1"/>
          <w:sz w:val="28"/>
          <w:szCs w:val="28"/>
        </w:rPr>
        <w:t>in</w:t>
      </w:r>
      <w:r w:rsidRPr="009436A9">
        <w:rPr>
          <w:color w:val="000000" w:themeColor="text1"/>
          <w:sz w:val="28"/>
          <w:szCs w:val="28"/>
        </w:rPr>
        <w:t xml:space="preserve"> the currency markets today to try to stabilize the exchange rate.</w:t>
      </w:r>
    </w:p>
    <w:p w:rsidR="004720F5" w:rsidRDefault="004720F5">
      <w:pPr>
        <w:rPr>
          <w:color w:val="000000" w:themeColor="text1"/>
          <w:sz w:val="28"/>
          <w:szCs w:val="28"/>
        </w:rPr>
      </w:pPr>
    </w:p>
    <w:p w:rsidR="004720F5" w:rsidRDefault="004720F5" w:rsidP="004720F5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720F5">
        <w:rPr>
          <w:color w:val="000000" w:themeColor="text1"/>
          <w:sz w:val="28"/>
          <w:szCs w:val="28"/>
        </w:rPr>
        <w:t xml:space="preserve">Don't forget to </w:t>
      </w:r>
      <w:r w:rsidRPr="00E67E01">
        <w:rPr>
          <w:b/>
          <w:color w:val="000000" w:themeColor="text1"/>
          <w:sz w:val="28"/>
          <w:szCs w:val="28"/>
        </w:rPr>
        <w:t>claim</w:t>
      </w:r>
      <w:r w:rsidRPr="004720F5">
        <w:rPr>
          <w:color w:val="000000" w:themeColor="text1"/>
          <w:sz w:val="28"/>
          <w:szCs w:val="28"/>
        </w:rPr>
        <w:t xml:space="preserve"> (for) your travelling expenses after the interview. When my bike was stolen, I </w:t>
      </w:r>
      <w:r w:rsidRPr="00EA6816">
        <w:rPr>
          <w:b/>
          <w:color w:val="000000" w:themeColor="text1"/>
          <w:sz w:val="28"/>
          <w:szCs w:val="28"/>
        </w:rPr>
        <w:t>claimed on the insurance</w:t>
      </w:r>
      <w:r w:rsidRPr="004720F5">
        <w:rPr>
          <w:color w:val="000000" w:themeColor="text1"/>
          <w:sz w:val="28"/>
          <w:szCs w:val="28"/>
        </w:rPr>
        <w:t xml:space="preserve"> and got £150 back.</w:t>
      </w:r>
    </w:p>
    <w:p w:rsidR="004C2116" w:rsidRDefault="004C2116" w:rsidP="004720F5">
      <w:pPr>
        <w:ind w:left="140" w:hangingChars="50" w:hanging="140"/>
        <w:rPr>
          <w:color w:val="000000" w:themeColor="text1"/>
          <w:sz w:val="28"/>
          <w:szCs w:val="28"/>
        </w:rPr>
      </w:pPr>
    </w:p>
    <w:p w:rsidR="004C2116" w:rsidRDefault="004C2116" w:rsidP="004720F5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#Even If   </w:t>
      </w:r>
      <w:proofErr w:type="spellStart"/>
      <w:r>
        <w:rPr>
          <w:rFonts w:hint="eastAsia"/>
          <w:color w:val="000000" w:themeColor="text1"/>
          <w:sz w:val="28"/>
          <w:szCs w:val="28"/>
        </w:rPr>
        <w:t>v.s</w:t>
      </w:r>
      <w:proofErr w:type="spellEnd"/>
      <w:r>
        <w:rPr>
          <w:rFonts w:hint="eastAsia"/>
          <w:color w:val="000000" w:themeColor="text1"/>
          <w:sz w:val="28"/>
          <w:szCs w:val="28"/>
        </w:rPr>
        <w:t>.  Even Though</w:t>
      </w:r>
    </w:p>
    <w:p w:rsidR="004C2116" w:rsidRDefault="004C2116" w:rsidP="004720F5">
      <w:pPr>
        <w:ind w:left="140" w:hangingChars="50" w:hanging="140"/>
        <w:rPr>
          <w:color w:val="000000" w:themeColor="text1"/>
          <w:sz w:val="28"/>
          <w:szCs w:val="28"/>
        </w:rPr>
      </w:pPr>
    </w:p>
    <w:p w:rsidR="00EE5E2C" w:rsidRPr="00EE5E2C" w:rsidRDefault="00EE5E2C" w:rsidP="00EE5E2C">
      <w:pPr>
        <w:rPr>
          <w:color w:val="000000" w:themeColor="text1"/>
          <w:sz w:val="28"/>
          <w:szCs w:val="28"/>
        </w:rPr>
      </w:pPr>
      <w:r w:rsidRPr="00EE5E2C">
        <w:rPr>
          <w:color w:val="000000" w:themeColor="text1"/>
          <w:sz w:val="28"/>
          <w:szCs w:val="28"/>
        </w:rPr>
        <w:t xml:space="preserve">Use" even though" if they have </w:t>
      </w:r>
      <w:r w:rsidRPr="00966EC3">
        <w:rPr>
          <w:b/>
          <w:color w:val="000000" w:themeColor="text1"/>
          <w:sz w:val="28"/>
          <w:szCs w:val="28"/>
        </w:rPr>
        <w:t>already done</w:t>
      </w:r>
      <w:r w:rsidRPr="00EE5E2C">
        <w:rPr>
          <w:color w:val="000000" w:themeColor="text1"/>
          <w:sz w:val="28"/>
          <w:szCs w:val="28"/>
        </w:rPr>
        <w:t xml:space="preserve"> it "even though they have already decided"</w:t>
      </w:r>
    </w:p>
    <w:p w:rsidR="00EE5E2C" w:rsidRDefault="00EE5E2C" w:rsidP="00EE5E2C">
      <w:pPr>
        <w:ind w:left="140" w:hangingChars="50" w:hanging="140"/>
        <w:rPr>
          <w:color w:val="000000" w:themeColor="text1"/>
          <w:sz w:val="28"/>
          <w:szCs w:val="28"/>
        </w:rPr>
      </w:pPr>
    </w:p>
    <w:p w:rsidR="004C2116" w:rsidRDefault="004C2116" w:rsidP="004C21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4C2116">
        <w:rPr>
          <w:color w:val="000000" w:themeColor="text1"/>
          <w:sz w:val="28"/>
          <w:szCs w:val="28"/>
        </w:rPr>
        <w:t xml:space="preserve">even if” is usually used to talk about what you will do </w:t>
      </w:r>
      <w:r w:rsidRPr="00DF2EF7">
        <w:rPr>
          <w:b/>
          <w:color w:val="000000" w:themeColor="text1"/>
          <w:sz w:val="28"/>
          <w:szCs w:val="28"/>
        </w:rPr>
        <w:t xml:space="preserve">at a future time </w:t>
      </w:r>
      <w:r w:rsidRPr="004C2116">
        <w:rPr>
          <w:color w:val="000000" w:themeColor="text1"/>
          <w:sz w:val="28"/>
          <w:szCs w:val="28"/>
        </w:rPr>
        <w:t>despite something which might go against your plan.</w:t>
      </w:r>
    </w:p>
    <w:p w:rsidR="004C2116" w:rsidRDefault="00960A06" w:rsidP="00960A06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“</w:t>
      </w:r>
      <w:r w:rsidRPr="00960A06">
        <w:rPr>
          <w:color w:val="000000" w:themeColor="text1"/>
          <w:sz w:val="28"/>
          <w:szCs w:val="28"/>
        </w:rPr>
        <w:t xml:space="preserve">even if” is usually used with </w:t>
      </w:r>
      <w:r w:rsidRPr="00DF2EF7">
        <w:rPr>
          <w:b/>
          <w:color w:val="000000" w:themeColor="text1"/>
          <w:sz w:val="28"/>
          <w:szCs w:val="28"/>
        </w:rPr>
        <w:t>a future situation</w:t>
      </w:r>
      <w:r w:rsidRPr="00960A06">
        <w:rPr>
          <w:color w:val="000000" w:themeColor="text1"/>
          <w:sz w:val="28"/>
          <w:szCs w:val="28"/>
        </w:rPr>
        <w:t xml:space="preserve"> and that the situation on which the decision is based is only a </w:t>
      </w:r>
      <w:proofErr w:type="spellStart"/>
      <w:r w:rsidRPr="00960A06">
        <w:rPr>
          <w:color w:val="000000" w:themeColor="text1"/>
          <w:sz w:val="28"/>
          <w:szCs w:val="28"/>
        </w:rPr>
        <w:t>possiblity</w:t>
      </w:r>
      <w:proofErr w:type="spellEnd"/>
      <w:r w:rsidRPr="00960A06">
        <w:rPr>
          <w:color w:val="000000" w:themeColor="text1"/>
          <w:sz w:val="28"/>
          <w:szCs w:val="28"/>
        </w:rPr>
        <w:t>.</w:t>
      </w:r>
    </w:p>
    <w:p w:rsidR="002A03E7" w:rsidRDefault="002A03E7" w:rsidP="00960A06">
      <w:pPr>
        <w:ind w:left="140" w:hangingChars="50" w:hanging="140"/>
        <w:rPr>
          <w:color w:val="000000" w:themeColor="text1"/>
          <w:sz w:val="28"/>
          <w:szCs w:val="28"/>
        </w:rPr>
      </w:pPr>
    </w:p>
    <w:p w:rsidR="002A03E7" w:rsidRPr="00891171" w:rsidRDefault="002A03E7" w:rsidP="00960A06">
      <w:pPr>
        <w:ind w:left="140" w:hangingChars="50" w:hanging="140"/>
        <w:rPr>
          <w:b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2A03E7">
        <w:t xml:space="preserve"> </w:t>
      </w:r>
      <w:r w:rsidRPr="002A03E7">
        <w:rPr>
          <w:color w:val="000000" w:themeColor="text1"/>
          <w:sz w:val="28"/>
          <w:szCs w:val="28"/>
        </w:rPr>
        <w:t>downtown area</w:t>
      </w:r>
      <w:r w:rsidRPr="00891171">
        <w:rPr>
          <w:b/>
          <w:color w:val="FF0000"/>
          <w:sz w:val="28"/>
          <w:szCs w:val="28"/>
        </w:rPr>
        <w:t>s</w:t>
      </w:r>
    </w:p>
    <w:p w:rsidR="005F39D5" w:rsidRDefault="00891171" w:rsidP="00891171">
      <w:pPr>
        <w:ind w:left="140" w:hangingChars="50" w:hanging="140"/>
        <w:rPr>
          <w:b/>
          <w:color w:val="FF0000"/>
          <w:sz w:val="28"/>
          <w:szCs w:val="28"/>
        </w:rPr>
      </w:pPr>
      <w:r w:rsidRPr="00891171">
        <w:rPr>
          <w:rFonts w:hint="eastAsia"/>
          <w:color w:val="000000" w:themeColor="text1"/>
          <w:sz w:val="28"/>
          <w:szCs w:val="28"/>
        </w:rPr>
        <w:t xml:space="preserve"># </w:t>
      </w:r>
      <w:r w:rsidRPr="00891171">
        <w:rPr>
          <w:color w:val="000000" w:themeColor="text1"/>
          <w:sz w:val="28"/>
          <w:szCs w:val="28"/>
        </w:rPr>
        <w:t>traffic jam</w:t>
      </w:r>
      <w:r w:rsidRPr="00891171">
        <w:rPr>
          <w:b/>
          <w:color w:val="FF0000"/>
          <w:sz w:val="28"/>
          <w:szCs w:val="28"/>
        </w:rPr>
        <w:t>s</w:t>
      </w:r>
    </w:p>
    <w:p w:rsidR="004C4A8D" w:rsidRDefault="004C4A8D" w:rsidP="00891171">
      <w:pPr>
        <w:ind w:left="140" w:hangingChars="50" w:hanging="140"/>
        <w:rPr>
          <w:b/>
          <w:color w:val="FF0000"/>
          <w:sz w:val="28"/>
          <w:szCs w:val="28"/>
        </w:rPr>
      </w:pPr>
      <w:r w:rsidRPr="004C4A8D">
        <w:rPr>
          <w:rFonts w:hint="eastAsia"/>
          <w:color w:val="000000" w:themeColor="text1"/>
          <w:sz w:val="28"/>
          <w:szCs w:val="28"/>
        </w:rPr>
        <w:t>#</w:t>
      </w:r>
      <w:r w:rsidR="00197B55">
        <w:rPr>
          <w:rFonts w:hint="eastAsia"/>
          <w:color w:val="000000" w:themeColor="text1"/>
          <w:sz w:val="28"/>
          <w:szCs w:val="28"/>
        </w:rPr>
        <w:t>make</w:t>
      </w:r>
      <w:r w:rsidR="006B7D9A">
        <w:rPr>
          <w:rFonts w:hint="eastAsia"/>
          <w:color w:val="000000" w:themeColor="text1"/>
          <w:sz w:val="28"/>
          <w:szCs w:val="28"/>
        </w:rPr>
        <w:t>/have</w:t>
      </w:r>
      <w:r w:rsidRPr="004C4A8D">
        <w:rPr>
          <w:color w:val="000000" w:themeColor="text1"/>
        </w:rPr>
        <w:t xml:space="preserve"> </w:t>
      </w:r>
      <w:r w:rsidRPr="00CF17A6">
        <w:rPr>
          <w:b/>
          <w:color w:val="FF0000"/>
          <w:sz w:val="28"/>
          <w:szCs w:val="28"/>
        </w:rPr>
        <w:t>a</w:t>
      </w:r>
      <w:r w:rsidR="00CF17A6" w:rsidRPr="00CF17A6">
        <w:rPr>
          <w:rFonts w:hint="eastAsia"/>
          <w:b/>
          <w:color w:val="FF0000"/>
          <w:sz w:val="28"/>
          <w:szCs w:val="28"/>
        </w:rPr>
        <w:t>n</w:t>
      </w:r>
      <w:r w:rsidRPr="00CF17A6">
        <w:rPr>
          <w:color w:val="FF0000"/>
          <w:sz w:val="28"/>
          <w:szCs w:val="28"/>
        </w:rPr>
        <w:t xml:space="preserve"> </w:t>
      </w:r>
      <w:r w:rsidRPr="00CF17A6">
        <w:rPr>
          <w:color w:val="000000" w:themeColor="text1"/>
          <w:sz w:val="28"/>
          <w:szCs w:val="28"/>
        </w:rPr>
        <w:t>i</w:t>
      </w:r>
      <w:r w:rsidRPr="004C4A8D">
        <w:rPr>
          <w:color w:val="000000" w:themeColor="text1"/>
          <w:sz w:val="28"/>
          <w:szCs w:val="28"/>
        </w:rPr>
        <w:t>mpact</w:t>
      </w:r>
      <w:r w:rsidR="00CF17A6">
        <w:rPr>
          <w:rFonts w:hint="eastAsia"/>
          <w:color w:val="000000" w:themeColor="text1"/>
          <w:sz w:val="28"/>
          <w:szCs w:val="28"/>
        </w:rPr>
        <w:t xml:space="preserve"> </w:t>
      </w:r>
      <w:r w:rsidR="00CF17A6" w:rsidRPr="00CF17A6">
        <w:rPr>
          <w:rFonts w:hint="eastAsia"/>
          <w:b/>
          <w:color w:val="FF0000"/>
          <w:sz w:val="28"/>
          <w:szCs w:val="28"/>
        </w:rPr>
        <w:t>on</w:t>
      </w:r>
    </w:p>
    <w:p w:rsidR="00A55BD6" w:rsidRDefault="00A55BD6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55BD6">
        <w:rPr>
          <w:color w:val="000000" w:themeColor="text1"/>
          <w:sz w:val="28"/>
          <w:szCs w:val="28"/>
        </w:rPr>
        <w:t>social support</w:t>
      </w:r>
      <w:r w:rsidRPr="00067164">
        <w:rPr>
          <w:b/>
          <w:color w:val="000000" w:themeColor="text1"/>
          <w:sz w:val="28"/>
          <w:szCs w:val="28"/>
        </w:rPr>
        <w:t xml:space="preserve"> to cushion the impact</w:t>
      </w:r>
      <w:r w:rsidRPr="00A55BD6">
        <w:rPr>
          <w:color w:val="000000" w:themeColor="text1"/>
          <w:sz w:val="28"/>
          <w:szCs w:val="28"/>
        </w:rPr>
        <w:t xml:space="preserve"> </w:t>
      </w:r>
      <w:r w:rsidRPr="00067164">
        <w:rPr>
          <w:b/>
          <w:color w:val="000000" w:themeColor="text1"/>
          <w:sz w:val="28"/>
          <w:szCs w:val="28"/>
        </w:rPr>
        <w:t>of</w:t>
      </w:r>
      <w:r w:rsidRPr="00A55BD6">
        <w:rPr>
          <w:color w:val="000000" w:themeColor="text1"/>
          <w:sz w:val="28"/>
          <w:szCs w:val="28"/>
        </w:rPr>
        <w:t xml:space="preserve"> unemployment</w:t>
      </w:r>
    </w:p>
    <w:p w:rsidR="00B913A2" w:rsidRDefault="00140A35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140A35">
        <w:rPr>
          <w:b/>
          <w:color w:val="000000" w:themeColor="text1"/>
          <w:sz w:val="28"/>
          <w:szCs w:val="28"/>
        </w:rPr>
        <w:t>hinder</w:t>
      </w:r>
      <w:r w:rsidRPr="00140A35">
        <w:rPr>
          <w:color w:val="000000" w:themeColor="text1"/>
          <w:sz w:val="28"/>
          <w:szCs w:val="28"/>
        </w:rPr>
        <w:t xml:space="preserve"> this solution </w:t>
      </w:r>
      <w:r w:rsidRPr="00140A35">
        <w:rPr>
          <w:b/>
          <w:color w:val="000000" w:themeColor="text1"/>
          <w:sz w:val="28"/>
          <w:szCs w:val="28"/>
        </w:rPr>
        <w:t>from</w:t>
      </w:r>
      <w:r w:rsidRPr="00140A35">
        <w:rPr>
          <w:color w:val="000000" w:themeColor="text1"/>
          <w:sz w:val="28"/>
          <w:szCs w:val="28"/>
        </w:rPr>
        <w:t xml:space="preserve"> </w:t>
      </w:r>
      <w:r w:rsidRPr="00140A35">
        <w:rPr>
          <w:color w:val="FF0000"/>
          <w:sz w:val="28"/>
          <w:szCs w:val="28"/>
        </w:rPr>
        <w:t xml:space="preserve">BEING </w:t>
      </w:r>
      <w:r w:rsidRPr="00912E37">
        <w:rPr>
          <w:color w:val="000000" w:themeColor="text1"/>
          <w:sz w:val="28"/>
          <w:szCs w:val="28"/>
        </w:rPr>
        <w:t>CARRIED out</w:t>
      </w:r>
      <w:r w:rsidR="00161379" w:rsidRPr="00912E37">
        <w:rPr>
          <w:rFonts w:hint="eastAsia"/>
          <w:color w:val="000000" w:themeColor="text1"/>
          <w:sz w:val="28"/>
          <w:szCs w:val="28"/>
        </w:rPr>
        <w:t xml:space="preserve"> </w:t>
      </w:r>
      <w:r w:rsidR="00161379">
        <w:rPr>
          <w:rFonts w:hint="eastAsia"/>
          <w:color w:val="FF0000"/>
          <w:sz w:val="28"/>
          <w:szCs w:val="28"/>
        </w:rPr>
        <w:t xml:space="preserve"> </w:t>
      </w:r>
      <w:r w:rsidR="00161379" w:rsidRPr="00CF455E">
        <w:rPr>
          <w:rFonts w:hint="eastAsia"/>
          <w:color w:val="000000" w:themeColor="text1"/>
          <w:sz w:val="28"/>
          <w:szCs w:val="28"/>
        </w:rPr>
        <w:t xml:space="preserve">(carry </w:t>
      </w:r>
      <w:proofErr w:type="spellStart"/>
      <w:r w:rsidR="00161379" w:rsidRPr="00CF455E">
        <w:rPr>
          <w:rFonts w:hint="eastAsia"/>
          <w:color w:val="000000" w:themeColor="text1"/>
          <w:sz w:val="28"/>
          <w:szCs w:val="28"/>
        </w:rPr>
        <w:t>sth</w:t>
      </w:r>
      <w:proofErr w:type="spellEnd"/>
      <w:r w:rsidR="00161379" w:rsidRPr="00CF455E">
        <w:rPr>
          <w:rFonts w:hint="eastAsia"/>
          <w:color w:val="000000" w:themeColor="text1"/>
          <w:sz w:val="28"/>
          <w:szCs w:val="28"/>
        </w:rPr>
        <w:t xml:space="preserve"> out)</w:t>
      </w:r>
    </w:p>
    <w:p w:rsidR="005B6971" w:rsidRPr="005B6971" w:rsidRDefault="005B6971" w:rsidP="005B6971">
      <w:pPr>
        <w:pStyle w:val="1"/>
        <w:shd w:val="clear" w:color="auto" w:fill="FFFFFF"/>
        <w:spacing w:before="180" w:beforeAutospacing="0" w:after="135" w:afterAutospacing="0"/>
        <w:ind w:right="15"/>
        <w:rPr>
          <w:rFonts w:ascii="Arial" w:hAnsi="Arial" w:cs="Arial"/>
          <w:b w:val="0"/>
          <w:bCs w:val="0"/>
          <w:color w:val="222222"/>
          <w:sz w:val="26"/>
          <w:szCs w:val="26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5B6971">
        <w:rPr>
          <w:rFonts w:ascii="Arial" w:hAnsi="Arial" w:cs="Arial"/>
          <w:b w:val="0"/>
          <w:bCs w:val="0"/>
          <w:color w:val="222222"/>
          <w:sz w:val="26"/>
        </w:rPr>
        <w:t>play a prominent role</w:t>
      </w:r>
    </w:p>
    <w:p w:rsidR="00003230" w:rsidRDefault="00003230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03230">
        <w:rPr>
          <w:color w:val="000000" w:themeColor="text1"/>
          <w:sz w:val="28"/>
          <w:szCs w:val="28"/>
        </w:rPr>
        <w:t xml:space="preserve">lifespan, lifetime </w:t>
      </w:r>
    </w:p>
    <w:p w:rsidR="00DB7B9E" w:rsidRDefault="00003230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03230">
        <w:rPr>
          <w:color w:val="000000" w:themeColor="text1"/>
          <w:sz w:val="28"/>
          <w:szCs w:val="28"/>
        </w:rPr>
        <w:t>life expectancy</w:t>
      </w:r>
      <w:r w:rsidR="0092119B">
        <w:rPr>
          <w:rFonts w:hint="eastAsia"/>
          <w:color w:val="000000" w:themeColor="text1"/>
          <w:sz w:val="28"/>
          <w:szCs w:val="28"/>
        </w:rPr>
        <w:t xml:space="preserve">: </w:t>
      </w:r>
      <w:r w:rsidR="0092119B" w:rsidRPr="0092119B">
        <w:rPr>
          <w:color w:val="000000" w:themeColor="text1"/>
          <w:sz w:val="28"/>
          <w:szCs w:val="28"/>
        </w:rPr>
        <w:t>Women have a longer life expectancy than men.</w:t>
      </w:r>
    </w:p>
    <w:p w:rsidR="00003230" w:rsidRDefault="004E63DB" w:rsidP="00891171">
      <w:pPr>
        <w:ind w:left="140" w:hangingChars="50" w:hanging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E63DB">
        <w:t xml:space="preserve"> </w:t>
      </w:r>
      <w:r w:rsidRPr="004E63DB">
        <w:rPr>
          <w:color w:val="000000" w:themeColor="text1"/>
          <w:sz w:val="28"/>
          <w:szCs w:val="28"/>
        </w:rPr>
        <w:t xml:space="preserve">you may wonder </w:t>
      </w:r>
      <w:r w:rsidRPr="004E63DB">
        <w:rPr>
          <w:b/>
          <w:color w:val="000000" w:themeColor="text1"/>
          <w:sz w:val="28"/>
          <w:szCs w:val="28"/>
        </w:rPr>
        <w:t>what</w:t>
      </w:r>
      <w:r w:rsidRPr="004E63DB">
        <w:rPr>
          <w:color w:val="000000" w:themeColor="text1"/>
          <w:sz w:val="28"/>
          <w:szCs w:val="28"/>
        </w:rPr>
        <w:t xml:space="preserve"> our local residential environment is </w:t>
      </w:r>
      <w:r w:rsidRPr="00225AE6">
        <w:rPr>
          <w:b/>
          <w:color w:val="000000" w:themeColor="text1"/>
          <w:sz w:val="28"/>
          <w:szCs w:val="28"/>
        </w:rPr>
        <w:t>like</w:t>
      </w:r>
      <w:r w:rsidRPr="004E63DB">
        <w:rPr>
          <w:color w:val="000000" w:themeColor="text1"/>
          <w:sz w:val="28"/>
          <w:szCs w:val="28"/>
        </w:rPr>
        <w:t>.</w:t>
      </w:r>
    </w:p>
    <w:p w:rsidR="005B6971" w:rsidRDefault="004A6C7D" w:rsidP="005B6971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4A6C7D">
        <w:rPr>
          <w:color w:val="000000" w:themeColor="text1"/>
          <w:sz w:val="28"/>
          <w:szCs w:val="28"/>
        </w:rPr>
        <w:t xml:space="preserve">there are all kinds of facilities in our </w:t>
      </w:r>
      <w:r w:rsidRPr="001C5816">
        <w:rPr>
          <w:b/>
          <w:color w:val="000000" w:themeColor="text1"/>
          <w:sz w:val="28"/>
          <w:szCs w:val="28"/>
        </w:rPr>
        <w:t>neighborhood</w:t>
      </w:r>
    </w:p>
    <w:p w:rsidR="00B66E77" w:rsidRDefault="00B66E77" w:rsidP="005B6971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#</w:t>
      </w:r>
      <w:r w:rsidRPr="00B66E77">
        <w:t xml:space="preserve"> </w:t>
      </w:r>
      <w:r w:rsidRPr="00B66E77">
        <w:rPr>
          <w:b/>
          <w:color w:val="000000" w:themeColor="text1"/>
          <w:sz w:val="28"/>
          <w:szCs w:val="28"/>
        </w:rPr>
        <w:t>accommodation</w:t>
      </w:r>
      <w:r>
        <w:rPr>
          <w:rFonts w:hint="eastAsia"/>
          <w:b/>
          <w:color w:val="000000" w:themeColor="text1"/>
          <w:sz w:val="28"/>
          <w:szCs w:val="28"/>
        </w:rPr>
        <w:t xml:space="preserve"> [</w:t>
      </w:r>
      <w:r>
        <w:rPr>
          <w:rFonts w:hint="eastAsia"/>
          <w:b/>
          <w:color w:val="000000" w:themeColor="text1"/>
          <w:sz w:val="28"/>
          <w:szCs w:val="28"/>
        </w:rPr>
        <w:t>不可數</w:t>
      </w:r>
      <w:r>
        <w:rPr>
          <w:rFonts w:hint="eastAsia"/>
          <w:b/>
          <w:color w:val="000000" w:themeColor="text1"/>
          <w:sz w:val="28"/>
          <w:szCs w:val="28"/>
        </w:rPr>
        <w:t>]</w:t>
      </w:r>
    </w:p>
    <w:p w:rsidR="00F9227E" w:rsidRDefault="00FB198D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FB198D">
        <w:rPr>
          <w:color w:val="000000" w:themeColor="text1"/>
          <w:sz w:val="28"/>
          <w:szCs w:val="28"/>
        </w:rPr>
        <w:t xml:space="preserve">including an occupational school that </w:t>
      </w:r>
      <w:r w:rsidRPr="00FB198D">
        <w:rPr>
          <w:b/>
          <w:color w:val="000000" w:themeColor="text1"/>
          <w:sz w:val="28"/>
          <w:szCs w:val="28"/>
        </w:rPr>
        <w:t>specializes</w:t>
      </w:r>
      <w:r w:rsidRPr="00FB198D">
        <w:rPr>
          <w:color w:val="000000" w:themeColor="text1"/>
          <w:sz w:val="28"/>
          <w:szCs w:val="28"/>
        </w:rPr>
        <w:t xml:space="preserve"> in cooking</w:t>
      </w:r>
    </w:p>
    <w:p w:rsidR="00685D88" w:rsidRDefault="00685D88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685D88">
        <w:t xml:space="preserve"> </w:t>
      </w:r>
      <w:r w:rsidRPr="00685D88">
        <w:rPr>
          <w:color w:val="000000" w:themeColor="text1"/>
          <w:sz w:val="28"/>
          <w:szCs w:val="28"/>
        </w:rPr>
        <w:t xml:space="preserve">you could be use a bit </w:t>
      </w:r>
      <w:r w:rsidRPr="005B6202">
        <w:rPr>
          <w:b/>
          <w:color w:val="000000" w:themeColor="text1"/>
          <w:sz w:val="28"/>
          <w:szCs w:val="28"/>
        </w:rPr>
        <w:t>more of a</w:t>
      </w:r>
      <w:r w:rsidRPr="00685D88">
        <w:rPr>
          <w:color w:val="000000" w:themeColor="text1"/>
          <w:sz w:val="28"/>
          <w:szCs w:val="28"/>
        </w:rPr>
        <w:t xml:space="preserve"> friendly tone and be a bit more </w:t>
      </w:r>
      <w:r w:rsidRPr="005B6202">
        <w:rPr>
          <w:b/>
          <w:color w:val="000000" w:themeColor="text1"/>
          <w:sz w:val="28"/>
          <w:szCs w:val="28"/>
        </w:rPr>
        <w:t>knowledgeable</w:t>
      </w:r>
      <w:r w:rsidRPr="00685D88">
        <w:rPr>
          <w:color w:val="000000" w:themeColor="text1"/>
          <w:sz w:val="28"/>
          <w:szCs w:val="28"/>
        </w:rPr>
        <w:t xml:space="preserve"> about your friend's child.</w:t>
      </w:r>
    </w:p>
    <w:p w:rsidR="002362BD" w:rsidRDefault="002362BD" w:rsidP="005B6971">
      <w:pPr>
        <w:rPr>
          <w:b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#reasons </w:t>
      </w:r>
      <w:r w:rsidRPr="00417B44">
        <w:rPr>
          <w:rFonts w:hint="eastAsia"/>
          <w:b/>
          <w:color w:val="FF0000"/>
          <w:sz w:val="28"/>
          <w:szCs w:val="28"/>
        </w:rPr>
        <w:t>for</w:t>
      </w:r>
    </w:p>
    <w:p w:rsidR="00B408D2" w:rsidRDefault="00AF6390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F6390">
        <w:t xml:space="preserve"> </w:t>
      </w:r>
      <w:r w:rsidRPr="00236F28">
        <w:rPr>
          <w:b/>
          <w:color w:val="000000" w:themeColor="text1"/>
          <w:sz w:val="28"/>
          <w:szCs w:val="28"/>
        </w:rPr>
        <w:t>on</w:t>
      </w:r>
      <w:r w:rsidRPr="00AF6390">
        <w:rPr>
          <w:color w:val="000000" w:themeColor="text1"/>
          <w:sz w:val="28"/>
          <w:szCs w:val="28"/>
        </w:rPr>
        <w:t xml:space="preserve"> our planet</w:t>
      </w:r>
    </w:p>
    <w:p w:rsidR="00B73A69" w:rsidRDefault="00A059D9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059D9">
        <w:rPr>
          <w:color w:val="000000" w:themeColor="text1"/>
          <w:sz w:val="28"/>
          <w:szCs w:val="28"/>
        </w:rPr>
        <w:t>savings [plural]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334067" w:rsidRPr="00334067">
        <w:rPr>
          <w:rFonts w:hint="eastAsia"/>
          <w:color w:val="000000" w:themeColor="text1"/>
          <w:sz w:val="28"/>
          <w:szCs w:val="28"/>
        </w:rPr>
        <w:t>存款</w:t>
      </w:r>
      <w:r w:rsidR="00334067" w:rsidRPr="00334067">
        <w:rPr>
          <w:rFonts w:hint="eastAsia"/>
          <w:color w:val="000000" w:themeColor="text1"/>
          <w:sz w:val="28"/>
          <w:szCs w:val="28"/>
        </w:rPr>
        <w:t xml:space="preserve">; </w:t>
      </w:r>
      <w:r w:rsidR="00334067" w:rsidRPr="00334067">
        <w:rPr>
          <w:rFonts w:hint="eastAsia"/>
          <w:color w:val="000000" w:themeColor="text1"/>
          <w:sz w:val="28"/>
          <w:szCs w:val="28"/>
        </w:rPr>
        <w:t>積蓄</w:t>
      </w:r>
    </w:p>
    <w:p w:rsidR="00334067" w:rsidRDefault="00D25ED8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25ED8">
        <w:t xml:space="preserve"> </w:t>
      </w:r>
      <w:r w:rsidRPr="00D25ED8">
        <w:rPr>
          <w:color w:val="000000" w:themeColor="text1"/>
          <w:sz w:val="28"/>
          <w:szCs w:val="28"/>
        </w:rPr>
        <w:t xml:space="preserve">lifestyles  </w:t>
      </w:r>
      <w:r>
        <w:rPr>
          <w:rFonts w:hint="eastAsia"/>
          <w:color w:val="000000" w:themeColor="text1"/>
          <w:sz w:val="28"/>
          <w:szCs w:val="28"/>
        </w:rPr>
        <w:t>(spell)</w:t>
      </w:r>
    </w:p>
    <w:p w:rsidR="00334067" w:rsidRDefault="00C13BE3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money </w:t>
      </w:r>
      <w:r w:rsidRPr="00C13BE3">
        <w:rPr>
          <w:color w:val="000000" w:themeColor="text1"/>
          <w:sz w:val="28"/>
          <w:szCs w:val="28"/>
        </w:rPr>
        <w:sym w:font="Wingdings" w:char="F0E0"/>
      </w:r>
      <w:r>
        <w:rPr>
          <w:rFonts w:hint="eastAsia"/>
          <w:color w:val="000000" w:themeColor="text1"/>
          <w:sz w:val="28"/>
          <w:szCs w:val="28"/>
        </w:rPr>
        <w:t xml:space="preserve"> wealth</w:t>
      </w:r>
    </w:p>
    <w:p w:rsidR="007505DE" w:rsidRDefault="007505DE" w:rsidP="005B6971">
      <w:pPr>
        <w:rPr>
          <w:color w:val="000000" w:themeColor="text1"/>
          <w:sz w:val="28"/>
          <w:szCs w:val="28"/>
        </w:rPr>
      </w:pPr>
    </w:p>
    <w:p w:rsidR="00F8783F" w:rsidRDefault="00B04867" w:rsidP="005B6971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 </w:t>
      </w:r>
      <w:r w:rsidRPr="00B04867">
        <w:rPr>
          <w:color w:val="000000" w:themeColor="text1"/>
          <w:sz w:val="28"/>
          <w:szCs w:val="28"/>
        </w:rPr>
        <w:t>Air</w:t>
      </w:r>
      <w:r w:rsidRPr="00EE6338">
        <w:rPr>
          <w:b/>
          <w:color w:val="000000" w:themeColor="text1"/>
          <w:sz w:val="28"/>
          <w:szCs w:val="28"/>
        </w:rPr>
        <w:t xml:space="preserve"> is composed</w:t>
      </w:r>
      <w:r w:rsidRPr="00B04867">
        <w:rPr>
          <w:color w:val="000000" w:themeColor="text1"/>
          <w:sz w:val="28"/>
          <w:szCs w:val="28"/>
        </w:rPr>
        <w:t xml:space="preserve"> mainly </w:t>
      </w:r>
      <w:r w:rsidRPr="00EE6338">
        <w:rPr>
          <w:b/>
          <w:color w:val="000000" w:themeColor="text1"/>
          <w:sz w:val="28"/>
          <w:szCs w:val="28"/>
        </w:rPr>
        <w:t>of</w:t>
      </w:r>
      <w:r w:rsidRPr="00B04867">
        <w:rPr>
          <w:color w:val="000000" w:themeColor="text1"/>
          <w:sz w:val="28"/>
          <w:szCs w:val="28"/>
        </w:rPr>
        <w:t xml:space="preserve"> nitrogen and oxygen.</w:t>
      </w:r>
    </w:p>
    <w:p w:rsidR="00B04867" w:rsidRPr="00D856B9" w:rsidRDefault="00EE6338" w:rsidP="005B6971">
      <w:pPr>
        <w:rPr>
          <w:color w:val="000000" w:themeColor="text1"/>
          <w:sz w:val="28"/>
          <w:szCs w:val="28"/>
        </w:rPr>
      </w:pPr>
      <w:r w:rsidRPr="00EE6338">
        <w:rPr>
          <w:color w:val="000000" w:themeColor="text1"/>
          <w:sz w:val="28"/>
          <w:szCs w:val="28"/>
        </w:rPr>
        <w:t>At that time, women composed only 1.6 percent of the US forces.</w:t>
      </w:r>
    </w:p>
    <w:p w:rsidR="007505DE" w:rsidRPr="007505DE" w:rsidRDefault="00D856B9" w:rsidP="007505DE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7505DE">
        <w:rPr>
          <w:rFonts w:hint="eastAsia"/>
          <w:color w:val="000000" w:themeColor="text1"/>
          <w:sz w:val="28"/>
          <w:szCs w:val="28"/>
        </w:rPr>
        <w:t xml:space="preserve"> comprise [</w:t>
      </w:r>
      <w:r w:rsidR="007505DE">
        <w:rPr>
          <w:rFonts w:hint="eastAsia"/>
          <w:b/>
          <w:color w:val="000000" w:themeColor="text1"/>
          <w:sz w:val="28"/>
          <w:szCs w:val="28"/>
        </w:rPr>
        <w:t>f</w:t>
      </w:r>
      <w:r w:rsidR="007505DE" w:rsidRPr="007505DE">
        <w:rPr>
          <w:rFonts w:hint="eastAsia"/>
          <w:b/>
          <w:color w:val="000000" w:themeColor="text1"/>
          <w:sz w:val="28"/>
          <w:szCs w:val="28"/>
        </w:rPr>
        <w:t>ormal usage</w:t>
      </w:r>
      <w:r w:rsidR="007505DE">
        <w:rPr>
          <w:rFonts w:hint="eastAsia"/>
          <w:b/>
          <w:color w:val="000000" w:themeColor="text1"/>
          <w:sz w:val="28"/>
          <w:szCs w:val="28"/>
        </w:rPr>
        <w:t>]</w:t>
      </w:r>
      <w:r w:rsidR="007505DE" w:rsidRPr="007505DE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D856B9" w:rsidRDefault="00D856B9" w:rsidP="00E56445">
      <w:pPr>
        <w:ind w:firstLineChars="50" w:firstLine="140"/>
        <w:rPr>
          <w:color w:val="000000" w:themeColor="text1"/>
          <w:sz w:val="28"/>
          <w:szCs w:val="28"/>
        </w:rPr>
      </w:pPr>
      <w:r w:rsidRPr="00D856B9">
        <w:rPr>
          <w:rFonts w:hint="eastAsia"/>
          <w:color w:val="000000" w:themeColor="text1"/>
          <w:sz w:val="28"/>
          <w:szCs w:val="28"/>
        </w:rPr>
        <w:lastRenderedPageBreak/>
        <w:t xml:space="preserve">The Union comprises fifty states. </w:t>
      </w:r>
      <w:r w:rsidRPr="00D856B9">
        <w:rPr>
          <w:rFonts w:hint="eastAsia"/>
          <w:color w:val="000000" w:themeColor="text1"/>
          <w:sz w:val="28"/>
          <w:szCs w:val="28"/>
        </w:rPr>
        <w:t>美國有五十個洲。</w:t>
      </w:r>
    </w:p>
    <w:p w:rsidR="00F8783F" w:rsidRDefault="00D856B9" w:rsidP="00D856B9">
      <w:pPr>
        <w:ind w:firstLineChars="50" w:firstLine="140"/>
        <w:rPr>
          <w:color w:val="000000" w:themeColor="text1"/>
          <w:sz w:val="28"/>
          <w:szCs w:val="28"/>
        </w:rPr>
      </w:pPr>
      <w:r w:rsidRPr="00D856B9">
        <w:rPr>
          <w:rFonts w:hint="eastAsia"/>
          <w:color w:val="000000" w:themeColor="text1"/>
          <w:sz w:val="28"/>
          <w:szCs w:val="28"/>
        </w:rPr>
        <w:t>Fifty states comprise the Union.</w:t>
      </w:r>
    </w:p>
    <w:p w:rsidR="00056AB9" w:rsidRDefault="00056AB9" w:rsidP="00D856B9">
      <w:pPr>
        <w:ind w:firstLineChars="50" w:firstLine="140"/>
        <w:rPr>
          <w:color w:val="000000" w:themeColor="text1"/>
          <w:sz w:val="28"/>
          <w:szCs w:val="28"/>
        </w:rPr>
      </w:pPr>
    </w:p>
    <w:p w:rsidR="004C18F7" w:rsidRDefault="004C18F7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color w:val="000000" w:themeColor="text1"/>
          <w:sz w:val="28"/>
          <w:szCs w:val="28"/>
        </w:rPr>
        <w:t>in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4C18F7">
        <w:rPr>
          <w:color w:val="000000" w:themeColor="text1"/>
          <w:sz w:val="28"/>
          <w:szCs w:val="28"/>
        </w:rPr>
        <w:t>the daytime</w:t>
      </w:r>
    </w:p>
    <w:p w:rsidR="00026949" w:rsidRDefault="00026949" w:rsidP="003E04B9">
      <w:pPr>
        <w:ind w:firstLineChars="50" w:firstLine="140"/>
        <w:rPr>
          <w:color w:val="000000" w:themeColor="text1"/>
          <w:sz w:val="28"/>
          <w:szCs w:val="28"/>
        </w:rPr>
      </w:pPr>
    </w:p>
    <w:p w:rsidR="004C18F7" w:rsidRPr="003E04B9" w:rsidRDefault="003E04B9" w:rsidP="003E04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E04B9">
        <w:rPr>
          <w:color w:val="000000" w:themeColor="text1"/>
          <w:sz w:val="28"/>
          <w:szCs w:val="28"/>
        </w:rPr>
        <w:t>(tackle : to try to deal with something or someone)</w:t>
      </w:r>
    </w:p>
    <w:p w:rsidR="004C18F7" w:rsidRDefault="00E40C44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40C44">
        <w:rPr>
          <w:color w:val="000000" w:themeColor="text1"/>
          <w:sz w:val="28"/>
          <w:szCs w:val="28"/>
        </w:rPr>
        <w:t>(cope with : to deal successfully with a difficult situation)</w:t>
      </w:r>
    </w:p>
    <w:p w:rsidR="00026949" w:rsidRDefault="00026949" w:rsidP="00D856B9">
      <w:pPr>
        <w:ind w:firstLineChars="50" w:firstLine="140"/>
        <w:rPr>
          <w:color w:val="000000" w:themeColor="text1"/>
          <w:sz w:val="28"/>
          <w:szCs w:val="28"/>
        </w:rPr>
      </w:pPr>
    </w:p>
    <w:p w:rsidR="00E40C44" w:rsidRDefault="00026949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99111C">
        <w:rPr>
          <w:color w:val="000000" w:themeColor="text1"/>
          <w:sz w:val="28"/>
          <w:szCs w:val="28"/>
        </w:rPr>
        <w:t>paramount</w:t>
      </w:r>
      <w:r w:rsidRPr="00026949">
        <w:rPr>
          <w:color w:val="000000" w:themeColor="text1"/>
          <w:sz w:val="28"/>
          <w:szCs w:val="28"/>
        </w:rPr>
        <w:t xml:space="preserve">: </w:t>
      </w:r>
      <w:r w:rsidR="003D1A5C" w:rsidRPr="003D1A5C">
        <w:rPr>
          <w:color w:val="000000" w:themeColor="text1"/>
          <w:sz w:val="28"/>
          <w:szCs w:val="28"/>
        </w:rPr>
        <w:t>/ˈ</w:t>
      </w:r>
      <w:proofErr w:type="spellStart"/>
      <w:r w:rsidR="003D1A5C" w:rsidRPr="003D1A5C">
        <w:rPr>
          <w:color w:val="000000" w:themeColor="text1"/>
          <w:sz w:val="28"/>
          <w:szCs w:val="28"/>
        </w:rPr>
        <w:t>pær.ə.maʊnt</w:t>
      </w:r>
      <w:proofErr w:type="spellEnd"/>
      <w:r w:rsidR="003D1A5C" w:rsidRPr="003D1A5C">
        <w:rPr>
          <w:color w:val="000000" w:themeColor="text1"/>
          <w:sz w:val="28"/>
          <w:szCs w:val="28"/>
        </w:rPr>
        <w:t>/</w:t>
      </w:r>
      <w:r w:rsidR="003D1A5C">
        <w:rPr>
          <w:rFonts w:hint="eastAsia"/>
          <w:color w:val="000000" w:themeColor="text1"/>
          <w:sz w:val="28"/>
          <w:szCs w:val="28"/>
        </w:rPr>
        <w:t xml:space="preserve"> </w:t>
      </w:r>
      <w:r w:rsidRPr="00026949">
        <w:rPr>
          <w:color w:val="000000" w:themeColor="text1"/>
          <w:sz w:val="28"/>
          <w:szCs w:val="28"/>
        </w:rPr>
        <w:t>more important than anything else:</w:t>
      </w:r>
    </w:p>
    <w:p w:rsidR="00026949" w:rsidRDefault="001B0B6C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B0B6C">
        <w:rPr>
          <w:color w:val="000000" w:themeColor="text1"/>
          <w:sz w:val="28"/>
          <w:szCs w:val="28"/>
        </w:rPr>
        <w:t>get a whole picture of</w:t>
      </w:r>
    </w:p>
    <w:p w:rsidR="00A1136D" w:rsidRDefault="001F7E8E" w:rsidP="004F149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F7E8E">
        <w:rPr>
          <w:color w:val="000000" w:themeColor="text1"/>
          <w:sz w:val="28"/>
          <w:szCs w:val="28"/>
        </w:rPr>
        <w:t>multi-functional</w:t>
      </w:r>
    </w:p>
    <w:p w:rsidR="00A1136D" w:rsidRPr="004F1499" w:rsidRDefault="00A1136D" w:rsidP="00D856B9">
      <w:pPr>
        <w:ind w:firstLineChars="50" w:firstLine="140"/>
        <w:rPr>
          <w:color w:val="000000" w:themeColor="text1"/>
          <w:sz w:val="28"/>
          <w:szCs w:val="28"/>
        </w:rPr>
      </w:pPr>
    </w:p>
    <w:p w:rsidR="00BB7736" w:rsidRDefault="005136A6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136A6">
        <w:t xml:space="preserve"> </w:t>
      </w:r>
      <w:r w:rsidRPr="001C7F15">
        <w:rPr>
          <w:b/>
          <w:color w:val="000000" w:themeColor="text1"/>
          <w:sz w:val="28"/>
          <w:szCs w:val="28"/>
        </w:rPr>
        <w:t>insure</w:t>
      </w:r>
      <w:r w:rsidRPr="005136A6">
        <w:rPr>
          <w:color w:val="000000" w:themeColor="text1"/>
          <w:sz w:val="28"/>
          <w:szCs w:val="28"/>
        </w:rPr>
        <w:t xml:space="preserve"> </w:t>
      </w:r>
      <w:proofErr w:type="spellStart"/>
      <w:r w:rsidRPr="005136A6">
        <w:rPr>
          <w:color w:val="000000" w:themeColor="text1"/>
          <w:sz w:val="28"/>
          <w:szCs w:val="28"/>
        </w:rPr>
        <w:t>sb</w:t>
      </w:r>
      <w:proofErr w:type="spellEnd"/>
      <w:r w:rsidRPr="005136A6">
        <w:rPr>
          <w:color w:val="000000" w:themeColor="text1"/>
          <w:sz w:val="28"/>
          <w:szCs w:val="28"/>
        </w:rPr>
        <w:t>/</w:t>
      </w:r>
      <w:proofErr w:type="spellStart"/>
      <w:r w:rsidRPr="005136A6">
        <w:rPr>
          <w:color w:val="000000" w:themeColor="text1"/>
          <w:sz w:val="28"/>
          <w:szCs w:val="28"/>
        </w:rPr>
        <w:t>sth</w:t>
      </w:r>
      <w:proofErr w:type="spellEnd"/>
      <w:r w:rsidRPr="005136A6">
        <w:rPr>
          <w:color w:val="000000" w:themeColor="text1"/>
          <w:sz w:val="28"/>
          <w:szCs w:val="28"/>
        </w:rPr>
        <w:t xml:space="preserve">/yourself </w:t>
      </w:r>
      <w:r w:rsidRPr="001C7F15">
        <w:rPr>
          <w:b/>
          <w:color w:val="000000" w:themeColor="text1"/>
          <w:sz w:val="28"/>
          <w:szCs w:val="28"/>
        </w:rPr>
        <w:t>against</w:t>
      </w:r>
      <w:r w:rsidRPr="005136A6">
        <w:rPr>
          <w:color w:val="000000" w:themeColor="text1"/>
          <w:sz w:val="28"/>
          <w:szCs w:val="28"/>
        </w:rPr>
        <w:t xml:space="preserve"> </w:t>
      </w:r>
      <w:proofErr w:type="spellStart"/>
      <w:r w:rsidRPr="005136A6">
        <w:rPr>
          <w:color w:val="000000" w:themeColor="text1"/>
          <w:sz w:val="28"/>
          <w:szCs w:val="28"/>
        </w:rPr>
        <w:t>sth</w:t>
      </w:r>
      <w:proofErr w:type="spellEnd"/>
      <w:r w:rsidRPr="005136A6">
        <w:rPr>
          <w:color w:val="000000" w:themeColor="text1"/>
          <w:sz w:val="28"/>
          <w:szCs w:val="28"/>
        </w:rPr>
        <w:t xml:space="preserve"> </w:t>
      </w:r>
      <w:r w:rsidR="00A1136D">
        <w:rPr>
          <w:rFonts w:hint="eastAsia"/>
          <w:color w:val="000000" w:themeColor="text1"/>
          <w:sz w:val="28"/>
          <w:szCs w:val="28"/>
        </w:rPr>
        <w:t>(</w:t>
      </w:r>
      <w:r w:rsidR="00A1136D">
        <w:rPr>
          <w:rFonts w:hint="eastAsia"/>
          <w:color w:val="000000" w:themeColor="text1"/>
          <w:sz w:val="28"/>
          <w:szCs w:val="28"/>
        </w:rPr>
        <w:t>投保</w:t>
      </w:r>
      <w:r w:rsidR="00A1136D">
        <w:rPr>
          <w:rFonts w:hint="eastAsia"/>
          <w:color w:val="000000" w:themeColor="text1"/>
          <w:sz w:val="28"/>
          <w:szCs w:val="28"/>
        </w:rPr>
        <w:t>)</w:t>
      </w:r>
    </w:p>
    <w:p w:rsidR="00E40C44" w:rsidRDefault="005136A6" w:rsidP="00D856B9">
      <w:pPr>
        <w:ind w:firstLineChars="50" w:firstLine="140"/>
        <w:rPr>
          <w:color w:val="000000" w:themeColor="text1"/>
          <w:sz w:val="28"/>
          <w:szCs w:val="28"/>
        </w:rPr>
      </w:pPr>
      <w:r w:rsidRPr="005136A6">
        <w:rPr>
          <w:color w:val="000000" w:themeColor="text1"/>
          <w:sz w:val="28"/>
          <w:szCs w:val="28"/>
        </w:rPr>
        <w:t xml:space="preserve">We hadn't insured the bicycles </w:t>
      </w:r>
      <w:r w:rsidRPr="00BE4263">
        <w:rPr>
          <w:color w:val="000000" w:themeColor="text1"/>
          <w:sz w:val="28"/>
          <w:szCs w:val="28"/>
        </w:rPr>
        <w:t>against</w:t>
      </w:r>
      <w:r w:rsidRPr="005136A6">
        <w:rPr>
          <w:color w:val="000000" w:themeColor="text1"/>
          <w:sz w:val="28"/>
          <w:szCs w:val="28"/>
        </w:rPr>
        <w:t xml:space="preserve"> theft.</w:t>
      </w:r>
    </w:p>
    <w:p w:rsidR="00410860" w:rsidRPr="00E40C44" w:rsidRDefault="00410860" w:rsidP="00D856B9">
      <w:pPr>
        <w:ind w:firstLineChars="50" w:firstLine="140"/>
        <w:rPr>
          <w:color w:val="000000" w:themeColor="text1"/>
          <w:sz w:val="28"/>
          <w:szCs w:val="28"/>
        </w:rPr>
      </w:pPr>
    </w:p>
    <w:p w:rsidR="008A17CE" w:rsidRDefault="008A17CE" w:rsidP="00D856B9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10860">
        <w:rPr>
          <w:b/>
          <w:color w:val="000000" w:themeColor="text1"/>
          <w:sz w:val="28"/>
          <w:szCs w:val="28"/>
        </w:rPr>
        <w:t>be instrumental in</w:t>
      </w:r>
      <w:r w:rsidR="00E67CB6">
        <w:rPr>
          <w:color w:val="000000" w:themeColor="text1"/>
          <w:sz w:val="28"/>
          <w:szCs w:val="28"/>
        </w:rPr>
        <w:t xml:space="preserve"> (playing an impo</w:t>
      </w:r>
      <w:r w:rsidR="008D4C55">
        <w:rPr>
          <w:rFonts w:hint="eastAsia"/>
          <w:color w:val="000000" w:themeColor="text1"/>
          <w:sz w:val="28"/>
          <w:szCs w:val="28"/>
        </w:rPr>
        <w:t>r</w:t>
      </w:r>
      <w:r w:rsidRPr="008A17CE">
        <w:rPr>
          <w:color w:val="000000" w:themeColor="text1"/>
          <w:sz w:val="28"/>
          <w:szCs w:val="28"/>
        </w:rPr>
        <w:t xml:space="preserve">tant part) : </w:t>
      </w:r>
    </w:p>
    <w:p w:rsidR="004C18F7" w:rsidRDefault="008A17CE" w:rsidP="00D856B9">
      <w:pPr>
        <w:ind w:firstLineChars="50" w:firstLine="140"/>
        <w:rPr>
          <w:color w:val="000000" w:themeColor="text1"/>
          <w:sz w:val="28"/>
          <w:szCs w:val="28"/>
        </w:rPr>
      </w:pPr>
      <w:r w:rsidRPr="008A17CE">
        <w:rPr>
          <w:color w:val="000000" w:themeColor="text1"/>
          <w:sz w:val="28"/>
          <w:szCs w:val="28"/>
        </w:rPr>
        <w:t>If someone or something is instrumental in a process, plan, or system, they are one of the most important influences in causing it to happen</w:t>
      </w:r>
    </w:p>
    <w:p w:rsidR="008A17CE" w:rsidRDefault="008A17CE" w:rsidP="008A17CE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Ex : </w:t>
      </w:r>
      <w:r w:rsidRPr="008A17CE">
        <w:rPr>
          <w:color w:val="000000" w:themeColor="text1"/>
          <w:sz w:val="28"/>
          <w:szCs w:val="28"/>
        </w:rPr>
        <w:t>John was instrumental in getting the contract to build the new building.</w:t>
      </w:r>
    </w:p>
    <w:p w:rsidR="008A17CE" w:rsidRDefault="008A17CE" w:rsidP="008A17CE">
      <w:pPr>
        <w:ind w:firstLineChars="50" w:firstLine="140"/>
        <w:rPr>
          <w:color w:val="000000" w:themeColor="text1"/>
          <w:sz w:val="28"/>
          <w:szCs w:val="28"/>
        </w:rPr>
      </w:pPr>
    </w:p>
    <w:p w:rsidR="00934801" w:rsidRPr="00934801" w:rsidRDefault="00934801" w:rsidP="00934801">
      <w:pPr>
        <w:ind w:firstLineChars="50" w:firstLine="140"/>
        <w:rPr>
          <w:b/>
          <w:color w:val="000000" w:themeColor="text1"/>
          <w:sz w:val="28"/>
          <w:szCs w:val="28"/>
        </w:rPr>
      </w:pPr>
      <w:r w:rsidRPr="007805AA">
        <w:rPr>
          <w:rFonts w:hint="eastAsia"/>
          <w:color w:val="000000" w:themeColor="text1"/>
          <w:sz w:val="28"/>
          <w:szCs w:val="28"/>
        </w:rPr>
        <w:t>#</w:t>
      </w:r>
      <w:r w:rsidRPr="00B53E63">
        <w:rPr>
          <w:b/>
          <w:color w:val="000000" w:themeColor="text1"/>
          <w:sz w:val="28"/>
          <w:szCs w:val="28"/>
        </w:rPr>
        <w:t>be influential in</w:t>
      </w:r>
    </w:p>
    <w:p w:rsidR="005E5274" w:rsidRDefault="005E5274" w:rsidP="008A17CE">
      <w:pPr>
        <w:ind w:firstLineChars="50" w:firstLine="140"/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52969">
        <w:rPr>
          <w:b/>
          <w:color w:val="000000" w:themeColor="text1"/>
          <w:sz w:val="28"/>
          <w:szCs w:val="28"/>
        </w:rPr>
        <w:t>have</w:t>
      </w:r>
      <w:r w:rsidRPr="005E5274">
        <w:rPr>
          <w:color w:val="000000" w:themeColor="text1"/>
          <w:sz w:val="28"/>
          <w:szCs w:val="28"/>
        </w:rPr>
        <w:t xml:space="preserve"> </w:t>
      </w:r>
      <w:r w:rsidR="00A45E7D">
        <w:rPr>
          <w:rFonts w:hint="eastAsia"/>
          <w:color w:val="000000" w:themeColor="text1"/>
          <w:sz w:val="28"/>
          <w:szCs w:val="28"/>
        </w:rPr>
        <w:t xml:space="preserve">an </w:t>
      </w:r>
      <w:r w:rsidRPr="005E5274">
        <w:rPr>
          <w:color w:val="000000" w:themeColor="text1"/>
          <w:sz w:val="28"/>
          <w:szCs w:val="28"/>
        </w:rPr>
        <w:t xml:space="preserve">influence </w:t>
      </w:r>
      <w:r w:rsidRPr="00DB55F1">
        <w:rPr>
          <w:b/>
          <w:color w:val="000000" w:themeColor="text1"/>
          <w:sz w:val="28"/>
          <w:szCs w:val="28"/>
        </w:rPr>
        <w:t>on</w:t>
      </w:r>
    </w:p>
    <w:p w:rsidR="007805AA" w:rsidRPr="007805AA" w:rsidRDefault="007805AA" w:rsidP="008A17CE">
      <w:pPr>
        <w:ind w:firstLineChars="50" w:firstLine="140"/>
        <w:rPr>
          <w:color w:val="000000" w:themeColor="text1"/>
          <w:sz w:val="28"/>
          <w:szCs w:val="28"/>
        </w:rPr>
      </w:pPr>
    </w:p>
    <w:p w:rsidR="00DB55F1" w:rsidRDefault="00DB55F1" w:rsidP="008A17CE">
      <w:pPr>
        <w:ind w:firstLineChars="50" w:firstLine="140"/>
        <w:rPr>
          <w:color w:val="000000" w:themeColor="text1"/>
          <w:sz w:val="28"/>
          <w:szCs w:val="28"/>
        </w:rPr>
      </w:pPr>
      <w:r w:rsidRPr="00DB55F1">
        <w:rPr>
          <w:rFonts w:hint="eastAsia"/>
          <w:color w:val="000000" w:themeColor="text1"/>
          <w:sz w:val="28"/>
          <w:szCs w:val="28"/>
        </w:rPr>
        <w:t>#</w:t>
      </w:r>
      <w:r w:rsidRPr="00DB55F1">
        <w:rPr>
          <w:color w:val="000000" w:themeColor="text1"/>
          <w:sz w:val="28"/>
          <w:szCs w:val="28"/>
        </w:rPr>
        <w:t>pupils</w:t>
      </w:r>
      <w:r w:rsidRPr="00DB55F1">
        <w:rPr>
          <w:rFonts w:hint="eastAsia"/>
          <w:color w:val="000000" w:themeColor="text1"/>
          <w:sz w:val="28"/>
          <w:szCs w:val="28"/>
        </w:rPr>
        <w:t xml:space="preserve"> (spell)</w:t>
      </w:r>
    </w:p>
    <w:p w:rsidR="00C83C01" w:rsidRDefault="00C83C01" w:rsidP="008A17CE">
      <w:pPr>
        <w:ind w:firstLineChars="50" w:firstLine="140"/>
        <w:rPr>
          <w:color w:val="000000" w:themeColor="text1"/>
          <w:sz w:val="28"/>
          <w:szCs w:val="28"/>
        </w:rPr>
      </w:pPr>
    </w:p>
    <w:p w:rsidR="00D2785C" w:rsidRDefault="00D2785C" w:rsidP="008A17CE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2785C">
        <w:rPr>
          <w:color w:val="000000" w:themeColor="text1"/>
          <w:sz w:val="28"/>
          <w:szCs w:val="28"/>
        </w:rPr>
        <w:t xml:space="preserve">horrified </w:t>
      </w:r>
      <w:r w:rsidR="00245A05">
        <w:rPr>
          <w:rFonts w:hint="eastAsia"/>
          <w:color w:val="000000" w:themeColor="text1"/>
          <w:sz w:val="28"/>
          <w:szCs w:val="28"/>
        </w:rPr>
        <w:t>(at/by)</w:t>
      </w:r>
      <w:r w:rsidR="00B9440F">
        <w:rPr>
          <w:rFonts w:hint="eastAsia"/>
          <w:color w:val="000000" w:themeColor="text1"/>
          <w:sz w:val="28"/>
          <w:szCs w:val="28"/>
        </w:rPr>
        <w:t>(</w:t>
      </w:r>
      <w:r w:rsidR="00B9440F" w:rsidRPr="00B9440F">
        <w:t xml:space="preserve"> </w:t>
      </w:r>
      <w:r w:rsidR="00B9440F" w:rsidRPr="00B9440F">
        <w:rPr>
          <w:color w:val="000000" w:themeColor="text1"/>
          <w:sz w:val="28"/>
          <w:szCs w:val="28"/>
        </w:rPr>
        <w:t>horrify</w:t>
      </w:r>
      <w:r w:rsidR="00B9440F">
        <w:rPr>
          <w:rFonts w:hint="eastAsia"/>
          <w:color w:val="000000" w:themeColor="text1"/>
          <w:sz w:val="28"/>
          <w:szCs w:val="28"/>
        </w:rPr>
        <w:t>)</w:t>
      </w:r>
      <w:r w:rsidRPr="00D2785C">
        <w:rPr>
          <w:color w:val="000000" w:themeColor="text1"/>
          <w:sz w:val="28"/>
          <w:szCs w:val="28"/>
        </w:rPr>
        <w:t>: very shocked</w:t>
      </w:r>
    </w:p>
    <w:p w:rsidR="00D2785C" w:rsidRDefault="005F37E5" w:rsidP="005A7246">
      <w:pPr>
        <w:ind w:firstLineChars="100" w:firstLine="28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t</w:t>
      </w:r>
      <w:r w:rsidR="005A7246">
        <w:rPr>
          <w:color w:val="000000" w:themeColor="text1"/>
          <w:sz w:val="28"/>
          <w:szCs w:val="28"/>
        </w:rPr>
        <w:t>errified</w:t>
      </w:r>
      <w:r w:rsidR="00CA435E">
        <w:rPr>
          <w:rFonts w:hint="eastAsia"/>
          <w:color w:val="000000" w:themeColor="text1"/>
          <w:sz w:val="28"/>
          <w:szCs w:val="28"/>
        </w:rPr>
        <w:t xml:space="preserve"> (of)</w:t>
      </w:r>
      <w:r w:rsidR="00EE3E05">
        <w:rPr>
          <w:rFonts w:hint="eastAsia"/>
          <w:color w:val="000000" w:themeColor="text1"/>
          <w:sz w:val="28"/>
          <w:szCs w:val="28"/>
        </w:rPr>
        <w:t>(</w:t>
      </w:r>
      <w:r w:rsidR="00EE3E05" w:rsidRPr="00EE3E05">
        <w:t xml:space="preserve"> </w:t>
      </w:r>
      <w:r w:rsidR="00EE3E05" w:rsidRPr="00EE3E05">
        <w:rPr>
          <w:color w:val="000000" w:themeColor="text1"/>
          <w:sz w:val="28"/>
          <w:szCs w:val="28"/>
        </w:rPr>
        <w:t>terrify</w:t>
      </w:r>
      <w:r w:rsidR="00EE3E05">
        <w:rPr>
          <w:rFonts w:hint="eastAsia"/>
          <w:color w:val="000000" w:themeColor="text1"/>
          <w:sz w:val="28"/>
          <w:szCs w:val="28"/>
        </w:rPr>
        <w:t>)</w:t>
      </w:r>
      <w:r w:rsidR="00C83C01" w:rsidRPr="00C83C01">
        <w:rPr>
          <w:color w:val="000000" w:themeColor="text1"/>
          <w:sz w:val="28"/>
          <w:szCs w:val="28"/>
        </w:rPr>
        <w:t>: very frightened</w:t>
      </w:r>
    </w:p>
    <w:p w:rsidR="002E4DD8" w:rsidRDefault="002E4DD8" w:rsidP="005A7246">
      <w:pPr>
        <w:ind w:firstLineChars="100" w:firstLine="280"/>
        <w:rPr>
          <w:color w:val="000000" w:themeColor="text1"/>
          <w:sz w:val="28"/>
          <w:szCs w:val="28"/>
        </w:rPr>
      </w:pPr>
      <w:r w:rsidRPr="002E4DD8">
        <w:rPr>
          <w:color w:val="000000" w:themeColor="text1"/>
          <w:sz w:val="28"/>
          <w:szCs w:val="28"/>
        </w:rPr>
        <w:t xml:space="preserve">frightened </w:t>
      </w:r>
      <w:r w:rsidR="0028224C">
        <w:rPr>
          <w:rFonts w:hint="eastAsia"/>
          <w:color w:val="000000" w:themeColor="text1"/>
          <w:sz w:val="28"/>
          <w:szCs w:val="28"/>
        </w:rPr>
        <w:t>(of)</w:t>
      </w:r>
      <w:r w:rsidRPr="002E4DD8">
        <w:rPr>
          <w:color w:val="000000" w:themeColor="text1"/>
          <w:sz w:val="28"/>
          <w:szCs w:val="28"/>
        </w:rPr>
        <w:t>: feeling fear or worry</w:t>
      </w:r>
    </w:p>
    <w:p w:rsidR="002E4DD8" w:rsidRDefault="0066213F" w:rsidP="0066213F">
      <w:pPr>
        <w:ind w:firstLineChars="100" w:firstLine="280"/>
        <w:rPr>
          <w:color w:val="000000" w:themeColor="text1"/>
          <w:sz w:val="28"/>
          <w:szCs w:val="28"/>
        </w:rPr>
      </w:pPr>
      <w:r w:rsidRPr="00B25873">
        <w:rPr>
          <w:b/>
          <w:color w:val="000000" w:themeColor="text1"/>
          <w:sz w:val="28"/>
          <w:szCs w:val="28"/>
        </w:rPr>
        <w:t xml:space="preserve">fearful </w:t>
      </w:r>
      <w:r w:rsidR="007B4826" w:rsidRPr="00B25873">
        <w:rPr>
          <w:rFonts w:hint="eastAsia"/>
          <w:b/>
          <w:color w:val="000000" w:themeColor="text1"/>
          <w:sz w:val="28"/>
          <w:szCs w:val="28"/>
        </w:rPr>
        <w:t>(of)</w:t>
      </w:r>
      <w:r w:rsidRPr="0066213F">
        <w:rPr>
          <w:color w:val="000000" w:themeColor="text1"/>
          <w:sz w:val="28"/>
          <w:szCs w:val="28"/>
        </w:rPr>
        <w:t>: frightened or worried about something</w:t>
      </w:r>
    </w:p>
    <w:p w:rsidR="0066213F" w:rsidRPr="0066213F" w:rsidRDefault="0066213F" w:rsidP="0066213F">
      <w:pPr>
        <w:ind w:firstLineChars="50" w:firstLine="140"/>
        <w:rPr>
          <w:color w:val="000000" w:themeColor="text1"/>
          <w:sz w:val="28"/>
          <w:szCs w:val="28"/>
        </w:rPr>
      </w:pPr>
    </w:p>
    <w:p w:rsidR="002E4DD8" w:rsidRDefault="00584AA8" w:rsidP="002E4DD8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84AA8">
        <w:rPr>
          <w:color w:val="000000" w:themeColor="text1"/>
          <w:sz w:val="28"/>
          <w:szCs w:val="28"/>
        </w:rPr>
        <w:t>acquire</w:t>
      </w:r>
      <w:r>
        <w:rPr>
          <w:rFonts w:hint="eastAsia"/>
          <w:color w:val="000000" w:themeColor="text1"/>
          <w:sz w:val="28"/>
          <w:szCs w:val="28"/>
        </w:rPr>
        <w:t xml:space="preserve">  (spell)</w:t>
      </w:r>
    </w:p>
    <w:p w:rsidR="0092619C" w:rsidRDefault="0092619C" w:rsidP="002E4DD8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9A63CC">
        <w:rPr>
          <w:rFonts w:hint="eastAsia"/>
          <w:color w:val="000000" w:themeColor="text1"/>
          <w:sz w:val="28"/>
          <w:szCs w:val="28"/>
        </w:rPr>
        <w:t xml:space="preserve">to </w:t>
      </w:r>
      <w:r>
        <w:rPr>
          <w:rFonts w:hint="eastAsia"/>
          <w:color w:val="000000" w:themeColor="text1"/>
          <w:sz w:val="28"/>
          <w:szCs w:val="28"/>
        </w:rPr>
        <w:t xml:space="preserve">opt out of : </w:t>
      </w:r>
      <w:r w:rsidRPr="0092619C">
        <w:rPr>
          <w:color w:val="000000" w:themeColor="text1"/>
          <w:sz w:val="28"/>
          <w:szCs w:val="28"/>
        </w:rPr>
        <w:t>to choose not to be part of an activity or to stop being involved in it</w:t>
      </w:r>
      <w:r>
        <w:rPr>
          <w:rFonts w:hint="eastAsia"/>
          <w:color w:val="000000" w:themeColor="text1"/>
          <w:sz w:val="28"/>
          <w:szCs w:val="28"/>
        </w:rPr>
        <w:t>.</w:t>
      </w:r>
    </w:p>
    <w:p w:rsidR="0092619C" w:rsidRDefault="0092619C" w:rsidP="0092619C">
      <w:pPr>
        <w:ind w:firstLineChars="50" w:firstLine="140"/>
        <w:rPr>
          <w:color w:val="000000" w:themeColor="text1"/>
          <w:sz w:val="28"/>
          <w:szCs w:val="28"/>
        </w:rPr>
      </w:pPr>
      <w:r w:rsidRPr="0092619C">
        <w:rPr>
          <w:color w:val="000000" w:themeColor="text1"/>
          <w:sz w:val="28"/>
          <w:szCs w:val="28"/>
        </w:rPr>
        <w:t>Employees can choose to opt out of the pension plan.</w:t>
      </w:r>
    </w:p>
    <w:p w:rsidR="0092619C" w:rsidRDefault="0092619C" w:rsidP="0092619C">
      <w:pPr>
        <w:ind w:firstLineChars="50" w:firstLine="140"/>
        <w:rPr>
          <w:color w:val="000000" w:themeColor="text1"/>
          <w:sz w:val="28"/>
          <w:szCs w:val="28"/>
        </w:rPr>
      </w:pPr>
    </w:p>
    <w:p w:rsidR="0092619C" w:rsidRDefault="00CB5BDF" w:rsidP="0092619C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#news </w:t>
      </w:r>
      <w:r>
        <w:rPr>
          <w:rFonts w:hint="eastAsia"/>
          <w:color w:val="000000" w:themeColor="text1"/>
          <w:sz w:val="28"/>
          <w:szCs w:val="28"/>
        </w:rPr>
        <w:t>不可數</w:t>
      </w:r>
      <w:r>
        <w:rPr>
          <w:rFonts w:hint="eastAsia"/>
          <w:color w:val="000000" w:themeColor="text1"/>
          <w:sz w:val="28"/>
          <w:szCs w:val="28"/>
        </w:rPr>
        <w:t xml:space="preserve">  </w:t>
      </w:r>
    </w:p>
    <w:p w:rsidR="00CB5BDF" w:rsidRDefault="00CB5BDF" w:rsidP="00CB5BDF">
      <w:pPr>
        <w:ind w:firstLineChars="50" w:firstLine="140"/>
        <w:rPr>
          <w:color w:val="000000" w:themeColor="text1"/>
          <w:sz w:val="28"/>
          <w:szCs w:val="28"/>
        </w:rPr>
      </w:pPr>
      <w:r w:rsidRPr="00CB5BDF">
        <w:rPr>
          <w:color w:val="000000" w:themeColor="text1"/>
          <w:sz w:val="28"/>
          <w:szCs w:val="28"/>
        </w:rPr>
        <w:t>That's the best (piece of) news I've heard for a long time!</w:t>
      </w:r>
    </w:p>
    <w:p w:rsidR="00CB5BDF" w:rsidRDefault="00B761BB" w:rsidP="00B761BB">
      <w:pPr>
        <w:ind w:firstLineChars="50" w:firstLine="140"/>
        <w:rPr>
          <w:color w:val="000000" w:themeColor="text1"/>
          <w:sz w:val="28"/>
          <w:szCs w:val="28"/>
        </w:rPr>
      </w:pPr>
      <w:r w:rsidRPr="00B761BB">
        <w:rPr>
          <w:color w:val="000000" w:themeColor="text1"/>
          <w:sz w:val="28"/>
          <w:szCs w:val="28"/>
        </w:rPr>
        <w:t xml:space="preserve">A few days later he told me an exciting </w:t>
      </w:r>
      <w:r w:rsidRPr="008F3148">
        <w:rPr>
          <w:b/>
          <w:color w:val="000000" w:themeColor="text1"/>
          <w:sz w:val="28"/>
          <w:szCs w:val="28"/>
        </w:rPr>
        <w:t>piece</w:t>
      </w:r>
      <w:r w:rsidRPr="00B761BB">
        <w:rPr>
          <w:color w:val="000000" w:themeColor="text1"/>
          <w:sz w:val="28"/>
          <w:szCs w:val="28"/>
        </w:rPr>
        <w:t xml:space="preserve"> of news.</w:t>
      </w:r>
    </w:p>
    <w:p w:rsidR="008F3148" w:rsidRDefault="008F3148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C40041" w:rsidRDefault="00C40041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C40041" w:rsidRDefault="00C40041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8F3148" w:rsidRDefault="008F3148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40AC9">
        <w:rPr>
          <w:b/>
          <w:color w:val="000000" w:themeColor="text1"/>
          <w:sz w:val="28"/>
          <w:szCs w:val="28"/>
        </w:rPr>
        <w:t>pleasant</w:t>
      </w:r>
      <w:r w:rsidRPr="008F3148">
        <w:rPr>
          <w:color w:val="000000" w:themeColor="text1"/>
          <w:sz w:val="28"/>
          <w:szCs w:val="28"/>
        </w:rPr>
        <w:t xml:space="preserve"> : enjoyable, attractive, friendly, or easy to like</w:t>
      </w:r>
    </w:p>
    <w:p w:rsidR="008F3148" w:rsidRDefault="00C40041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C40041">
        <w:rPr>
          <w:color w:val="000000" w:themeColor="text1"/>
          <w:sz w:val="28"/>
          <w:szCs w:val="28"/>
        </w:rPr>
        <w:t>Pleasantness</w:t>
      </w:r>
    </w:p>
    <w:p w:rsidR="00C40041" w:rsidRDefault="007339E5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</w:t>
      </w:r>
      <w:r w:rsidRPr="007339E5">
        <w:rPr>
          <w:color w:val="000000" w:themeColor="text1"/>
          <w:sz w:val="28"/>
          <w:szCs w:val="28"/>
        </w:rPr>
        <w:t>Unpleasant</w:t>
      </w:r>
    </w:p>
    <w:p w:rsidR="007339E5" w:rsidRDefault="007339E5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C40041" w:rsidRDefault="002A6073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2A6073">
        <w:rPr>
          <w:color w:val="000000" w:themeColor="text1"/>
          <w:sz w:val="28"/>
          <w:szCs w:val="28"/>
        </w:rPr>
        <w:t>belonging</w:t>
      </w:r>
      <w:r w:rsidRPr="007775D5">
        <w:rPr>
          <w:b/>
          <w:color w:val="FF0000"/>
          <w:sz w:val="28"/>
          <w:szCs w:val="28"/>
        </w:rPr>
        <w:t xml:space="preserve">s </w:t>
      </w:r>
      <w:r w:rsidRPr="002A6073">
        <w:rPr>
          <w:color w:val="000000" w:themeColor="text1"/>
          <w:sz w:val="28"/>
          <w:szCs w:val="28"/>
        </w:rPr>
        <w:t>[plural]</w:t>
      </w:r>
    </w:p>
    <w:p w:rsidR="00CE42A2" w:rsidRDefault="00CB08B5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B08B5">
        <w:t xml:space="preserve"> </w:t>
      </w:r>
      <w:r w:rsidRPr="00CB08B5">
        <w:rPr>
          <w:color w:val="000000" w:themeColor="text1"/>
          <w:sz w:val="28"/>
          <w:szCs w:val="28"/>
        </w:rPr>
        <w:t xml:space="preserve">All our household goods </w:t>
      </w:r>
      <w:r w:rsidR="00851ED4">
        <w:rPr>
          <w:rFonts w:hint="eastAsia"/>
          <w:color w:val="000000" w:themeColor="text1"/>
          <w:sz w:val="28"/>
          <w:szCs w:val="28"/>
        </w:rPr>
        <w:t>(</w:t>
      </w:r>
      <w:r w:rsidR="00851ED4">
        <w:rPr>
          <w:rFonts w:hint="eastAsia"/>
          <w:color w:val="000000" w:themeColor="text1"/>
          <w:sz w:val="28"/>
          <w:szCs w:val="28"/>
        </w:rPr>
        <w:t>投保</w:t>
      </w:r>
      <w:r w:rsidR="00851ED4">
        <w:rPr>
          <w:rFonts w:hint="eastAsia"/>
          <w:color w:val="000000" w:themeColor="text1"/>
          <w:sz w:val="28"/>
          <w:szCs w:val="28"/>
        </w:rPr>
        <w:t>)</w:t>
      </w:r>
      <w:r w:rsidRPr="00E33EF7">
        <w:rPr>
          <w:b/>
          <w:color w:val="000000" w:themeColor="text1"/>
          <w:sz w:val="28"/>
          <w:szCs w:val="28"/>
        </w:rPr>
        <w:t>are insured against</w:t>
      </w:r>
      <w:r w:rsidRPr="00CB08B5">
        <w:rPr>
          <w:color w:val="000000" w:themeColor="text1"/>
          <w:sz w:val="28"/>
          <w:szCs w:val="28"/>
        </w:rPr>
        <w:t xml:space="preserve"> accidental damage.</w:t>
      </w:r>
    </w:p>
    <w:p w:rsidR="00CB08B5" w:rsidRDefault="009D6F3B" w:rsidP="00B761BB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D6F3B">
        <w:t xml:space="preserve"> </w:t>
      </w:r>
      <w:r w:rsidRPr="009D6F3B">
        <w:rPr>
          <w:color w:val="000000" w:themeColor="text1"/>
          <w:sz w:val="28"/>
          <w:szCs w:val="28"/>
        </w:rPr>
        <w:t xml:space="preserve">to claim </w:t>
      </w:r>
      <w:r w:rsidRPr="00E54453">
        <w:rPr>
          <w:b/>
          <w:color w:val="000000" w:themeColor="text1"/>
          <w:sz w:val="28"/>
          <w:szCs w:val="28"/>
        </w:rPr>
        <w:t xml:space="preserve">compensation for </w:t>
      </w:r>
      <w:r w:rsidRPr="009D6F3B">
        <w:rPr>
          <w:color w:val="000000" w:themeColor="text1"/>
          <w:sz w:val="28"/>
          <w:szCs w:val="28"/>
        </w:rPr>
        <w:t>my loss from your company.</w:t>
      </w:r>
    </w:p>
    <w:p w:rsidR="00512631" w:rsidRDefault="00512631" w:rsidP="00512631">
      <w:pPr>
        <w:ind w:firstLineChars="100" w:firstLine="280"/>
        <w:rPr>
          <w:color w:val="000000" w:themeColor="text1"/>
          <w:sz w:val="28"/>
          <w:szCs w:val="28"/>
        </w:rPr>
      </w:pPr>
      <w:r w:rsidRPr="00512631">
        <w:rPr>
          <w:color w:val="000000" w:themeColor="text1"/>
          <w:sz w:val="28"/>
          <w:szCs w:val="28"/>
        </w:rPr>
        <w:t xml:space="preserve">to </w:t>
      </w:r>
      <w:r w:rsidRPr="00CD58F4">
        <w:rPr>
          <w:b/>
          <w:color w:val="000000" w:themeColor="text1"/>
          <w:sz w:val="28"/>
          <w:szCs w:val="28"/>
        </w:rPr>
        <w:t>compensate</w:t>
      </w:r>
      <w:r w:rsidRPr="00512631">
        <w:rPr>
          <w:color w:val="000000" w:themeColor="text1"/>
          <w:sz w:val="28"/>
          <w:szCs w:val="28"/>
        </w:rPr>
        <w:t xml:space="preserve"> me </w:t>
      </w:r>
      <w:r w:rsidRPr="00CD58F4">
        <w:rPr>
          <w:b/>
          <w:color w:val="000000" w:themeColor="text1"/>
          <w:sz w:val="28"/>
          <w:szCs w:val="28"/>
        </w:rPr>
        <w:t>for</w:t>
      </w:r>
      <w:r w:rsidRPr="00512631">
        <w:rPr>
          <w:color w:val="000000" w:themeColor="text1"/>
          <w:sz w:val="28"/>
          <w:szCs w:val="28"/>
        </w:rPr>
        <w:t xml:space="preserve"> the loss</w:t>
      </w:r>
    </w:p>
    <w:p w:rsidR="00512631" w:rsidRDefault="00512631" w:rsidP="00512631">
      <w:pPr>
        <w:ind w:firstLineChars="50" w:firstLine="140"/>
        <w:rPr>
          <w:color w:val="000000" w:themeColor="text1"/>
          <w:sz w:val="28"/>
          <w:szCs w:val="28"/>
        </w:rPr>
      </w:pPr>
    </w:p>
    <w:p w:rsidR="009D6F3B" w:rsidRDefault="00E54453" w:rsidP="00596112">
      <w:pPr>
        <w:ind w:firstLineChars="50" w:firstLine="14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54453">
        <w:t xml:space="preserve"> </w:t>
      </w:r>
      <w:r w:rsidRPr="00E54453">
        <w:rPr>
          <w:color w:val="000000" w:themeColor="text1"/>
          <w:sz w:val="28"/>
          <w:szCs w:val="28"/>
        </w:rPr>
        <w:t xml:space="preserve">The girl </w:t>
      </w:r>
      <w:r w:rsidRPr="00596112">
        <w:rPr>
          <w:b/>
          <w:color w:val="000000" w:themeColor="text1"/>
          <w:sz w:val="28"/>
          <w:szCs w:val="28"/>
        </w:rPr>
        <w:t>went missing</w:t>
      </w:r>
      <w:r w:rsidRPr="00E54453">
        <w:rPr>
          <w:color w:val="000000" w:themeColor="text1"/>
          <w:sz w:val="28"/>
          <w:szCs w:val="28"/>
        </w:rPr>
        <w:t xml:space="preserve"> during </w:t>
      </w:r>
      <w:r w:rsidRPr="00596112">
        <w:rPr>
          <w:b/>
          <w:color w:val="000000" w:themeColor="text1"/>
          <w:sz w:val="28"/>
          <w:szCs w:val="28"/>
        </w:rPr>
        <w:t>a family outing</w:t>
      </w:r>
      <w:r w:rsidRPr="00E54453">
        <w:rPr>
          <w:color w:val="000000" w:themeColor="text1"/>
          <w:sz w:val="28"/>
          <w:szCs w:val="28"/>
        </w:rPr>
        <w:t xml:space="preserve"> to Mount </w:t>
      </w:r>
      <w:proofErr w:type="spellStart"/>
      <w:r w:rsidRPr="00E54453">
        <w:rPr>
          <w:color w:val="000000" w:themeColor="text1"/>
          <w:sz w:val="28"/>
          <w:szCs w:val="28"/>
        </w:rPr>
        <w:t>Snowdon</w:t>
      </w:r>
      <w:proofErr w:type="spellEnd"/>
      <w:r w:rsidRPr="00E54453">
        <w:rPr>
          <w:color w:val="000000" w:themeColor="text1"/>
          <w:sz w:val="28"/>
          <w:szCs w:val="28"/>
        </w:rPr>
        <w:t>.</w:t>
      </w:r>
    </w:p>
    <w:p w:rsidR="00596112" w:rsidRDefault="00596112" w:rsidP="00596112">
      <w:pPr>
        <w:ind w:firstLineChars="100" w:firstLine="280"/>
        <w:rPr>
          <w:color w:val="000000" w:themeColor="text1"/>
          <w:sz w:val="28"/>
          <w:szCs w:val="28"/>
        </w:rPr>
      </w:pPr>
      <w:r w:rsidRPr="00596112">
        <w:rPr>
          <w:color w:val="000000" w:themeColor="text1"/>
          <w:sz w:val="28"/>
          <w:szCs w:val="28"/>
        </w:rPr>
        <w:t xml:space="preserve">The valuable item that </w:t>
      </w:r>
      <w:r w:rsidRPr="00C523DE">
        <w:rPr>
          <w:b/>
          <w:color w:val="000000" w:themeColor="text1"/>
          <w:sz w:val="28"/>
          <w:szCs w:val="28"/>
        </w:rPr>
        <w:t>went missing</w:t>
      </w:r>
      <w:r w:rsidRPr="00596112">
        <w:rPr>
          <w:color w:val="000000" w:themeColor="text1"/>
          <w:sz w:val="28"/>
          <w:szCs w:val="28"/>
        </w:rPr>
        <w:t xml:space="preserve"> is a fifteen-inch laptop.</w:t>
      </w:r>
    </w:p>
    <w:p w:rsidR="00C523DE" w:rsidRDefault="00BD115A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BD115A">
        <w:t xml:space="preserve"> </w:t>
      </w:r>
      <w:r w:rsidRPr="00BD115A">
        <w:rPr>
          <w:color w:val="000000" w:themeColor="text1"/>
          <w:sz w:val="28"/>
          <w:szCs w:val="28"/>
        </w:rPr>
        <w:t>pricey , pricier, priciest</w:t>
      </w:r>
    </w:p>
    <w:p w:rsidR="00BD115A" w:rsidRDefault="005541CD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541CD">
        <w:t xml:space="preserve"> </w:t>
      </w:r>
      <w:r w:rsidRPr="005541CD">
        <w:rPr>
          <w:color w:val="000000" w:themeColor="text1"/>
          <w:sz w:val="28"/>
          <w:szCs w:val="28"/>
        </w:rPr>
        <w:t>household name [C]</w:t>
      </w:r>
    </w:p>
    <w:p w:rsidR="005541CD" w:rsidRDefault="00C342DF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342DF">
        <w:t xml:space="preserve"> </w:t>
      </w:r>
      <w:r w:rsidRPr="00C342DF">
        <w:rPr>
          <w:color w:val="000000" w:themeColor="text1"/>
          <w:sz w:val="28"/>
          <w:szCs w:val="28"/>
        </w:rPr>
        <w:t xml:space="preserve">privilege and wealth are two common benefits that </w:t>
      </w:r>
      <w:r w:rsidRPr="000E29AF">
        <w:rPr>
          <w:b/>
          <w:color w:val="000000" w:themeColor="text1"/>
          <w:sz w:val="28"/>
          <w:szCs w:val="28"/>
        </w:rPr>
        <w:t xml:space="preserve">come </w:t>
      </w:r>
      <w:r w:rsidRPr="00AE4F16">
        <w:rPr>
          <w:b/>
          <w:color w:val="FF0000"/>
          <w:sz w:val="28"/>
          <w:szCs w:val="28"/>
        </w:rPr>
        <w:t>to</w:t>
      </w:r>
      <w:r w:rsidRPr="000E29AF">
        <w:rPr>
          <w:b/>
          <w:color w:val="000000" w:themeColor="text1"/>
          <w:sz w:val="28"/>
          <w:szCs w:val="28"/>
        </w:rPr>
        <w:t xml:space="preserve"> mind </w:t>
      </w:r>
      <w:r w:rsidRPr="00C342DF">
        <w:rPr>
          <w:color w:val="000000" w:themeColor="text1"/>
          <w:sz w:val="28"/>
          <w:szCs w:val="28"/>
        </w:rPr>
        <w:t xml:space="preserve">when </w:t>
      </w:r>
      <w:r w:rsidRPr="000E29AF">
        <w:rPr>
          <w:b/>
          <w:color w:val="000000" w:themeColor="text1"/>
          <w:sz w:val="28"/>
          <w:szCs w:val="28"/>
        </w:rPr>
        <w:t>mentioning</w:t>
      </w:r>
      <w:r w:rsidRPr="00C342DF">
        <w:rPr>
          <w:color w:val="000000" w:themeColor="text1"/>
          <w:sz w:val="28"/>
          <w:szCs w:val="28"/>
        </w:rPr>
        <w:t xml:space="preserve"> </w:t>
      </w:r>
      <w:r w:rsidR="00AE4F16">
        <w:rPr>
          <w:rFonts w:hint="eastAsia"/>
          <w:color w:val="000000" w:themeColor="text1"/>
          <w:sz w:val="28"/>
          <w:szCs w:val="28"/>
        </w:rPr>
        <w:t>(</w:t>
      </w:r>
      <w:r w:rsidR="00AE4F16">
        <w:rPr>
          <w:rFonts w:hint="eastAsia"/>
          <w:color w:val="000000" w:themeColor="text1"/>
          <w:sz w:val="28"/>
          <w:szCs w:val="28"/>
        </w:rPr>
        <w:t>不要加介係詞</w:t>
      </w:r>
      <w:r w:rsidR="00AE4F16">
        <w:rPr>
          <w:rFonts w:hint="eastAsia"/>
          <w:color w:val="000000" w:themeColor="text1"/>
          <w:sz w:val="28"/>
          <w:szCs w:val="28"/>
        </w:rPr>
        <w:t xml:space="preserve">) </w:t>
      </w:r>
      <w:r w:rsidRPr="00C342DF">
        <w:rPr>
          <w:color w:val="000000" w:themeColor="text1"/>
          <w:sz w:val="28"/>
          <w:szCs w:val="28"/>
        </w:rPr>
        <w:t>celebrities.</w:t>
      </w:r>
    </w:p>
    <w:p w:rsidR="00C342DF" w:rsidRDefault="00AE0375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63A02">
        <w:rPr>
          <w:b/>
        </w:rPr>
        <w:t xml:space="preserve"> </w:t>
      </w:r>
      <w:r w:rsidRPr="00C63A02">
        <w:rPr>
          <w:b/>
          <w:color w:val="000000" w:themeColor="text1"/>
          <w:sz w:val="28"/>
          <w:szCs w:val="28"/>
        </w:rPr>
        <w:t xml:space="preserve">there is a </w:t>
      </w:r>
      <w:r w:rsidRPr="00096FBA">
        <w:rPr>
          <w:b/>
          <w:color w:val="FF0000"/>
          <w:sz w:val="28"/>
          <w:szCs w:val="28"/>
        </w:rPr>
        <w:t>high</w:t>
      </w:r>
      <w:r w:rsidRPr="00C63A02">
        <w:rPr>
          <w:b/>
          <w:color w:val="000000" w:themeColor="text1"/>
          <w:sz w:val="28"/>
          <w:szCs w:val="28"/>
        </w:rPr>
        <w:t xml:space="preserve"> chance</w:t>
      </w:r>
      <w:r w:rsidRPr="00AE0375">
        <w:rPr>
          <w:color w:val="000000" w:themeColor="text1"/>
          <w:sz w:val="28"/>
          <w:szCs w:val="28"/>
        </w:rPr>
        <w:t xml:space="preserve"> they can live lucrative lives and have privileges over normal people.</w:t>
      </w:r>
    </w:p>
    <w:p w:rsidR="00AE0375" w:rsidRDefault="007A3D6D" w:rsidP="00BD115A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7A3D6D">
        <w:t xml:space="preserve"> </w:t>
      </w:r>
      <w:r w:rsidRPr="007A3D6D">
        <w:rPr>
          <w:color w:val="000000" w:themeColor="text1"/>
          <w:sz w:val="28"/>
          <w:szCs w:val="28"/>
        </w:rPr>
        <w:t xml:space="preserve">I strongly believe my observation that being a celebrity is beneficial </w:t>
      </w:r>
      <w:r w:rsidRPr="00B71118">
        <w:rPr>
          <w:b/>
          <w:color w:val="000000" w:themeColor="text1"/>
          <w:sz w:val="28"/>
          <w:szCs w:val="28"/>
        </w:rPr>
        <w:t>overall</w:t>
      </w:r>
    </w:p>
    <w:p w:rsidR="001D3480" w:rsidRDefault="001D3480" w:rsidP="00BD115A">
      <w:pPr>
        <w:rPr>
          <w:color w:val="000000" w:themeColor="text1"/>
          <w:sz w:val="28"/>
          <w:szCs w:val="28"/>
        </w:rPr>
      </w:pPr>
      <w:r w:rsidRPr="001D3480">
        <w:rPr>
          <w:rFonts w:hint="eastAsia"/>
          <w:color w:val="000000" w:themeColor="text1"/>
          <w:sz w:val="28"/>
          <w:szCs w:val="28"/>
        </w:rPr>
        <w:t>#</w:t>
      </w:r>
      <w:r w:rsidRPr="001D3480">
        <w:t xml:space="preserve"> </w:t>
      </w:r>
      <w:r w:rsidRPr="001D3480">
        <w:rPr>
          <w:color w:val="000000" w:themeColor="text1"/>
          <w:sz w:val="28"/>
          <w:szCs w:val="28"/>
        </w:rPr>
        <w:t xml:space="preserve">being a celebrity is </w:t>
      </w:r>
      <w:r w:rsidRPr="001D3480">
        <w:rPr>
          <w:b/>
          <w:color w:val="000000" w:themeColor="text1"/>
          <w:sz w:val="28"/>
          <w:szCs w:val="28"/>
        </w:rPr>
        <w:t>more of a fortune than a misfortune</w:t>
      </w:r>
      <w:r w:rsidRPr="001D3480">
        <w:rPr>
          <w:color w:val="000000" w:themeColor="text1"/>
          <w:sz w:val="28"/>
          <w:szCs w:val="28"/>
        </w:rPr>
        <w:t xml:space="preserve"> in my opinion.</w:t>
      </w:r>
    </w:p>
    <w:p w:rsidR="00A05AC9" w:rsidRPr="001D3480" w:rsidRDefault="00A05AC9" w:rsidP="00BD115A">
      <w:pPr>
        <w:rPr>
          <w:color w:val="000000" w:themeColor="text1"/>
          <w:sz w:val="28"/>
          <w:szCs w:val="28"/>
        </w:rPr>
      </w:pPr>
    </w:p>
    <w:p w:rsidR="001D3480" w:rsidRDefault="005F5306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F5306">
        <w:rPr>
          <w:color w:val="000000" w:themeColor="text1"/>
          <w:sz w:val="28"/>
          <w:szCs w:val="28"/>
        </w:rPr>
        <w:t xml:space="preserve">undermine : to make someone less confident, less powerful, or less likely to succeed, or to make something weaker, often </w:t>
      </w:r>
      <w:r w:rsidRPr="00854D00">
        <w:rPr>
          <w:b/>
          <w:color w:val="000000" w:themeColor="text1"/>
          <w:sz w:val="28"/>
          <w:szCs w:val="28"/>
        </w:rPr>
        <w:t>gradually</w:t>
      </w:r>
      <w:r w:rsidRPr="005F5306">
        <w:rPr>
          <w:color w:val="000000" w:themeColor="text1"/>
          <w:sz w:val="28"/>
          <w:szCs w:val="28"/>
        </w:rPr>
        <w:t>.</w:t>
      </w:r>
    </w:p>
    <w:p w:rsidR="00A05AC9" w:rsidRDefault="00A05AC9" w:rsidP="00BD115A">
      <w:pPr>
        <w:rPr>
          <w:color w:val="000000" w:themeColor="text1"/>
          <w:sz w:val="28"/>
          <w:szCs w:val="28"/>
        </w:rPr>
      </w:pPr>
    </w:p>
    <w:p w:rsidR="00170BAC" w:rsidRDefault="00A05AC9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05AC9">
        <w:rPr>
          <w:color w:val="000000" w:themeColor="text1"/>
          <w:sz w:val="28"/>
          <w:szCs w:val="28"/>
        </w:rPr>
        <w:t xml:space="preserve">linger </w:t>
      </w:r>
      <w:r w:rsidR="005F2692" w:rsidRPr="005F2692">
        <w:rPr>
          <w:color w:val="000000" w:themeColor="text1"/>
          <w:sz w:val="28"/>
          <w:szCs w:val="28"/>
        </w:rPr>
        <w:t>/ˈ</w:t>
      </w:r>
      <w:proofErr w:type="spellStart"/>
      <w:r w:rsidR="005F2692" w:rsidRPr="005F2692">
        <w:rPr>
          <w:color w:val="000000" w:themeColor="text1"/>
          <w:sz w:val="28"/>
          <w:szCs w:val="28"/>
        </w:rPr>
        <w:t>lɪŋ.ɡər</w:t>
      </w:r>
      <w:proofErr w:type="spellEnd"/>
      <w:r w:rsidR="005F2692">
        <w:rPr>
          <w:rFonts w:hint="eastAsia"/>
          <w:color w:val="000000" w:themeColor="text1"/>
          <w:sz w:val="28"/>
          <w:szCs w:val="28"/>
        </w:rPr>
        <w:t>/</w:t>
      </w:r>
      <w:r w:rsidRPr="00A05AC9">
        <w:rPr>
          <w:color w:val="000000" w:themeColor="text1"/>
          <w:sz w:val="28"/>
          <w:szCs w:val="28"/>
        </w:rPr>
        <w:t xml:space="preserve">: to take a </w:t>
      </w:r>
      <w:r w:rsidR="00170BAC">
        <w:rPr>
          <w:color w:val="000000" w:themeColor="text1"/>
          <w:sz w:val="28"/>
          <w:szCs w:val="28"/>
        </w:rPr>
        <w:t>long time to leave or disappear</w:t>
      </w:r>
      <w:r w:rsidR="00170BAC">
        <w:rPr>
          <w:rFonts w:hint="eastAsia"/>
          <w:color w:val="000000" w:themeColor="text1"/>
          <w:sz w:val="28"/>
          <w:szCs w:val="28"/>
        </w:rPr>
        <w:t>.</w:t>
      </w:r>
    </w:p>
    <w:p w:rsidR="005F5306" w:rsidRDefault="00A05AC9" w:rsidP="00BD115A">
      <w:pPr>
        <w:rPr>
          <w:color w:val="000000" w:themeColor="text1"/>
          <w:sz w:val="28"/>
          <w:szCs w:val="28"/>
        </w:rPr>
      </w:pPr>
      <w:r w:rsidRPr="00A05AC9">
        <w:rPr>
          <w:color w:val="000000" w:themeColor="text1"/>
          <w:sz w:val="28"/>
          <w:szCs w:val="28"/>
        </w:rPr>
        <w:t xml:space="preserve">After the play had finished, we </w:t>
      </w:r>
      <w:r w:rsidRPr="004F47FF">
        <w:rPr>
          <w:b/>
          <w:color w:val="000000" w:themeColor="text1"/>
          <w:sz w:val="28"/>
          <w:szCs w:val="28"/>
        </w:rPr>
        <w:t>lingered for a while</w:t>
      </w:r>
      <w:r w:rsidRPr="00A05AC9">
        <w:rPr>
          <w:color w:val="000000" w:themeColor="text1"/>
          <w:sz w:val="28"/>
          <w:szCs w:val="28"/>
        </w:rPr>
        <w:t xml:space="preserve"> in the bar hoping to catch sight of the actors.</w:t>
      </w:r>
    </w:p>
    <w:p w:rsidR="007A3D6D" w:rsidRDefault="007A3D6D" w:rsidP="00BD115A">
      <w:pPr>
        <w:rPr>
          <w:color w:val="000000" w:themeColor="text1"/>
          <w:sz w:val="28"/>
          <w:szCs w:val="28"/>
        </w:rPr>
      </w:pPr>
    </w:p>
    <w:p w:rsidR="005541CD" w:rsidRDefault="0015150C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#</w:t>
      </w:r>
      <w:r w:rsidR="00845DB4" w:rsidRPr="00845DB4">
        <w:rPr>
          <w:rFonts w:hint="eastAsia"/>
          <w:color w:val="000000" w:themeColor="text1"/>
          <w:sz w:val="28"/>
          <w:szCs w:val="28"/>
        </w:rPr>
        <w:t xml:space="preserve"> </w:t>
      </w:r>
      <w:r w:rsidR="00845DB4" w:rsidRPr="00845DB4">
        <w:rPr>
          <w:rFonts w:hint="eastAsia"/>
          <w:color w:val="000000" w:themeColor="text1"/>
          <w:sz w:val="28"/>
          <w:szCs w:val="28"/>
        </w:rPr>
        <w:t>近視</w:t>
      </w:r>
      <w:r w:rsidR="00845DB4">
        <w:rPr>
          <w:rFonts w:hint="eastAsia"/>
          <w:color w:val="000000" w:themeColor="text1"/>
          <w:sz w:val="28"/>
          <w:szCs w:val="28"/>
        </w:rPr>
        <w:t xml:space="preserve"> </w:t>
      </w:r>
      <w:r w:rsidRPr="0015150C">
        <w:rPr>
          <w:color w:val="000000" w:themeColor="text1"/>
          <w:sz w:val="28"/>
          <w:szCs w:val="28"/>
        </w:rPr>
        <w:t>short-sighted (adj.) ,  short-sightedness (n.)</w:t>
      </w:r>
    </w:p>
    <w:p w:rsidR="0015150C" w:rsidRDefault="005D68AB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D68AB">
        <w:rPr>
          <w:color w:val="000000" w:themeColor="text1"/>
          <w:sz w:val="28"/>
          <w:szCs w:val="28"/>
        </w:rPr>
        <w:t xml:space="preserve">She's been </w:t>
      </w:r>
      <w:r w:rsidRPr="00FB4219">
        <w:rPr>
          <w:b/>
          <w:color w:val="000000" w:themeColor="text1"/>
          <w:sz w:val="28"/>
          <w:szCs w:val="28"/>
        </w:rPr>
        <w:t>suffering from</w:t>
      </w:r>
      <w:r w:rsidRPr="005D68AB">
        <w:rPr>
          <w:color w:val="000000" w:themeColor="text1"/>
          <w:sz w:val="28"/>
          <w:szCs w:val="28"/>
        </w:rPr>
        <w:t xml:space="preserve"> (= been ill with) cancer for two years.</w:t>
      </w:r>
    </w:p>
    <w:p w:rsidR="007A52A6" w:rsidRDefault="007A52A6" w:rsidP="00BD115A">
      <w:pPr>
        <w:rPr>
          <w:color w:val="000000" w:themeColor="text1"/>
          <w:sz w:val="28"/>
          <w:szCs w:val="28"/>
        </w:rPr>
      </w:pPr>
    </w:p>
    <w:p w:rsidR="005D68AB" w:rsidRDefault="00C6046C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C60BC2">
        <w:rPr>
          <w:color w:val="000000" w:themeColor="text1"/>
          <w:sz w:val="28"/>
          <w:szCs w:val="28"/>
        </w:rPr>
        <w:t>unrestrained</w:t>
      </w:r>
      <w:r w:rsidRPr="00C6046C">
        <w:rPr>
          <w:color w:val="000000" w:themeColor="text1"/>
          <w:sz w:val="28"/>
          <w:szCs w:val="28"/>
        </w:rPr>
        <w:t>:  not limited or controlled, Not restrained or restricted</w:t>
      </w:r>
    </w:p>
    <w:p w:rsidR="00F704AC" w:rsidRDefault="00F704AC" w:rsidP="00BD115A">
      <w:pPr>
        <w:rPr>
          <w:color w:val="000000" w:themeColor="text1"/>
          <w:sz w:val="28"/>
          <w:szCs w:val="28"/>
        </w:rPr>
      </w:pPr>
    </w:p>
    <w:p w:rsidR="00F704AC" w:rsidRDefault="00F704AC" w:rsidP="00BD115A">
      <w:pPr>
        <w:rPr>
          <w:color w:val="000000" w:themeColor="text1"/>
          <w:sz w:val="28"/>
          <w:szCs w:val="28"/>
        </w:rPr>
      </w:pPr>
    </w:p>
    <w:p w:rsidR="00C6046C" w:rsidRDefault="003C76F0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1B765D">
        <w:rPr>
          <w:color w:val="000000" w:themeColor="text1"/>
          <w:sz w:val="28"/>
          <w:szCs w:val="28"/>
        </w:rPr>
        <w:t>excessive : too much</w:t>
      </w:r>
      <w:r w:rsidR="001B765D">
        <w:rPr>
          <w:rFonts w:hint="eastAsia"/>
          <w:color w:val="000000" w:themeColor="text1"/>
          <w:sz w:val="28"/>
          <w:szCs w:val="28"/>
        </w:rPr>
        <w:t xml:space="preserve">  (</w:t>
      </w:r>
      <w:r w:rsidRPr="003C76F0">
        <w:rPr>
          <w:color w:val="000000" w:themeColor="text1"/>
          <w:sz w:val="28"/>
          <w:szCs w:val="28"/>
        </w:rPr>
        <w:t>More than is necessary, normal, or desirable; immoderate</w:t>
      </w:r>
      <w:r w:rsidR="001B765D">
        <w:rPr>
          <w:rFonts w:hint="eastAsia"/>
          <w:color w:val="000000" w:themeColor="text1"/>
          <w:sz w:val="28"/>
          <w:szCs w:val="28"/>
        </w:rPr>
        <w:t>)</w:t>
      </w:r>
    </w:p>
    <w:p w:rsidR="002C09B7" w:rsidRDefault="002C09B7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2C09B7">
        <w:rPr>
          <w:color w:val="000000" w:themeColor="text1"/>
          <w:sz w:val="28"/>
          <w:szCs w:val="28"/>
        </w:rPr>
        <w:t xml:space="preserve">excess : </w:t>
      </w:r>
    </w:p>
    <w:p w:rsidR="003C76F0" w:rsidRDefault="002C09B7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 w:rsidRPr="002C09B7">
        <w:rPr>
          <w:color w:val="000000" w:themeColor="text1"/>
          <w:sz w:val="28"/>
          <w:szCs w:val="28"/>
        </w:rPr>
        <w:t>(n.)[S or U] an amount that is more than acce</w:t>
      </w:r>
      <w:r>
        <w:rPr>
          <w:color w:val="000000" w:themeColor="text1"/>
          <w:sz w:val="28"/>
          <w:szCs w:val="28"/>
        </w:rPr>
        <w:t>ptable, expected, or reasonable</w:t>
      </w:r>
      <w:r>
        <w:rPr>
          <w:rFonts w:hint="eastAsia"/>
          <w:color w:val="000000" w:themeColor="text1"/>
          <w:sz w:val="28"/>
          <w:szCs w:val="28"/>
        </w:rPr>
        <w:t>.</w:t>
      </w:r>
      <w:r w:rsidRPr="002C09B7">
        <w:rPr>
          <w:color w:val="000000" w:themeColor="text1"/>
          <w:sz w:val="28"/>
          <w:szCs w:val="28"/>
        </w:rPr>
        <w:t xml:space="preserve">  </w:t>
      </w:r>
    </w:p>
    <w:p w:rsidR="002C09B7" w:rsidRDefault="002C09B7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 (adj.) extra</w:t>
      </w:r>
    </w:p>
    <w:p w:rsidR="002C09B7" w:rsidRPr="00C60BC2" w:rsidRDefault="002C09B7" w:rsidP="00BD115A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</w:t>
      </w:r>
    </w:p>
    <w:p w:rsidR="00C523DE" w:rsidRDefault="00F704AC" w:rsidP="00F704A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F704AC">
        <w:rPr>
          <w:color w:val="000000" w:themeColor="text1"/>
          <w:sz w:val="28"/>
          <w:szCs w:val="28"/>
        </w:rPr>
        <w:t>immoderate : too much or many, or more than is usual or reasonable</w:t>
      </w:r>
    </w:p>
    <w:p w:rsidR="00B816B0" w:rsidRDefault="00612406" w:rsidP="00F704A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612406">
        <w:rPr>
          <w:color w:val="000000" w:themeColor="text1"/>
          <w:sz w:val="28"/>
          <w:szCs w:val="28"/>
        </w:rPr>
        <w:t xml:space="preserve">moderate </w:t>
      </w:r>
      <w:r w:rsidR="00AB249E">
        <w:rPr>
          <w:rFonts w:hint="eastAsia"/>
          <w:color w:val="000000" w:themeColor="text1"/>
          <w:sz w:val="28"/>
          <w:szCs w:val="28"/>
        </w:rPr>
        <w:t>(v.)</w:t>
      </w:r>
      <w:r w:rsidRPr="00612406">
        <w:rPr>
          <w:color w:val="000000" w:themeColor="text1"/>
          <w:sz w:val="28"/>
          <w:szCs w:val="28"/>
        </w:rPr>
        <w:t>: to (cause to) become less in size, strength, or force; to reduce something:</w:t>
      </w:r>
    </w:p>
    <w:p w:rsidR="00612406" w:rsidRDefault="00612406" w:rsidP="00F704AC">
      <w:pPr>
        <w:rPr>
          <w:color w:val="000000" w:themeColor="text1"/>
          <w:sz w:val="28"/>
          <w:szCs w:val="28"/>
        </w:rPr>
      </w:pPr>
    </w:p>
    <w:p w:rsidR="00B816B0" w:rsidRDefault="00B816B0" w:rsidP="00F704A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B816B0">
        <w:rPr>
          <w:color w:val="000000" w:themeColor="text1"/>
          <w:sz w:val="28"/>
          <w:szCs w:val="28"/>
        </w:rPr>
        <w:t>courtesy (spell)</w:t>
      </w:r>
      <w:r w:rsidR="000D0C3F">
        <w:rPr>
          <w:rFonts w:hint="eastAsia"/>
          <w:color w:val="000000" w:themeColor="text1"/>
          <w:sz w:val="28"/>
          <w:szCs w:val="28"/>
        </w:rPr>
        <w:t xml:space="preserve"> </w:t>
      </w:r>
      <w:r w:rsidR="009D441C">
        <w:rPr>
          <w:rFonts w:hint="eastAsia"/>
          <w:color w:val="000000" w:themeColor="text1"/>
          <w:sz w:val="28"/>
          <w:szCs w:val="28"/>
        </w:rPr>
        <w:t>(</w:t>
      </w:r>
      <w:r w:rsidR="009D441C" w:rsidRPr="009D441C">
        <w:rPr>
          <w:color w:val="000000" w:themeColor="text1"/>
          <w:sz w:val="28"/>
          <w:szCs w:val="28"/>
        </w:rPr>
        <w:t>courteous</w:t>
      </w:r>
      <w:r w:rsidR="004D0DE8">
        <w:rPr>
          <w:rFonts w:hint="eastAsia"/>
          <w:color w:val="000000" w:themeColor="text1"/>
          <w:sz w:val="28"/>
          <w:szCs w:val="28"/>
        </w:rPr>
        <w:t xml:space="preserve"> : </w:t>
      </w:r>
      <w:r w:rsidR="004D0DE8" w:rsidRPr="004D0DE8">
        <w:rPr>
          <w:color w:val="000000" w:themeColor="text1"/>
          <w:sz w:val="28"/>
          <w:szCs w:val="28"/>
        </w:rPr>
        <w:t xml:space="preserve">polite and </w:t>
      </w:r>
      <w:r w:rsidR="004D0DE8">
        <w:rPr>
          <w:color w:val="000000" w:themeColor="text1"/>
          <w:sz w:val="28"/>
          <w:szCs w:val="28"/>
        </w:rPr>
        <w:t>showing respect</w:t>
      </w:r>
      <w:r w:rsidR="009D441C">
        <w:rPr>
          <w:rFonts w:hint="eastAsia"/>
          <w:color w:val="000000" w:themeColor="text1"/>
          <w:sz w:val="28"/>
          <w:szCs w:val="28"/>
        </w:rPr>
        <w:t>)</w:t>
      </w:r>
    </w:p>
    <w:p w:rsidR="00E54453" w:rsidRDefault="00E54453" w:rsidP="00EC260E">
      <w:pPr>
        <w:rPr>
          <w:color w:val="000000" w:themeColor="text1"/>
          <w:sz w:val="28"/>
          <w:szCs w:val="28"/>
        </w:rPr>
      </w:pPr>
    </w:p>
    <w:p w:rsidR="00EC260E" w:rsidRDefault="00EC260E" w:rsidP="00EC260E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15838">
        <w:rPr>
          <w:color w:val="000000" w:themeColor="text1"/>
          <w:sz w:val="28"/>
          <w:szCs w:val="28"/>
        </w:rPr>
        <w:t>She</w:t>
      </w:r>
      <w:r w:rsidRPr="00F8783F">
        <w:rPr>
          <w:b/>
          <w:color w:val="000000" w:themeColor="text1"/>
          <w:sz w:val="28"/>
          <w:szCs w:val="28"/>
        </w:rPr>
        <w:t xml:space="preserve"> is indulgent to</w:t>
      </w:r>
      <w:r w:rsidRPr="00A15838">
        <w:rPr>
          <w:color w:val="000000" w:themeColor="text1"/>
          <w:sz w:val="28"/>
          <w:szCs w:val="28"/>
        </w:rPr>
        <w:t xml:space="preserve"> her grandchildren.</w:t>
      </w:r>
    </w:p>
    <w:p w:rsidR="00EC260E" w:rsidRPr="00EC260E" w:rsidRDefault="00EC260E" w:rsidP="00EC260E">
      <w:pPr>
        <w:rPr>
          <w:color w:val="000000" w:themeColor="text1"/>
          <w:sz w:val="28"/>
          <w:szCs w:val="28"/>
        </w:rPr>
      </w:pPr>
    </w:p>
    <w:p w:rsidR="00E54453" w:rsidRDefault="00BF32EE" w:rsidP="00BF32EE">
      <w:pPr>
        <w:rPr>
          <w:rFonts w:ascii="Arial" w:hAnsi="Arial" w:cs="Arial"/>
          <w:color w:val="000000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rFonts w:ascii="Arial" w:hAnsi="Arial" w:cs="Arial"/>
          <w:color w:val="000000"/>
        </w:rPr>
        <w:t>He claims that society has been far too</w:t>
      </w:r>
      <w:r w:rsidR="00BC1E4A">
        <w:rPr>
          <w:rFonts w:ascii="Arial" w:hAnsi="Arial" w:cs="Arial" w:hint="eastAsia"/>
          <w:color w:val="000000"/>
        </w:rPr>
        <w:t xml:space="preserve"> </w:t>
      </w:r>
      <w:r w:rsidR="00743C43">
        <w:rPr>
          <w:rFonts w:ascii="Arial" w:hAnsi="Arial" w:cs="Arial" w:hint="eastAsia"/>
          <w:b/>
          <w:bCs/>
          <w:color w:val="000000"/>
        </w:rPr>
        <w:t>(</w:t>
      </w:r>
      <w:r w:rsidR="00743C43">
        <w:rPr>
          <w:rFonts w:ascii="Arial" w:hAnsi="Arial" w:cs="Arial"/>
          <w:color w:val="000000"/>
        </w:rPr>
        <w:t>放縱的</w:t>
      </w:r>
      <w:r w:rsidR="00743C43">
        <w:rPr>
          <w:rFonts w:ascii="Arial" w:hAnsi="Arial" w:cs="Arial" w:hint="eastAsia"/>
          <w:b/>
          <w:bCs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permissive</w:t>
      </w:r>
      <w:r w:rsidR="00BC1E4A">
        <w:rPr>
          <w:rStyle w:val="apple-converted-space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towards</w:t>
      </w:r>
      <w:r w:rsidR="00BC1E4A">
        <w:rPr>
          <w:rStyle w:val="apple-converted-space"/>
          <w:rFonts w:ascii="Arial" w:hAnsi="Arial" w:cs="Arial" w:hint="eastAsia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drug taking.</w:t>
      </w:r>
    </w:p>
    <w:p w:rsidR="00BF32EE" w:rsidRDefault="00BF32EE" w:rsidP="00BF32EE">
      <w:pPr>
        <w:rPr>
          <w:color w:val="000000" w:themeColor="text1"/>
          <w:sz w:val="28"/>
          <w:szCs w:val="28"/>
        </w:rPr>
      </w:pPr>
    </w:p>
    <w:p w:rsidR="00A40F49" w:rsidRDefault="00A40F49" w:rsidP="00BF32EE">
      <w:pPr>
        <w:rPr>
          <w:rFonts w:ascii="Arial" w:hAnsi="Arial" w:cs="Arial"/>
          <w:color w:val="000000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rFonts w:ascii="Arial" w:hAnsi="Arial" w:cs="Arial"/>
          <w:color w:val="000000"/>
        </w:rPr>
        <w:t>They believe that judges are too</w:t>
      </w:r>
      <w:r>
        <w:rPr>
          <w:rStyle w:val="apple-converted-space"/>
          <w:rFonts w:ascii="Arial" w:hAnsi="Arial" w:cs="Arial" w:hint="eastAsia"/>
          <w:color w:val="000000"/>
        </w:rPr>
        <w:t xml:space="preserve"> (</w:t>
      </w:r>
      <w:r>
        <w:rPr>
          <w:rFonts w:ascii="Arial" w:hAnsi="Arial" w:cs="Arial"/>
          <w:color w:val="000000"/>
        </w:rPr>
        <w:t>仁慈的</w:t>
      </w:r>
      <w:r>
        <w:rPr>
          <w:rStyle w:val="apple-converted-space"/>
          <w:rFonts w:ascii="Arial" w:hAnsi="Arial" w:cs="Arial" w:hint="eastAsia"/>
          <w:color w:val="000000"/>
        </w:rPr>
        <w:t>)</w:t>
      </w:r>
      <w:r>
        <w:rPr>
          <w:rFonts w:ascii="Arial" w:hAnsi="Arial" w:cs="Arial"/>
          <w:b/>
          <w:bCs/>
          <w:color w:val="000000"/>
        </w:rPr>
        <w:t>lenient with</w:t>
      </w:r>
      <w:r>
        <w:rPr>
          <w:rStyle w:val="apple-converted-space"/>
          <w:rFonts w:ascii="Arial" w:hAnsi="Arial" w:cs="Arial" w:hint="eastAsia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terrorist suspects.</w:t>
      </w:r>
    </w:p>
    <w:p w:rsidR="00A40F49" w:rsidRDefault="00A40F49" w:rsidP="00BF32EE">
      <w:pPr>
        <w:rPr>
          <w:color w:val="000000" w:themeColor="text1"/>
          <w:sz w:val="28"/>
          <w:szCs w:val="28"/>
        </w:rPr>
      </w:pPr>
    </w:p>
    <w:p w:rsidR="009D6F3B" w:rsidRDefault="00A02150" w:rsidP="00A0215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rFonts w:ascii="Arial" w:hAnsi="Arial" w:cs="Arial"/>
          <w:color w:val="000000"/>
        </w:rPr>
        <w:t>It is part of a teacher's job to</w:t>
      </w:r>
      <w:r>
        <w:rPr>
          <w:rStyle w:val="apple-converted-space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instill</w:t>
      </w:r>
      <w:r w:rsidRPr="00A02150">
        <w:rPr>
          <w:rStyle w:val="apple-converted-space"/>
          <w:rFonts w:ascii="Arial" w:hAnsi="Arial" w:cs="Arial" w:hint="eastAsia"/>
          <w:bCs/>
          <w:color w:val="000000"/>
        </w:rPr>
        <w:t>(</w:t>
      </w:r>
      <w:r w:rsidRPr="00A02150">
        <w:rPr>
          <w:rFonts w:ascii="Arial" w:hAnsi="Arial" w:cs="Arial"/>
          <w:color w:val="000000"/>
        </w:rPr>
        <w:t>逐漸灌輸</w:t>
      </w:r>
      <w:r w:rsidRPr="00A02150">
        <w:rPr>
          <w:rStyle w:val="apple-converted-space"/>
          <w:rFonts w:ascii="Arial" w:hAnsi="Arial" w:cs="Arial" w:hint="eastAsia"/>
          <w:bCs/>
          <w:color w:val="000000"/>
        </w:rPr>
        <w:t>)</w:t>
      </w:r>
      <w:r>
        <w:rPr>
          <w:rStyle w:val="apple-converted-space"/>
          <w:rFonts w:ascii="Arial" w:hAnsi="Arial" w:cs="Arial" w:hint="eastAsia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confidence</w:t>
      </w:r>
      <w:r>
        <w:rPr>
          <w:rStyle w:val="apple-converted-space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in/into</w:t>
      </w:r>
      <w:r>
        <w:rPr>
          <w:rStyle w:val="apple-converted-space"/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his or her students.</w:t>
      </w:r>
    </w:p>
    <w:p w:rsidR="00CB08B5" w:rsidRDefault="00CB08B5" w:rsidP="00B761BB">
      <w:pPr>
        <w:ind w:firstLineChars="50" w:firstLine="140"/>
        <w:rPr>
          <w:color w:val="000000" w:themeColor="text1"/>
          <w:sz w:val="28"/>
          <w:szCs w:val="28"/>
        </w:rPr>
      </w:pPr>
    </w:p>
    <w:p w:rsidR="008141D8" w:rsidRDefault="008141D8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141D8">
        <w:rPr>
          <w:color w:val="000000" w:themeColor="text1"/>
          <w:sz w:val="28"/>
          <w:szCs w:val="28"/>
        </w:rPr>
        <w:t>self-centered</w:t>
      </w:r>
    </w:p>
    <w:p w:rsidR="008141D8" w:rsidRDefault="00527969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27969">
        <w:rPr>
          <w:rFonts w:hint="eastAsia"/>
          <w:color w:val="000000" w:themeColor="text1"/>
          <w:sz w:val="28"/>
          <w:szCs w:val="28"/>
        </w:rPr>
        <w:t xml:space="preserve">only child </w:t>
      </w:r>
      <w:r w:rsidRPr="00527969">
        <w:rPr>
          <w:rFonts w:hint="eastAsia"/>
          <w:color w:val="000000" w:themeColor="text1"/>
          <w:sz w:val="28"/>
          <w:szCs w:val="28"/>
        </w:rPr>
        <w:t>獨生子</w:t>
      </w:r>
    </w:p>
    <w:p w:rsidR="00527969" w:rsidRDefault="00E77BB8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77BB8">
        <w:rPr>
          <w:color w:val="000000" w:themeColor="text1"/>
          <w:sz w:val="28"/>
          <w:szCs w:val="28"/>
        </w:rPr>
        <w:t>cultivate : to try to develop and improve something</w:t>
      </w:r>
    </w:p>
    <w:p w:rsidR="00E77BB8" w:rsidRDefault="001F59DD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F59DD">
        <w:rPr>
          <w:color w:val="000000" w:themeColor="text1"/>
          <w:sz w:val="28"/>
          <w:szCs w:val="28"/>
        </w:rPr>
        <w:t xml:space="preserve">virtue </w:t>
      </w:r>
      <w:r w:rsidR="009233A1">
        <w:rPr>
          <w:rFonts w:hint="eastAsia"/>
          <w:color w:val="000000" w:themeColor="text1"/>
          <w:sz w:val="28"/>
          <w:szCs w:val="28"/>
        </w:rPr>
        <w:t>[C or U]</w:t>
      </w:r>
      <w:r w:rsidRPr="001F59DD">
        <w:rPr>
          <w:color w:val="000000" w:themeColor="text1"/>
          <w:sz w:val="28"/>
          <w:szCs w:val="28"/>
        </w:rPr>
        <w:t>: GOOD MORALS</w:t>
      </w:r>
    </w:p>
    <w:p w:rsidR="001F59DD" w:rsidRDefault="001F59DD" w:rsidP="008141D8">
      <w:pPr>
        <w:rPr>
          <w:color w:val="000000" w:themeColor="text1"/>
          <w:sz w:val="28"/>
          <w:szCs w:val="28"/>
        </w:rPr>
      </w:pPr>
    </w:p>
    <w:p w:rsidR="001F59DD" w:rsidRDefault="00135F64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35F64">
        <w:t xml:space="preserve"> </w:t>
      </w:r>
      <w:r w:rsidRPr="00135F64">
        <w:rPr>
          <w:color w:val="000000" w:themeColor="text1"/>
          <w:sz w:val="28"/>
          <w:szCs w:val="28"/>
        </w:rPr>
        <w:t xml:space="preserve">The oil company was found guilty on ten counts of pollution, and </w:t>
      </w:r>
      <w:r w:rsidRPr="004D0637">
        <w:rPr>
          <w:b/>
          <w:color w:val="000000" w:themeColor="text1"/>
          <w:sz w:val="28"/>
          <w:szCs w:val="28"/>
        </w:rPr>
        <w:t>was</w:t>
      </w:r>
      <w:r w:rsidRPr="00135F64">
        <w:rPr>
          <w:color w:val="000000" w:themeColor="text1"/>
          <w:sz w:val="28"/>
          <w:szCs w:val="28"/>
        </w:rPr>
        <w:t xml:space="preserve"> </w:t>
      </w:r>
      <w:r w:rsidRPr="004D0637">
        <w:rPr>
          <w:b/>
          <w:color w:val="000000" w:themeColor="text1"/>
          <w:sz w:val="28"/>
          <w:szCs w:val="28"/>
        </w:rPr>
        <w:t>punished with</w:t>
      </w:r>
      <w:r w:rsidRPr="00135F64">
        <w:rPr>
          <w:color w:val="000000" w:themeColor="text1"/>
          <w:sz w:val="28"/>
          <w:szCs w:val="28"/>
        </w:rPr>
        <w:t xml:space="preserve"> a $250 million fine.</w:t>
      </w:r>
    </w:p>
    <w:p w:rsidR="00135F64" w:rsidRDefault="00135F64" w:rsidP="008141D8">
      <w:pPr>
        <w:rPr>
          <w:color w:val="000000" w:themeColor="text1"/>
          <w:sz w:val="28"/>
          <w:szCs w:val="28"/>
        </w:rPr>
      </w:pPr>
    </w:p>
    <w:p w:rsidR="00E77BB8" w:rsidRDefault="00362891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307CCD">
        <w:rPr>
          <w:color w:val="000000" w:themeColor="text1"/>
          <w:sz w:val="28"/>
          <w:szCs w:val="28"/>
        </w:rPr>
        <w:t>juvenile</w:t>
      </w:r>
      <w:r w:rsidRPr="00362891">
        <w:rPr>
          <w:color w:val="000000" w:themeColor="text1"/>
          <w:sz w:val="28"/>
          <w:szCs w:val="28"/>
        </w:rPr>
        <w:t xml:space="preserve">: </w:t>
      </w:r>
      <w:r>
        <w:rPr>
          <w:rFonts w:hint="eastAsia"/>
          <w:color w:val="000000" w:themeColor="text1"/>
          <w:sz w:val="28"/>
          <w:szCs w:val="28"/>
        </w:rPr>
        <w:t xml:space="preserve">(n., adj.)  </w:t>
      </w:r>
      <w:r w:rsidRPr="00362891">
        <w:rPr>
          <w:color w:val="000000" w:themeColor="text1"/>
          <w:sz w:val="28"/>
          <w:szCs w:val="28"/>
        </w:rPr>
        <w:t>a young person</w:t>
      </w:r>
    </w:p>
    <w:p w:rsidR="00362891" w:rsidRDefault="00D27D05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0E49AA" w:rsidRPr="000E49AA">
        <w:rPr>
          <w:color w:val="000000" w:themeColor="text1"/>
          <w:sz w:val="28"/>
          <w:szCs w:val="28"/>
        </w:rPr>
        <w:t xml:space="preserve"> </w:t>
      </w:r>
      <w:r w:rsidR="00A34C14">
        <w:rPr>
          <w:rFonts w:hint="eastAsia"/>
          <w:color w:val="000000" w:themeColor="text1"/>
          <w:sz w:val="28"/>
          <w:szCs w:val="28"/>
        </w:rPr>
        <w:t xml:space="preserve">?? </w:t>
      </w:r>
      <w:r w:rsidR="000E49AA" w:rsidRPr="000E49AA">
        <w:rPr>
          <w:color w:val="000000" w:themeColor="text1"/>
          <w:sz w:val="28"/>
          <w:szCs w:val="28"/>
        </w:rPr>
        <w:t xml:space="preserve">my dog, </w:t>
      </w:r>
      <w:r w:rsidR="000E49AA" w:rsidRPr="000B413B">
        <w:rPr>
          <w:b/>
          <w:color w:val="000000" w:themeColor="text1"/>
          <w:sz w:val="28"/>
          <w:szCs w:val="28"/>
        </w:rPr>
        <w:t>which</w:t>
      </w:r>
      <w:r w:rsidR="000E49AA" w:rsidRPr="000E49AA">
        <w:rPr>
          <w:color w:val="000000" w:themeColor="text1"/>
          <w:sz w:val="28"/>
          <w:szCs w:val="28"/>
        </w:rPr>
        <w:t xml:space="preserve"> is very adorable.  </w:t>
      </w:r>
    </w:p>
    <w:p w:rsidR="000B413B" w:rsidRDefault="000B413B" w:rsidP="008141D8">
      <w:pPr>
        <w:rPr>
          <w:color w:val="000000" w:themeColor="text1"/>
          <w:sz w:val="28"/>
          <w:szCs w:val="28"/>
        </w:rPr>
      </w:pPr>
    </w:p>
    <w:p w:rsidR="00396F8D" w:rsidRDefault="00396F8D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96F8D">
        <w:t xml:space="preserve"> </w:t>
      </w:r>
      <w:r w:rsidR="00015510" w:rsidRPr="00015510">
        <w:rPr>
          <w:rFonts w:hint="eastAsia"/>
          <w:color w:val="000000" w:themeColor="text1"/>
          <w:sz w:val="28"/>
          <w:szCs w:val="28"/>
        </w:rPr>
        <w:t xml:space="preserve">mow the lawn </w:t>
      </w:r>
      <w:r w:rsidR="00015510" w:rsidRPr="00015510">
        <w:rPr>
          <w:rFonts w:hint="eastAsia"/>
          <w:color w:val="000000" w:themeColor="text1"/>
          <w:sz w:val="28"/>
          <w:szCs w:val="28"/>
        </w:rPr>
        <w:t>給草坪割草</w:t>
      </w:r>
      <w:r w:rsidR="00762148">
        <w:rPr>
          <w:rFonts w:hint="eastAsia"/>
          <w:color w:val="000000" w:themeColor="text1"/>
          <w:sz w:val="28"/>
          <w:szCs w:val="28"/>
        </w:rPr>
        <w:t xml:space="preserve">  (</w:t>
      </w:r>
      <w:r w:rsidR="00762148" w:rsidRPr="00762148">
        <w:rPr>
          <w:color w:val="000000" w:themeColor="text1"/>
          <w:sz w:val="28"/>
          <w:szCs w:val="28"/>
        </w:rPr>
        <w:t>mowed, mown</w:t>
      </w:r>
      <w:r w:rsidR="00762148">
        <w:rPr>
          <w:rFonts w:hint="eastAsia"/>
          <w:color w:val="000000" w:themeColor="text1"/>
          <w:sz w:val="28"/>
          <w:szCs w:val="28"/>
        </w:rPr>
        <w:t>)</w:t>
      </w:r>
    </w:p>
    <w:p w:rsidR="007B0134" w:rsidRDefault="007B0134" w:rsidP="008141D8">
      <w:pPr>
        <w:rPr>
          <w:color w:val="000000" w:themeColor="text1"/>
          <w:sz w:val="28"/>
          <w:szCs w:val="28"/>
        </w:rPr>
      </w:pPr>
    </w:p>
    <w:p w:rsidR="00396F8D" w:rsidRDefault="007216DA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7216DA">
        <w:t xml:space="preserve"> </w:t>
      </w:r>
      <w:r w:rsidRPr="007216DA">
        <w:rPr>
          <w:color w:val="000000" w:themeColor="text1"/>
          <w:sz w:val="28"/>
          <w:szCs w:val="28"/>
        </w:rPr>
        <w:t xml:space="preserve">After a few months' contact the monkeys become very </w:t>
      </w:r>
      <w:r w:rsidRPr="00AA7AD3">
        <w:rPr>
          <w:b/>
          <w:color w:val="000000" w:themeColor="text1"/>
          <w:sz w:val="28"/>
          <w:szCs w:val="28"/>
        </w:rPr>
        <w:t>tame</w:t>
      </w:r>
      <w:r w:rsidRPr="007216DA">
        <w:rPr>
          <w:color w:val="000000" w:themeColor="text1"/>
          <w:sz w:val="28"/>
          <w:szCs w:val="28"/>
        </w:rPr>
        <w:t>.</w:t>
      </w:r>
      <w:r w:rsidR="007B0134" w:rsidRPr="007B0134">
        <w:t xml:space="preserve"> </w:t>
      </w:r>
      <w:r w:rsidR="007B0134" w:rsidRPr="007B0134">
        <w:rPr>
          <w:color w:val="000000" w:themeColor="text1"/>
          <w:sz w:val="28"/>
          <w:szCs w:val="28"/>
        </w:rPr>
        <w:t>(NOT WILD)</w:t>
      </w:r>
    </w:p>
    <w:p w:rsidR="007216DA" w:rsidRDefault="007216DA" w:rsidP="008141D8">
      <w:pPr>
        <w:rPr>
          <w:color w:val="000000" w:themeColor="text1"/>
          <w:sz w:val="28"/>
          <w:szCs w:val="28"/>
        </w:rPr>
      </w:pPr>
    </w:p>
    <w:p w:rsidR="00C84EB7" w:rsidRDefault="00C84EB7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84EB7">
        <w:t xml:space="preserve"> </w:t>
      </w:r>
      <w:r w:rsidRPr="00C84EB7">
        <w:rPr>
          <w:color w:val="000000" w:themeColor="text1"/>
          <w:sz w:val="28"/>
          <w:szCs w:val="28"/>
        </w:rPr>
        <w:t>She</w:t>
      </w:r>
      <w:r w:rsidR="00F00BDC" w:rsidRPr="00F00BDC">
        <w:rPr>
          <w:rFonts w:hint="eastAsia"/>
          <w:color w:val="000000" w:themeColor="text1"/>
          <w:sz w:val="28"/>
          <w:szCs w:val="28"/>
        </w:rPr>
        <w:t>蹓</w:t>
      </w:r>
      <w:r w:rsidR="00F00BDC" w:rsidRPr="00F00BDC">
        <w:rPr>
          <w:rFonts w:hint="eastAsia"/>
          <w:color w:val="000000" w:themeColor="text1"/>
          <w:sz w:val="28"/>
          <w:szCs w:val="28"/>
        </w:rPr>
        <w:t>(</w:t>
      </w:r>
      <w:r w:rsidR="00F00BDC" w:rsidRPr="00F00BDC">
        <w:rPr>
          <w:rFonts w:hint="eastAsia"/>
          <w:color w:val="000000" w:themeColor="text1"/>
          <w:sz w:val="28"/>
          <w:szCs w:val="28"/>
        </w:rPr>
        <w:t>狗等</w:t>
      </w:r>
      <w:r w:rsidR="00F00BDC" w:rsidRPr="00F00BDC">
        <w:rPr>
          <w:rFonts w:hint="eastAsia"/>
          <w:color w:val="000000" w:themeColor="text1"/>
          <w:sz w:val="28"/>
          <w:szCs w:val="28"/>
        </w:rPr>
        <w:t>)</w:t>
      </w:r>
      <w:r w:rsidRPr="00A93D8F">
        <w:rPr>
          <w:b/>
          <w:color w:val="000000" w:themeColor="text1"/>
          <w:sz w:val="28"/>
          <w:szCs w:val="28"/>
        </w:rPr>
        <w:t>walks the dog</w:t>
      </w:r>
      <w:r w:rsidRPr="00C84EB7">
        <w:rPr>
          <w:color w:val="000000" w:themeColor="text1"/>
          <w:sz w:val="28"/>
          <w:szCs w:val="28"/>
        </w:rPr>
        <w:t xml:space="preserve"> for an hour every afternoon.</w:t>
      </w:r>
    </w:p>
    <w:p w:rsidR="00C84EB7" w:rsidRDefault="000071BF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071BF">
        <w:rPr>
          <w:color w:val="000000" w:themeColor="text1"/>
          <w:sz w:val="28"/>
          <w:szCs w:val="28"/>
        </w:rPr>
        <w:t>cuisine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9A78F6">
        <w:rPr>
          <w:rFonts w:hint="eastAsia"/>
          <w:color w:val="000000" w:themeColor="text1"/>
          <w:sz w:val="28"/>
          <w:szCs w:val="28"/>
        </w:rPr>
        <w:t>[U]</w:t>
      </w:r>
      <w:r>
        <w:rPr>
          <w:rFonts w:hint="eastAsia"/>
          <w:color w:val="000000" w:themeColor="text1"/>
          <w:sz w:val="28"/>
          <w:szCs w:val="28"/>
        </w:rPr>
        <w:t>(spell)</w:t>
      </w:r>
    </w:p>
    <w:p w:rsidR="00C84EB7" w:rsidRPr="00D27D05" w:rsidRDefault="002D1936" w:rsidP="008141D8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A12CE">
        <w:rPr>
          <w:color w:val="FF0000"/>
          <w:sz w:val="28"/>
          <w:szCs w:val="28"/>
        </w:rPr>
        <w:t>considerably</w:t>
      </w:r>
      <w:r w:rsidR="009D16E9"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(spell)</w:t>
      </w:r>
    </w:p>
    <w:p w:rsidR="00527969" w:rsidRDefault="00527969" w:rsidP="008141D8">
      <w:pPr>
        <w:rPr>
          <w:color w:val="000000" w:themeColor="text1"/>
          <w:sz w:val="28"/>
          <w:szCs w:val="28"/>
        </w:rPr>
      </w:pPr>
    </w:p>
    <w:p w:rsidR="00066185" w:rsidRDefault="001E69A4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E69A4">
        <w:t xml:space="preserve"> </w:t>
      </w:r>
      <w:r w:rsidRPr="001E69A4">
        <w:rPr>
          <w:color w:val="000000" w:themeColor="text1"/>
          <w:sz w:val="28"/>
          <w:szCs w:val="28"/>
        </w:rPr>
        <w:t xml:space="preserve">alter (CHANGE) : to change something, usually slightly, or to cause the characteristics of something to change.  </w:t>
      </w:r>
    </w:p>
    <w:p w:rsidR="002A6073" w:rsidRDefault="001E69A4" w:rsidP="001E69A4">
      <w:pPr>
        <w:rPr>
          <w:color w:val="000000" w:themeColor="text1"/>
          <w:sz w:val="28"/>
          <w:szCs w:val="28"/>
        </w:rPr>
      </w:pPr>
      <w:r w:rsidRPr="001E69A4">
        <w:rPr>
          <w:color w:val="000000" w:themeColor="text1"/>
          <w:sz w:val="28"/>
          <w:szCs w:val="28"/>
        </w:rPr>
        <w:t>Ex :  We've had to alter some of our plans.</w:t>
      </w:r>
    </w:p>
    <w:p w:rsidR="001E69A4" w:rsidRDefault="001E69A4" w:rsidP="001E69A4">
      <w:pPr>
        <w:rPr>
          <w:color w:val="000000" w:themeColor="text1"/>
          <w:sz w:val="28"/>
          <w:szCs w:val="28"/>
        </w:rPr>
      </w:pPr>
    </w:p>
    <w:p w:rsidR="00B36F13" w:rsidRDefault="004F6083" w:rsidP="001E69A4">
      <w:pPr>
        <w:rPr>
          <w:color w:val="000000" w:themeColor="text1"/>
          <w:sz w:val="28"/>
          <w:szCs w:val="28"/>
        </w:rPr>
      </w:pPr>
      <w:r w:rsidRPr="004F6083">
        <w:rPr>
          <w:color w:val="000000" w:themeColor="text1"/>
          <w:sz w:val="28"/>
          <w:szCs w:val="28"/>
        </w:rPr>
        <w:t xml:space="preserve">vary (CHANGE) : to change or cause something to change in amount or level, especially from one occasion to another.   </w:t>
      </w:r>
    </w:p>
    <w:p w:rsidR="004F6083" w:rsidRDefault="004F6083" w:rsidP="001E69A4">
      <w:pPr>
        <w:rPr>
          <w:color w:val="000000" w:themeColor="text1"/>
          <w:sz w:val="28"/>
          <w:szCs w:val="28"/>
        </w:rPr>
      </w:pPr>
      <w:r w:rsidRPr="004F6083">
        <w:rPr>
          <w:color w:val="000000" w:themeColor="text1"/>
          <w:sz w:val="28"/>
          <w:szCs w:val="28"/>
        </w:rPr>
        <w:t>Ex : My taste in classical music varies greatly/widely, but I usually prefer Mozart or Brahms.</w:t>
      </w:r>
    </w:p>
    <w:p w:rsidR="004F6083" w:rsidRDefault="004F6083" w:rsidP="001E69A4">
      <w:pPr>
        <w:rPr>
          <w:color w:val="000000" w:themeColor="text1"/>
          <w:sz w:val="28"/>
          <w:szCs w:val="28"/>
        </w:rPr>
      </w:pPr>
    </w:p>
    <w:p w:rsidR="004F6083" w:rsidRDefault="008C7CF9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C7CF9">
        <w:rPr>
          <w:color w:val="000000" w:themeColor="text1"/>
          <w:sz w:val="28"/>
          <w:szCs w:val="28"/>
        </w:rPr>
        <w:t>subsequently (happening after something else)  : In 1982 he was arrested and subsequently convicted on drug trafficking charges.</w:t>
      </w:r>
    </w:p>
    <w:p w:rsidR="008C7CF9" w:rsidRDefault="008C7CF9" w:rsidP="001E69A4">
      <w:pPr>
        <w:rPr>
          <w:color w:val="000000" w:themeColor="text1"/>
          <w:sz w:val="28"/>
          <w:szCs w:val="28"/>
        </w:rPr>
      </w:pPr>
    </w:p>
    <w:p w:rsidR="005C3D79" w:rsidRDefault="005C3D79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C3D79">
        <w:t xml:space="preserve"> </w:t>
      </w:r>
      <w:r w:rsidRPr="005C3D79">
        <w:rPr>
          <w:color w:val="000000" w:themeColor="text1"/>
          <w:sz w:val="28"/>
          <w:szCs w:val="28"/>
        </w:rPr>
        <w:t>relaxation   /ˌ</w:t>
      </w:r>
      <w:proofErr w:type="spellStart"/>
      <w:r w:rsidRPr="005C3D79">
        <w:rPr>
          <w:color w:val="000000" w:themeColor="text1"/>
          <w:sz w:val="28"/>
          <w:szCs w:val="28"/>
        </w:rPr>
        <w:t>riː.lækˈseɪ.ʃən</w:t>
      </w:r>
      <w:proofErr w:type="spellEnd"/>
      <w:r w:rsidRPr="005C3D79">
        <w:rPr>
          <w:color w:val="000000" w:themeColor="text1"/>
          <w:sz w:val="28"/>
          <w:szCs w:val="28"/>
        </w:rPr>
        <w:t>/  : [C] a pleasant activity that makes you become calm and less worried</w:t>
      </w:r>
      <w:r>
        <w:rPr>
          <w:rFonts w:hint="eastAsia"/>
          <w:color w:val="000000" w:themeColor="text1"/>
          <w:sz w:val="28"/>
          <w:szCs w:val="28"/>
        </w:rPr>
        <w:t>.</w:t>
      </w:r>
    </w:p>
    <w:p w:rsidR="005C3D79" w:rsidRDefault="005C3D79" w:rsidP="001E69A4">
      <w:pPr>
        <w:rPr>
          <w:color w:val="000000" w:themeColor="text1"/>
          <w:sz w:val="28"/>
          <w:szCs w:val="28"/>
        </w:rPr>
      </w:pPr>
    </w:p>
    <w:p w:rsidR="005C3D79" w:rsidRDefault="009678FE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678FE">
        <w:rPr>
          <w:color w:val="000000" w:themeColor="text1"/>
          <w:sz w:val="28"/>
          <w:szCs w:val="28"/>
        </w:rPr>
        <w:t>all</w:t>
      </w:r>
      <w:r w:rsidRPr="007118EE">
        <w:rPr>
          <w:b/>
          <w:color w:val="FF0000"/>
          <w:sz w:val="28"/>
          <w:szCs w:val="28"/>
        </w:rPr>
        <w:t>-</w:t>
      </w:r>
      <w:r w:rsidRPr="009678FE">
        <w:rPr>
          <w:color w:val="000000" w:themeColor="text1"/>
          <w:sz w:val="28"/>
          <w:szCs w:val="28"/>
        </w:rPr>
        <w:t>you</w:t>
      </w:r>
      <w:r w:rsidRPr="007118EE">
        <w:rPr>
          <w:b/>
          <w:color w:val="FF0000"/>
          <w:sz w:val="28"/>
          <w:szCs w:val="28"/>
        </w:rPr>
        <w:t>-</w:t>
      </w:r>
      <w:r w:rsidRPr="009678FE">
        <w:rPr>
          <w:color w:val="000000" w:themeColor="text1"/>
          <w:sz w:val="28"/>
          <w:szCs w:val="28"/>
        </w:rPr>
        <w:t>can</w:t>
      </w:r>
      <w:r w:rsidRPr="007118EE">
        <w:rPr>
          <w:b/>
          <w:color w:val="FF0000"/>
          <w:sz w:val="28"/>
          <w:szCs w:val="28"/>
        </w:rPr>
        <w:t>-</w:t>
      </w:r>
      <w:r w:rsidRPr="009678FE">
        <w:rPr>
          <w:color w:val="000000" w:themeColor="text1"/>
          <w:sz w:val="28"/>
          <w:szCs w:val="28"/>
        </w:rPr>
        <w:t>eat</w:t>
      </w:r>
    </w:p>
    <w:p w:rsidR="009678FE" w:rsidRDefault="009678FE" w:rsidP="001E69A4">
      <w:pPr>
        <w:rPr>
          <w:color w:val="000000" w:themeColor="text1"/>
          <w:sz w:val="28"/>
          <w:szCs w:val="28"/>
        </w:rPr>
      </w:pPr>
    </w:p>
    <w:p w:rsidR="00AF11A3" w:rsidRDefault="00232287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D0BB5">
        <w:rPr>
          <w:color w:val="000000" w:themeColor="text1"/>
          <w:sz w:val="28"/>
          <w:szCs w:val="28"/>
        </w:rPr>
        <w:t>versatile</w:t>
      </w:r>
      <w:r w:rsidRPr="00232287">
        <w:rPr>
          <w:color w:val="000000" w:themeColor="text1"/>
          <w:sz w:val="28"/>
          <w:szCs w:val="28"/>
        </w:rPr>
        <w:t xml:space="preserve">: able to change easily from one activity to another or able to be used for many different purposes. </w:t>
      </w:r>
    </w:p>
    <w:p w:rsidR="008C7CF9" w:rsidRDefault="00232287" w:rsidP="001E69A4">
      <w:pPr>
        <w:rPr>
          <w:color w:val="000000" w:themeColor="text1"/>
          <w:sz w:val="28"/>
          <w:szCs w:val="28"/>
        </w:rPr>
      </w:pPr>
      <w:r w:rsidRPr="00232287">
        <w:rPr>
          <w:color w:val="000000" w:themeColor="text1"/>
          <w:sz w:val="28"/>
          <w:szCs w:val="28"/>
        </w:rPr>
        <w:t>Ex : He's a very versatile young actor who's as happy in horror films as he is in TV comedies.</w:t>
      </w:r>
    </w:p>
    <w:p w:rsidR="00232287" w:rsidRDefault="00C24088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Ex : </w:t>
      </w:r>
      <w:r w:rsidRPr="00C24088">
        <w:rPr>
          <w:color w:val="000000" w:themeColor="text1"/>
          <w:sz w:val="28"/>
          <w:szCs w:val="28"/>
        </w:rPr>
        <w:t>A leather jacket is a timeless and versatile garment that can be worn in all seasons.</w:t>
      </w:r>
    </w:p>
    <w:p w:rsidR="00C24088" w:rsidRDefault="00C24088" w:rsidP="001E69A4">
      <w:pPr>
        <w:rPr>
          <w:color w:val="000000" w:themeColor="text1"/>
          <w:sz w:val="28"/>
          <w:szCs w:val="28"/>
        </w:rPr>
      </w:pPr>
    </w:p>
    <w:p w:rsidR="00232287" w:rsidRDefault="00E03E31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03E31">
        <w:rPr>
          <w:rFonts w:hint="eastAsia"/>
          <w:color w:val="000000" w:themeColor="text1"/>
          <w:sz w:val="28"/>
          <w:szCs w:val="28"/>
        </w:rPr>
        <w:t>uneconomical</w:t>
      </w:r>
      <w:r w:rsidR="00F81F14">
        <w:rPr>
          <w:rFonts w:hint="eastAsia"/>
          <w:color w:val="000000" w:themeColor="text1"/>
          <w:sz w:val="28"/>
          <w:szCs w:val="28"/>
        </w:rPr>
        <w:t xml:space="preserve"> (wasteful)</w:t>
      </w:r>
      <w:r w:rsidRPr="00E03E31">
        <w:rPr>
          <w:rFonts w:hint="eastAsia"/>
          <w:color w:val="000000" w:themeColor="text1"/>
          <w:sz w:val="28"/>
          <w:szCs w:val="28"/>
        </w:rPr>
        <w:t xml:space="preserve"> : </w:t>
      </w:r>
      <w:r w:rsidRPr="00E03E31">
        <w:rPr>
          <w:rFonts w:hint="eastAsia"/>
          <w:color w:val="000000" w:themeColor="text1"/>
          <w:sz w:val="28"/>
          <w:szCs w:val="28"/>
        </w:rPr>
        <w:t>浪費的</w:t>
      </w:r>
    </w:p>
    <w:p w:rsidR="00E03E31" w:rsidRDefault="00E03E31" w:rsidP="001E69A4">
      <w:pPr>
        <w:rPr>
          <w:color w:val="000000" w:themeColor="text1"/>
          <w:sz w:val="28"/>
          <w:szCs w:val="28"/>
        </w:rPr>
      </w:pPr>
    </w:p>
    <w:p w:rsidR="00B549FD" w:rsidRDefault="00B549FD" w:rsidP="00B549FD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590414">
        <w:rPr>
          <w:rFonts w:ascii="Verdana" w:hAnsi="Verdana" w:cs="Verdana"/>
          <w:color w:val="000000"/>
          <w:sz w:val="23"/>
          <w:szCs w:val="23"/>
          <w:shd w:val="clear" w:color="auto" w:fill="FFFFFF"/>
        </w:rPr>
        <w:t>a roomy(spacious) but sparsely furnished(equipped) apartment</w:t>
      </w:r>
    </w:p>
    <w:p w:rsidR="00E03E31" w:rsidRDefault="00E03E31" w:rsidP="001E69A4">
      <w:pPr>
        <w:rPr>
          <w:color w:val="000000" w:themeColor="text1"/>
          <w:sz w:val="28"/>
          <w:szCs w:val="28"/>
        </w:rPr>
      </w:pPr>
    </w:p>
    <w:p w:rsidR="004F6083" w:rsidRDefault="004F6083" w:rsidP="001E69A4">
      <w:pPr>
        <w:rPr>
          <w:color w:val="000000" w:themeColor="text1"/>
          <w:sz w:val="28"/>
          <w:szCs w:val="28"/>
        </w:rPr>
      </w:pPr>
    </w:p>
    <w:p w:rsidR="00AD0D61" w:rsidRDefault="00AD0D61" w:rsidP="00AD0D61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#vary with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隨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...</w:t>
      </w:r>
      <w:r w:rsidRPr="00CA5CF6"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而變化</w:t>
      </w:r>
    </w:p>
    <w:p w:rsidR="00AD0D61" w:rsidRDefault="00AD0D61" w:rsidP="00AD0D61">
      <w:pPr>
        <w:rPr>
          <w:rFonts w:ascii="Verdana" w:hAnsi="Verdana" w:cs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cs="Verdana" w:hint="eastAsia"/>
          <w:color w:val="000000"/>
          <w:sz w:val="23"/>
          <w:szCs w:val="23"/>
          <w:shd w:val="clear" w:color="auto" w:fill="FFFFFF"/>
        </w:rPr>
        <w:t>Sharks vary in weight with size and breed.</w:t>
      </w:r>
    </w:p>
    <w:p w:rsidR="00AD0D61" w:rsidRDefault="00AD0D61" w:rsidP="001E69A4">
      <w:pPr>
        <w:rPr>
          <w:color w:val="000000" w:themeColor="text1"/>
          <w:sz w:val="28"/>
          <w:szCs w:val="28"/>
        </w:rPr>
      </w:pPr>
    </w:p>
    <w:p w:rsidR="000D715C" w:rsidRDefault="000D715C" w:rsidP="000D71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#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流行的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, 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時尚的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; </w:t>
      </w:r>
      <w:r w:rsidRPr="00466335"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時髦的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 w:rsidRPr="00693303">
        <w:rPr>
          <w:rFonts w:ascii="Verdana" w:hAnsi="Verdana"/>
          <w:color w:val="000000"/>
          <w:sz w:val="23"/>
          <w:szCs w:val="23"/>
          <w:shd w:val="clear" w:color="auto" w:fill="FFFFFF"/>
        </w:rPr>
        <w:t>fashionable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, 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tyl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ish</w:t>
      </w:r>
    </w:p>
    <w:p w:rsidR="00AD0D61" w:rsidRDefault="00AD0D61" w:rsidP="001E69A4">
      <w:pPr>
        <w:rPr>
          <w:color w:val="000000" w:themeColor="text1"/>
          <w:sz w:val="28"/>
          <w:szCs w:val="28"/>
        </w:rPr>
      </w:pPr>
    </w:p>
    <w:p w:rsidR="000969A2" w:rsidRPr="000969A2" w:rsidRDefault="000969A2" w:rsidP="001E69A4">
      <w:pPr>
        <w:rPr>
          <w:rFonts w:ascii="Verdana" w:hAnsi="Verdana"/>
          <w:color w:val="000000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rFonts w:ascii="Verdana" w:hAnsi="Verdana" w:cs="Arial"/>
          <w:color w:val="000000"/>
          <w:shd w:val="clear" w:color="auto" w:fill="FAFAFA"/>
        </w:rPr>
        <w:t xml:space="preserve">subsidize :v. </w:t>
      </w:r>
      <w:r>
        <w:rPr>
          <w:rFonts w:ascii="Verdana" w:hAnsi="Verdana" w:cs="Arial"/>
          <w:color w:val="000000"/>
          <w:shd w:val="clear" w:color="auto" w:fill="FAFAFA"/>
        </w:rPr>
        <w:t>補助</w:t>
      </w:r>
      <w:r>
        <w:rPr>
          <w:rFonts w:ascii="Verdana" w:hAnsi="Verdana" w:cs="Arial" w:hint="eastAsia"/>
          <w:color w:val="000000"/>
          <w:shd w:val="clear" w:color="auto" w:fill="FAFAFA"/>
        </w:rPr>
        <w:t xml:space="preserve"> </w:t>
      </w:r>
      <w:r>
        <w:rPr>
          <w:rFonts w:ascii="Verdana" w:hAnsi="Verdana"/>
          <w:color w:val="000000"/>
        </w:rPr>
        <w:t>to pay part of the cost of something</w:t>
      </w:r>
    </w:p>
    <w:p w:rsidR="000D715C" w:rsidRDefault="001F6025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F6025">
        <w:rPr>
          <w:color w:val="000000" w:themeColor="text1"/>
          <w:sz w:val="28"/>
          <w:szCs w:val="28"/>
        </w:rPr>
        <w:t>a subsidiary role/factor</w:t>
      </w:r>
      <w:r w:rsidR="005B5390">
        <w:rPr>
          <w:rFonts w:hint="eastAsia"/>
          <w:color w:val="000000" w:themeColor="text1"/>
          <w:sz w:val="28"/>
          <w:szCs w:val="28"/>
        </w:rPr>
        <w:t xml:space="preserve">  </w:t>
      </w:r>
      <w:r w:rsidR="005B5390" w:rsidRPr="005B5390">
        <w:rPr>
          <w:rFonts w:hint="eastAsia"/>
          <w:color w:val="000000" w:themeColor="text1"/>
          <w:sz w:val="28"/>
          <w:szCs w:val="28"/>
        </w:rPr>
        <w:t>輔助的</w:t>
      </w:r>
      <w:r w:rsidR="005B5390" w:rsidRPr="005B5390">
        <w:rPr>
          <w:rFonts w:hint="eastAsia"/>
          <w:color w:val="000000" w:themeColor="text1"/>
          <w:sz w:val="28"/>
          <w:szCs w:val="28"/>
        </w:rPr>
        <w:t xml:space="preserve">, </w:t>
      </w:r>
      <w:r w:rsidR="005B5390" w:rsidRPr="005B5390">
        <w:rPr>
          <w:rFonts w:hint="eastAsia"/>
          <w:color w:val="000000" w:themeColor="text1"/>
          <w:sz w:val="28"/>
          <w:szCs w:val="28"/>
        </w:rPr>
        <w:t>附帶的</w:t>
      </w:r>
      <w:r w:rsidR="005B5390" w:rsidRPr="005B5390">
        <w:rPr>
          <w:rFonts w:hint="eastAsia"/>
          <w:color w:val="000000" w:themeColor="text1"/>
          <w:sz w:val="28"/>
          <w:szCs w:val="28"/>
        </w:rPr>
        <w:t xml:space="preserve">; </w:t>
      </w:r>
      <w:r w:rsidR="005B5390" w:rsidRPr="005B5390">
        <w:rPr>
          <w:rFonts w:hint="eastAsia"/>
          <w:color w:val="000000" w:themeColor="text1"/>
          <w:sz w:val="28"/>
          <w:szCs w:val="28"/>
        </w:rPr>
        <w:t>次要的</w:t>
      </w:r>
    </w:p>
    <w:p w:rsidR="005B5390" w:rsidRDefault="000B3677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B3677">
        <w:rPr>
          <w:rFonts w:hint="eastAsia"/>
          <w:color w:val="000000" w:themeColor="text1"/>
          <w:sz w:val="28"/>
          <w:szCs w:val="28"/>
        </w:rPr>
        <w:t xml:space="preserve">parade [C] </w:t>
      </w:r>
      <w:r w:rsidRPr="000B3677">
        <w:rPr>
          <w:rFonts w:hint="eastAsia"/>
          <w:color w:val="000000" w:themeColor="text1"/>
          <w:sz w:val="28"/>
          <w:szCs w:val="28"/>
        </w:rPr>
        <w:t>遊行</w:t>
      </w:r>
    </w:p>
    <w:p w:rsidR="000B3677" w:rsidRDefault="000B3677" w:rsidP="001E69A4">
      <w:pPr>
        <w:rPr>
          <w:color w:val="000000" w:themeColor="text1"/>
          <w:sz w:val="28"/>
          <w:szCs w:val="28"/>
        </w:rPr>
      </w:pPr>
    </w:p>
    <w:p w:rsidR="000B3677" w:rsidRDefault="00E05C44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E05C44">
        <w:t xml:space="preserve"> </w:t>
      </w:r>
      <w:r w:rsidRPr="00E05C44">
        <w:rPr>
          <w:color w:val="000000" w:themeColor="text1"/>
          <w:sz w:val="28"/>
          <w:szCs w:val="28"/>
        </w:rPr>
        <w:t>campaign [C] /</w:t>
      </w:r>
      <w:proofErr w:type="spellStart"/>
      <w:r w:rsidRPr="00E05C44">
        <w:rPr>
          <w:color w:val="000000" w:themeColor="text1"/>
          <w:sz w:val="28"/>
          <w:szCs w:val="28"/>
        </w:rPr>
        <w:t>kæmˈpeɪn</w:t>
      </w:r>
      <w:proofErr w:type="spellEnd"/>
      <w:r w:rsidRPr="00E05C44">
        <w:rPr>
          <w:color w:val="000000" w:themeColor="text1"/>
          <w:sz w:val="28"/>
          <w:szCs w:val="28"/>
        </w:rPr>
        <w:t xml:space="preserve">/ : The endless public appearances are an inevitable part of an </w:t>
      </w:r>
      <w:r w:rsidRPr="00AA0B58">
        <w:rPr>
          <w:b/>
          <w:color w:val="000000" w:themeColor="text1"/>
          <w:sz w:val="28"/>
          <w:szCs w:val="28"/>
        </w:rPr>
        <w:t>election campaign.</w:t>
      </w:r>
      <w:r w:rsidR="003125C3">
        <w:rPr>
          <w:rFonts w:hint="eastAsia"/>
          <w:b/>
          <w:color w:val="000000" w:themeColor="text1"/>
          <w:sz w:val="28"/>
          <w:szCs w:val="28"/>
        </w:rPr>
        <w:t xml:space="preserve">  (spell)</w:t>
      </w:r>
    </w:p>
    <w:p w:rsidR="00E05C44" w:rsidRDefault="00E05C44" w:rsidP="001E69A4">
      <w:pPr>
        <w:rPr>
          <w:color w:val="000000" w:themeColor="text1"/>
          <w:sz w:val="28"/>
          <w:szCs w:val="28"/>
        </w:rPr>
      </w:pPr>
    </w:p>
    <w:p w:rsidR="00E05C44" w:rsidRDefault="00437117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37117">
        <w:t xml:space="preserve"> </w:t>
      </w:r>
      <w:r w:rsidRPr="00437117">
        <w:rPr>
          <w:color w:val="000000" w:themeColor="text1"/>
          <w:sz w:val="28"/>
          <w:szCs w:val="28"/>
        </w:rPr>
        <w:t xml:space="preserve">I'm a bit </w:t>
      </w:r>
      <w:r w:rsidRPr="00C76B4E">
        <w:rPr>
          <w:b/>
          <w:color w:val="000000" w:themeColor="text1"/>
          <w:sz w:val="28"/>
          <w:szCs w:val="28"/>
        </w:rPr>
        <w:t>concerned about</w:t>
      </w:r>
      <w:r w:rsidR="00837C73">
        <w:rPr>
          <w:rFonts w:hint="eastAsia"/>
          <w:color w:val="000000" w:themeColor="text1"/>
          <w:sz w:val="28"/>
          <w:szCs w:val="28"/>
        </w:rPr>
        <w:t xml:space="preserve"> </w:t>
      </w:r>
      <w:r w:rsidRPr="00437117">
        <w:rPr>
          <w:color w:val="000000" w:themeColor="text1"/>
          <w:sz w:val="28"/>
          <w:szCs w:val="28"/>
        </w:rPr>
        <w:t>your health.</w:t>
      </w:r>
    </w:p>
    <w:p w:rsidR="00437117" w:rsidRDefault="00437117" w:rsidP="001E69A4">
      <w:pPr>
        <w:rPr>
          <w:color w:val="000000" w:themeColor="text1"/>
          <w:sz w:val="28"/>
          <w:szCs w:val="28"/>
        </w:rPr>
      </w:pPr>
    </w:p>
    <w:p w:rsidR="00325BF4" w:rsidRPr="00173EF3" w:rsidRDefault="00325BF4" w:rsidP="001E69A4">
      <w:pPr>
        <w:rPr>
          <w:b/>
          <w:color w:val="FF0000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325BF4">
        <w:rPr>
          <w:color w:val="000000" w:themeColor="text1"/>
          <w:sz w:val="28"/>
          <w:szCs w:val="28"/>
        </w:rPr>
        <w:t xml:space="preserve">human </w:t>
      </w:r>
      <w:r w:rsidRPr="009E5E04">
        <w:rPr>
          <w:b/>
          <w:color w:val="000000" w:themeColor="text1"/>
          <w:sz w:val="28"/>
          <w:szCs w:val="28"/>
        </w:rPr>
        <w:t>right</w:t>
      </w:r>
      <w:r w:rsidRPr="009E5E04">
        <w:rPr>
          <w:b/>
          <w:color w:val="FF0000"/>
          <w:sz w:val="28"/>
          <w:szCs w:val="28"/>
        </w:rPr>
        <w:t>s</w:t>
      </w:r>
    </w:p>
    <w:p w:rsidR="00325BF4" w:rsidRDefault="00325BF4" w:rsidP="001E69A4">
      <w:pPr>
        <w:rPr>
          <w:color w:val="000000" w:themeColor="text1"/>
          <w:sz w:val="28"/>
          <w:szCs w:val="28"/>
        </w:rPr>
      </w:pPr>
    </w:p>
    <w:p w:rsidR="00437117" w:rsidRPr="00AA41B4" w:rsidRDefault="00DD571D" w:rsidP="001E69A4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D571D">
        <w:rPr>
          <w:color w:val="000000" w:themeColor="text1"/>
          <w:sz w:val="28"/>
          <w:szCs w:val="28"/>
        </w:rPr>
        <w:t xml:space="preserve">unattended : not being watched or taken care of.  Ex : Please do not </w:t>
      </w:r>
      <w:r w:rsidRPr="00AA41B4">
        <w:rPr>
          <w:b/>
          <w:color w:val="000000" w:themeColor="text1"/>
          <w:sz w:val="28"/>
          <w:szCs w:val="28"/>
        </w:rPr>
        <w:t>leave your luggage unattended.</w:t>
      </w:r>
    </w:p>
    <w:p w:rsidR="00DD571D" w:rsidRDefault="00DD571D" w:rsidP="001E69A4">
      <w:pPr>
        <w:rPr>
          <w:color w:val="000000" w:themeColor="text1"/>
          <w:sz w:val="28"/>
          <w:szCs w:val="28"/>
        </w:rPr>
      </w:pPr>
    </w:p>
    <w:p w:rsidR="00C46E43" w:rsidRDefault="000D54CE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D54CE">
        <w:t xml:space="preserve"> </w:t>
      </w:r>
      <w:r w:rsidRPr="00023AF3">
        <w:rPr>
          <w:b/>
          <w:color w:val="000000" w:themeColor="text1"/>
          <w:sz w:val="28"/>
          <w:szCs w:val="28"/>
        </w:rPr>
        <w:t>deter</w:t>
      </w:r>
      <w:r w:rsidR="002F2A97" w:rsidRPr="00023AF3">
        <w:rPr>
          <w:rFonts w:hint="eastAsia"/>
          <w:b/>
          <w:color w:val="000000" w:themeColor="text1"/>
          <w:sz w:val="28"/>
          <w:szCs w:val="28"/>
        </w:rPr>
        <w:t>+ from</w:t>
      </w:r>
      <w:r w:rsidR="00CB285F" w:rsidRPr="00023AF3">
        <w:rPr>
          <w:rFonts w:hint="eastAsia"/>
          <w:b/>
          <w:color w:val="000000" w:themeColor="text1"/>
          <w:sz w:val="28"/>
          <w:szCs w:val="28"/>
        </w:rPr>
        <w:t>嚇住</w:t>
      </w:r>
      <w:r w:rsidRPr="000D54CE">
        <w:rPr>
          <w:color w:val="000000" w:themeColor="text1"/>
          <w:sz w:val="28"/>
          <w:szCs w:val="28"/>
        </w:rPr>
        <w:t xml:space="preserve">(discourage) v. : to </w:t>
      </w:r>
      <w:r w:rsidRPr="000030F2">
        <w:rPr>
          <w:b/>
          <w:color w:val="000000" w:themeColor="text1"/>
          <w:sz w:val="28"/>
          <w:szCs w:val="28"/>
        </w:rPr>
        <w:t>prevent</w:t>
      </w:r>
      <w:r w:rsidRPr="000D54CE">
        <w:rPr>
          <w:color w:val="000000" w:themeColor="text1"/>
          <w:sz w:val="28"/>
          <w:szCs w:val="28"/>
        </w:rPr>
        <w:t xml:space="preserve"> someone from doing something or to make someone less enthusiastic about doing something by making it </w:t>
      </w:r>
      <w:r w:rsidRPr="000030F2">
        <w:rPr>
          <w:b/>
          <w:color w:val="000000" w:themeColor="text1"/>
          <w:sz w:val="28"/>
          <w:szCs w:val="28"/>
        </w:rPr>
        <w:t>difficult</w:t>
      </w:r>
      <w:r w:rsidRPr="000D54CE">
        <w:rPr>
          <w:color w:val="000000" w:themeColor="text1"/>
          <w:sz w:val="28"/>
          <w:szCs w:val="28"/>
        </w:rPr>
        <w:t xml:space="preserve"> for them to do it or by</w:t>
      </w:r>
      <w:r w:rsidRPr="000030F2">
        <w:rPr>
          <w:b/>
          <w:color w:val="000000" w:themeColor="text1"/>
          <w:sz w:val="28"/>
          <w:szCs w:val="28"/>
        </w:rPr>
        <w:t xml:space="preserve"> threate</w:t>
      </w:r>
      <w:r w:rsidR="00C46E43" w:rsidRPr="000030F2">
        <w:rPr>
          <w:b/>
          <w:color w:val="000000" w:themeColor="text1"/>
          <w:sz w:val="28"/>
          <w:szCs w:val="28"/>
        </w:rPr>
        <w:t xml:space="preserve">ning bad results </w:t>
      </w:r>
      <w:r w:rsidR="00C46E43">
        <w:rPr>
          <w:color w:val="000000" w:themeColor="text1"/>
          <w:sz w:val="28"/>
          <w:szCs w:val="28"/>
        </w:rPr>
        <w:t>if they do it</w:t>
      </w:r>
      <w:r w:rsidR="00C46E43">
        <w:rPr>
          <w:rFonts w:hint="eastAsia"/>
          <w:color w:val="000000" w:themeColor="text1"/>
          <w:sz w:val="28"/>
          <w:szCs w:val="28"/>
        </w:rPr>
        <w:t>.</w:t>
      </w:r>
    </w:p>
    <w:p w:rsidR="00DD571D" w:rsidRDefault="00C46E43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Ex :</w:t>
      </w:r>
      <w:r>
        <w:rPr>
          <w:color w:val="000000" w:themeColor="text1"/>
          <w:sz w:val="28"/>
          <w:szCs w:val="28"/>
        </w:rPr>
        <w:t xml:space="preserve"> </w:t>
      </w:r>
      <w:r w:rsidR="000D54CE" w:rsidRPr="000D54CE">
        <w:rPr>
          <w:color w:val="000000" w:themeColor="text1"/>
          <w:sz w:val="28"/>
          <w:szCs w:val="28"/>
        </w:rPr>
        <w:t>These measures are designed to deter an enemy attack.</w:t>
      </w:r>
    </w:p>
    <w:p w:rsidR="000D54CE" w:rsidRPr="00C46E43" w:rsidRDefault="002B216F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Ex : </w:t>
      </w:r>
      <w:r w:rsidRPr="002B216F">
        <w:rPr>
          <w:color w:val="000000" w:themeColor="text1"/>
          <w:sz w:val="28"/>
          <w:szCs w:val="28"/>
        </w:rPr>
        <w:t xml:space="preserve">High prices are </w:t>
      </w:r>
      <w:r w:rsidRPr="007E0E5A">
        <w:rPr>
          <w:b/>
          <w:color w:val="000000" w:themeColor="text1"/>
          <w:sz w:val="28"/>
          <w:szCs w:val="28"/>
        </w:rPr>
        <w:t>deterring</w:t>
      </w:r>
      <w:r w:rsidRPr="002B216F">
        <w:rPr>
          <w:color w:val="000000" w:themeColor="text1"/>
          <w:sz w:val="28"/>
          <w:szCs w:val="28"/>
        </w:rPr>
        <w:t xml:space="preserve"> many young people </w:t>
      </w:r>
      <w:r w:rsidRPr="002F2A97">
        <w:rPr>
          <w:b/>
          <w:color w:val="000000" w:themeColor="text1"/>
          <w:sz w:val="28"/>
          <w:szCs w:val="28"/>
        </w:rPr>
        <w:t>from</w:t>
      </w:r>
      <w:r w:rsidRPr="002B216F">
        <w:rPr>
          <w:color w:val="000000" w:themeColor="text1"/>
          <w:sz w:val="28"/>
          <w:szCs w:val="28"/>
        </w:rPr>
        <w:t xml:space="preserve"> buying houses.</w:t>
      </w:r>
    </w:p>
    <w:p w:rsidR="005B5390" w:rsidRPr="002B216F" w:rsidRDefault="005B5390" w:rsidP="001E69A4">
      <w:pPr>
        <w:rPr>
          <w:color w:val="000000" w:themeColor="text1"/>
          <w:sz w:val="28"/>
          <w:szCs w:val="28"/>
        </w:rPr>
      </w:pPr>
    </w:p>
    <w:p w:rsidR="001F6025" w:rsidRDefault="00200E20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200E20">
        <w:rPr>
          <w:color w:val="000000" w:themeColor="text1"/>
          <w:sz w:val="28"/>
          <w:szCs w:val="28"/>
        </w:rPr>
        <w:t xml:space="preserve">They led the fight to </w:t>
      </w:r>
      <w:r w:rsidRPr="004659A0">
        <w:rPr>
          <w:b/>
          <w:color w:val="000000" w:themeColor="text1"/>
          <w:sz w:val="28"/>
          <w:szCs w:val="28"/>
        </w:rPr>
        <w:t>impose law</w:t>
      </w:r>
      <w:r w:rsidRPr="004659A0">
        <w:rPr>
          <w:b/>
          <w:color w:val="FF0000"/>
          <w:sz w:val="28"/>
          <w:szCs w:val="28"/>
        </w:rPr>
        <w:t>s</w:t>
      </w:r>
      <w:r w:rsidRPr="004659A0">
        <w:rPr>
          <w:b/>
          <w:color w:val="000000" w:themeColor="text1"/>
          <w:sz w:val="28"/>
          <w:szCs w:val="28"/>
        </w:rPr>
        <w:t xml:space="preserve"> </w:t>
      </w:r>
      <w:r w:rsidRPr="00200E20">
        <w:rPr>
          <w:color w:val="000000" w:themeColor="text1"/>
          <w:sz w:val="28"/>
          <w:szCs w:val="28"/>
        </w:rPr>
        <w:t>on smoking.</w:t>
      </w:r>
    </w:p>
    <w:p w:rsidR="00200E20" w:rsidRPr="00264A45" w:rsidRDefault="00200E20" w:rsidP="001E69A4">
      <w:pPr>
        <w:rPr>
          <w:color w:val="000000" w:themeColor="text1"/>
          <w:sz w:val="28"/>
          <w:szCs w:val="28"/>
        </w:rPr>
      </w:pPr>
    </w:p>
    <w:p w:rsidR="00200E20" w:rsidRDefault="004E648B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#</w:t>
      </w:r>
      <w:r w:rsidRPr="004E648B">
        <w:rPr>
          <w:color w:val="000000" w:themeColor="text1"/>
          <w:sz w:val="28"/>
          <w:szCs w:val="28"/>
        </w:rPr>
        <w:t>chronic diseases</w:t>
      </w:r>
    </w:p>
    <w:p w:rsidR="004E648B" w:rsidRDefault="004E648B" w:rsidP="001E69A4">
      <w:pPr>
        <w:rPr>
          <w:color w:val="000000" w:themeColor="text1"/>
          <w:sz w:val="28"/>
          <w:szCs w:val="28"/>
        </w:rPr>
      </w:pPr>
    </w:p>
    <w:p w:rsidR="004E648B" w:rsidRDefault="00A35A31" w:rsidP="001E69A4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#complain </w:t>
      </w:r>
      <w:r w:rsidRPr="00AD5E79">
        <w:rPr>
          <w:rFonts w:hint="eastAsia"/>
          <w:b/>
          <w:color w:val="000000" w:themeColor="text1"/>
          <w:sz w:val="28"/>
          <w:szCs w:val="28"/>
        </w:rPr>
        <w:t>about</w:t>
      </w:r>
    </w:p>
    <w:p w:rsidR="001F6025" w:rsidRPr="004F6083" w:rsidRDefault="001F6025" w:rsidP="001E69A4">
      <w:pPr>
        <w:rPr>
          <w:color w:val="000000" w:themeColor="text1"/>
          <w:sz w:val="28"/>
          <w:szCs w:val="28"/>
        </w:rPr>
      </w:pPr>
    </w:p>
    <w:p w:rsidR="008C2450" w:rsidRPr="009243EC" w:rsidRDefault="008C2450" w:rsidP="008C2450">
      <w:pPr>
        <w:rPr>
          <w:b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32B4E">
        <w:rPr>
          <w:rFonts w:hint="eastAsia"/>
          <w:b/>
          <w:color w:val="FF0000"/>
          <w:sz w:val="28"/>
          <w:szCs w:val="28"/>
        </w:rPr>
        <w:t>regarding : about</w:t>
      </w:r>
      <w:r w:rsidRPr="00132B4E">
        <w:rPr>
          <w:b/>
          <w:color w:val="FF0000"/>
        </w:rPr>
        <w:t xml:space="preserve"> </w:t>
      </w:r>
    </w:p>
    <w:p w:rsidR="00C40041" w:rsidRDefault="008C2450" w:rsidP="008C2450">
      <w:pPr>
        <w:rPr>
          <w:color w:val="000000" w:themeColor="text1"/>
          <w:sz w:val="28"/>
          <w:szCs w:val="28"/>
        </w:rPr>
      </w:pPr>
      <w:r w:rsidRPr="008C2450">
        <w:rPr>
          <w:color w:val="000000" w:themeColor="text1"/>
          <w:sz w:val="28"/>
          <w:szCs w:val="28"/>
        </w:rPr>
        <w:t>my</w:t>
      </w:r>
      <w:r>
        <w:rPr>
          <w:color w:val="000000" w:themeColor="text1"/>
          <w:sz w:val="28"/>
          <w:szCs w:val="28"/>
        </w:rPr>
        <w:t xml:space="preserve"> dissatisfaction regarding the </w:t>
      </w:r>
      <w:r w:rsidRPr="008C2450">
        <w:rPr>
          <w:color w:val="000000" w:themeColor="text1"/>
          <w:sz w:val="28"/>
          <w:szCs w:val="28"/>
        </w:rPr>
        <w:t>wrong delivery</w:t>
      </w:r>
    </w:p>
    <w:p w:rsidR="008C2450" w:rsidRDefault="008C2450" w:rsidP="008C2450">
      <w:pPr>
        <w:rPr>
          <w:color w:val="000000" w:themeColor="text1"/>
          <w:sz w:val="28"/>
          <w:szCs w:val="28"/>
        </w:rPr>
      </w:pPr>
    </w:p>
    <w:p w:rsidR="003264EA" w:rsidRDefault="003264EA" w:rsidP="008C2450">
      <w:pPr>
        <w:rPr>
          <w:color w:val="000000" w:themeColor="text1"/>
          <w:sz w:val="28"/>
          <w:szCs w:val="28"/>
        </w:rPr>
      </w:pPr>
    </w:p>
    <w:p w:rsidR="0013591B" w:rsidRPr="0013591B" w:rsidRDefault="0013591B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252F9">
        <w:rPr>
          <w:rFonts w:hint="eastAsia"/>
          <w:color w:val="000000" w:themeColor="text1"/>
          <w:sz w:val="28"/>
          <w:szCs w:val="28"/>
        </w:rPr>
        <w:t xml:space="preserve">sign up : </w:t>
      </w:r>
      <w:r w:rsidRPr="000252F9">
        <w:rPr>
          <w:rFonts w:hint="eastAsia"/>
          <w:color w:val="000000" w:themeColor="text1"/>
          <w:sz w:val="28"/>
          <w:szCs w:val="28"/>
        </w:rPr>
        <w:t>註冊；報名登記</w:t>
      </w:r>
      <w:r w:rsidRPr="000252F9">
        <w:rPr>
          <w:rFonts w:hint="eastAsia"/>
          <w:color w:val="000000" w:themeColor="text1"/>
          <w:sz w:val="28"/>
          <w:szCs w:val="28"/>
        </w:rPr>
        <w:t xml:space="preserve"> </w:t>
      </w:r>
      <w:r w:rsidRPr="000252F9">
        <w:rPr>
          <w:rFonts w:hint="eastAsia"/>
          <w:color w:val="000000" w:themeColor="text1"/>
          <w:sz w:val="28"/>
          <w:szCs w:val="28"/>
        </w:rPr>
        <w:t>簽約；簽署；簽名</w:t>
      </w:r>
    </w:p>
    <w:p w:rsidR="00C40041" w:rsidRDefault="007A2AE2" w:rsidP="007A2AE2">
      <w:pPr>
        <w:rPr>
          <w:color w:val="000000" w:themeColor="text1"/>
          <w:sz w:val="28"/>
          <w:szCs w:val="28"/>
        </w:rPr>
      </w:pPr>
      <w:r w:rsidRPr="007A2AE2">
        <w:rPr>
          <w:color w:val="000000" w:themeColor="text1"/>
          <w:sz w:val="28"/>
          <w:szCs w:val="28"/>
        </w:rPr>
        <w:t xml:space="preserve">I </w:t>
      </w:r>
      <w:r w:rsidRPr="00540E81">
        <w:rPr>
          <w:b/>
          <w:color w:val="000000" w:themeColor="text1"/>
          <w:sz w:val="28"/>
          <w:szCs w:val="28"/>
        </w:rPr>
        <w:t>signed up for</w:t>
      </w:r>
      <w:r w:rsidRPr="007A2AE2">
        <w:rPr>
          <w:color w:val="000000" w:themeColor="text1"/>
          <w:sz w:val="28"/>
          <w:szCs w:val="28"/>
        </w:rPr>
        <w:t xml:space="preserve"> a new telephone number</w:t>
      </w:r>
    </w:p>
    <w:p w:rsidR="003264EA" w:rsidRDefault="003264EA" w:rsidP="003264EA">
      <w:pPr>
        <w:rPr>
          <w:color w:val="000000" w:themeColor="text1"/>
          <w:sz w:val="28"/>
          <w:szCs w:val="28"/>
        </w:rPr>
      </w:pPr>
      <w:r w:rsidRPr="00CE42A2">
        <w:rPr>
          <w:color w:val="000000" w:themeColor="text1"/>
          <w:sz w:val="28"/>
          <w:szCs w:val="28"/>
        </w:rPr>
        <w:t xml:space="preserve">I have </w:t>
      </w:r>
      <w:r w:rsidRPr="007E04C0">
        <w:rPr>
          <w:b/>
          <w:color w:val="000000" w:themeColor="text1"/>
          <w:sz w:val="28"/>
          <w:szCs w:val="28"/>
        </w:rPr>
        <w:t xml:space="preserve">signed up for </w:t>
      </w:r>
      <w:r w:rsidRPr="00CE42A2">
        <w:rPr>
          <w:color w:val="000000" w:themeColor="text1"/>
          <w:sz w:val="28"/>
          <w:szCs w:val="28"/>
        </w:rPr>
        <w:t>your travel insurance plan</w:t>
      </w:r>
    </w:p>
    <w:p w:rsidR="000252F9" w:rsidRPr="0013591B" w:rsidRDefault="000252F9" w:rsidP="007A2AE2">
      <w:pPr>
        <w:rPr>
          <w:color w:val="000000" w:themeColor="text1"/>
          <w:sz w:val="28"/>
          <w:szCs w:val="28"/>
        </w:rPr>
      </w:pPr>
    </w:p>
    <w:p w:rsidR="003264EA" w:rsidRDefault="00A63B5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63B5F">
        <w:rPr>
          <w:color w:val="000000" w:themeColor="text1"/>
          <w:sz w:val="28"/>
          <w:szCs w:val="28"/>
        </w:rPr>
        <w:t xml:space="preserve">It wasn’t </w:t>
      </w:r>
      <w:r w:rsidRPr="0099444F">
        <w:rPr>
          <w:b/>
          <w:color w:val="000000" w:themeColor="text1"/>
          <w:sz w:val="28"/>
          <w:szCs w:val="28"/>
        </w:rPr>
        <w:t>until</w:t>
      </w:r>
      <w:r w:rsidRPr="00A63B5F">
        <w:rPr>
          <w:color w:val="000000" w:themeColor="text1"/>
          <w:sz w:val="28"/>
          <w:szCs w:val="28"/>
        </w:rPr>
        <w:t xml:space="preserve"> two days ago </w:t>
      </w:r>
      <w:r w:rsidRPr="00013E7F">
        <w:rPr>
          <w:b/>
          <w:color w:val="FF0000"/>
          <w:sz w:val="28"/>
          <w:szCs w:val="28"/>
        </w:rPr>
        <w:t>when</w:t>
      </w:r>
      <w:r w:rsidRPr="00A63B5F">
        <w:rPr>
          <w:color w:val="000000" w:themeColor="text1"/>
          <w:sz w:val="28"/>
          <w:szCs w:val="28"/>
        </w:rPr>
        <w:t xml:space="preserve"> my neighbor handed me my bills </w:t>
      </w:r>
      <w:r w:rsidRPr="0099444F">
        <w:rPr>
          <w:b/>
          <w:color w:val="000000" w:themeColor="text1"/>
          <w:sz w:val="28"/>
          <w:szCs w:val="28"/>
        </w:rPr>
        <w:t>that</w:t>
      </w:r>
      <w:r w:rsidRPr="00A63B5F">
        <w:rPr>
          <w:color w:val="000000" w:themeColor="text1"/>
          <w:sz w:val="28"/>
          <w:szCs w:val="28"/>
        </w:rPr>
        <w:t xml:space="preserve"> I realized they </w:t>
      </w:r>
      <w:r w:rsidRPr="00013E7F">
        <w:rPr>
          <w:b/>
          <w:color w:val="000000" w:themeColor="text1"/>
          <w:sz w:val="28"/>
          <w:szCs w:val="28"/>
        </w:rPr>
        <w:t>had been</w:t>
      </w:r>
      <w:r w:rsidRPr="00A63B5F">
        <w:rPr>
          <w:color w:val="000000" w:themeColor="text1"/>
          <w:sz w:val="28"/>
          <w:szCs w:val="28"/>
        </w:rPr>
        <w:t xml:space="preserve"> delivered to my neighbor’s address instead of mine.</w:t>
      </w:r>
    </w:p>
    <w:p w:rsidR="00A63B5F" w:rsidRDefault="00A63B5F" w:rsidP="007A2AE2">
      <w:pPr>
        <w:rPr>
          <w:color w:val="000000" w:themeColor="text1"/>
          <w:sz w:val="28"/>
          <w:szCs w:val="28"/>
        </w:rPr>
      </w:pPr>
    </w:p>
    <w:p w:rsidR="004E19B6" w:rsidRDefault="004E19B6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4E19B6">
        <w:rPr>
          <w:color w:val="000000" w:themeColor="text1"/>
          <w:sz w:val="28"/>
          <w:szCs w:val="28"/>
        </w:rPr>
        <w:t xml:space="preserve">The oil company was found guilty on ten counts of pollution, and </w:t>
      </w:r>
      <w:r w:rsidRPr="001C1BA9">
        <w:rPr>
          <w:b/>
          <w:color w:val="000000" w:themeColor="text1"/>
          <w:sz w:val="28"/>
          <w:szCs w:val="28"/>
        </w:rPr>
        <w:t xml:space="preserve">was punished with </w:t>
      </w:r>
      <w:r w:rsidRPr="004E19B6">
        <w:rPr>
          <w:color w:val="000000" w:themeColor="text1"/>
          <w:sz w:val="28"/>
          <w:szCs w:val="28"/>
        </w:rPr>
        <w:t>a $250 million fine.</w:t>
      </w:r>
    </w:p>
    <w:p w:rsidR="004E19B6" w:rsidRDefault="004E19B6" w:rsidP="007A2AE2">
      <w:pPr>
        <w:rPr>
          <w:color w:val="000000" w:themeColor="text1"/>
          <w:sz w:val="28"/>
          <w:szCs w:val="28"/>
        </w:rPr>
      </w:pPr>
    </w:p>
    <w:p w:rsidR="00AF36D6" w:rsidRDefault="00AF36D6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F36D6">
        <w:rPr>
          <w:color w:val="000000" w:themeColor="text1"/>
          <w:sz w:val="28"/>
          <w:szCs w:val="28"/>
        </w:rPr>
        <w:t xml:space="preserve">my line was cut for delaying payment </w:t>
      </w:r>
      <w:r w:rsidRPr="00EB4101">
        <w:rPr>
          <w:b/>
          <w:color w:val="000000" w:themeColor="text1"/>
          <w:sz w:val="28"/>
          <w:szCs w:val="28"/>
        </w:rPr>
        <w:t>by</w:t>
      </w:r>
      <w:r w:rsidRPr="00AF36D6">
        <w:rPr>
          <w:color w:val="000000" w:themeColor="text1"/>
          <w:sz w:val="28"/>
          <w:szCs w:val="28"/>
        </w:rPr>
        <w:t xml:space="preserve"> two months.</w:t>
      </w:r>
    </w:p>
    <w:p w:rsidR="00AF36D6" w:rsidRPr="006451AA" w:rsidRDefault="00AF36D6" w:rsidP="007A2AE2">
      <w:pPr>
        <w:rPr>
          <w:color w:val="000000" w:themeColor="text1"/>
          <w:sz w:val="28"/>
          <w:szCs w:val="28"/>
        </w:rPr>
      </w:pPr>
    </w:p>
    <w:p w:rsidR="007A2AE2" w:rsidRDefault="00F453F9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F453F9">
        <w:t xml:space="preserve"> </w:t>
      </w:r>
      <w:r w:rsidRPr="00F453F9">
        <w:rPr>
          <w:color w:val="000000" w:themeColor="text1"/>
          <w:sz w:val="28"/>
          <w:szCs w:val="28"/>
        </w:rPr>
        <w:t xml:space="preserve">I would like your company to </w:t>
      </w:r>
      <w:r w:rsidRPr="00757A71">
        <w:rPr>
          <w:b/>
          <w:color w:val="FF0000"/>
          <w:sz w:val="28"/>
          <w:szCs w:val="28"/>
        </w:rPr>
        <w:t>restore</w:t>
      </w:r>
      <w:r w:rsidRPr="00F453F9">
        <w:rPr>
          <w:color w:val="000000" w:themeColor="text1"/>
          <w:sz w:val="28"/>
          <w:szCs w:val="28"/>
        </w:rPr>
        <w:t xml:space="preserve"> my phone access instantaneously as well as </w:t>
      </w:r>
      <w:r w:rsidRPr="00757A71">
        <w:rPr>
          <w:b/>
          <w:color w:val="000000" w:themeColor="text1"/>
          <w:sz w:val="28"/>
          <w:szCs w:val="28"/>
        </w:rPr>
        <w:t>withdrawing the penalty.</w:t>
      </w:r>
    </w:p>
    <w:p w:rsidR="00F453F9" w:rsidRDefault="00CE310C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(restore  </w:t>
      </w:r>
      <w:proofErr w:type="spellStart"/>
      <w:r>
        <w:rPr>
          <w:rFonts w:hint="eastAsia"/>
          <w:color w:val="000000" w:themeColor="text1"/>
          <w:sz w:val="28"/>
          <w:szCs w:val="28"/>
        </w:rPr>
        <w:t>v.s</w:t>
      </w:r>
      <w:proofErr w:type="spellEnd"/>
      <w:r>
        <w:rPr>
          <w:rFonts w:hint="eastAsia"/>
          <w:color w:val="000000" w:themeColor="text1"/>
          <w:sz w:val="28"/>
          <w:szCs w:val="28"/>
        </w:rPr>
        <w:t>.  recover)</w:t>
      </w:r>
    </w:p>
    <w:p w:rsidR="00CE310C" w:rsidRDefault="00CE310C" w:rsidP="007A2AE2">
      <w:pPr>
        <w:rPr>
          <w:color w:val="000000" w:themeColor="text1"/>
          <w:sz w:val="28"/>
          <w:szCs w:val="28"/>
        </w:rPr>
      </w:pPr>
    </w:p>
    <w:p w:rsidR="00933BA5" w:rsidRDefault="00933BA5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33BA5">
        <w:t xml:space="preserve"> </w:t>
      </w:r>
      <w:r w:rsidRPr="00933BA5">
        <w:rPr>
          <w:color w:val="000000" w:themeColor="text1"/>
          <w:sz w:val="28"/>
          <w:szCs w:val="28"/>
        </w:rPr>
        <w:t xml:space="preserve">please correct my address </w:t>
      </w:r>
      <w:r w:rsidRPr="009B3307">
        <w:rPr>
          <w:b/>
          <w:color w:val="000000" w:themeColor="text1"/>
          <w:sz w:val="28"/>
          <w:szCs w:val="28"/>
        </w:rPr>
        <w:t>to</w:t>
      </w:r>
      <w:r w:rsidRPr="00933BA5">
        <w:rPr>
          <w:color w:val="000000" w:themeColor="text1"/>
          <w:sz w:val="28"/>
          <w:szCs w:val="28"/>
        </w:rPr>
        <w:t xml:space="preserve"> 12 Hill Road instead of 14 Hill Road</w:t>
      </w:r>
    </w:p>
    <w:p w:rsidR="00933BA5" w:rsidRDefault="00933BA5" w:rsidP="007A2AE2">
      <w:pPr>
        <w:rPr>
          <w:color w:val="000000" w:themeColor="text1"/>
          <w:sz w:val="28"/>
          <w:szCs w:val="28"/>
        </w:rPr>
      </w:pPr>
    </w:p>
    <w:p w:rsidR="00CA3E2F" w:rsidRDefault="00CA3E2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522D1">
        <w:rPr>
          <w:b/>
          <w:color w:val="000000" w:themeColor="text1"/>
          <w:sz w:val="28"/>
          <w:szCs w:val="28"/>
        </w:rPr>
        <w:t>the</w:t>
      </w:r>
      <w:r w:rsidRPr="00CA3E2F">
        <w:rPr>
          <w:color w:val="000000" w:themeColor="text1"/>
          <w:sz w:val="28"/>
          <w:szCs w:val="28"/>
        </w:rPr>
        <w:t xml:space="preserve"> younger generation</w:t>
      </w:r>
    </w:p>
    <w:p w:rsidR="00CA3E2F" w:rsidRDefault="00CA3E2F" w:rsidP="007A2AE2">
      <w:pPr>
        <w:rPr>
          <w:color w:val="000000" w:themeColor="text1"/>
          <w:sz w:val="28"/>
          <w:szCs w:val="28"/>
        </w:rPr>
      </w:pPr>
    </w:p>
    <w:p w:rsidR="004D675E" w:rsidRDefault="004D675E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#respect   v. [T]</w:t>
      </w:r>
      <w:r w:rsidR="00DB3750">
        <w:rPr>
          <w:rFonts w:hint="eastAsia"/>
          <w:color w:val="000000" w:themeColor="text1"/>
          <w:sz w:val="28"/>
          <w:szCs w:val="28"/>
        </w:rPr>
        <w:t xml:space="preserve"> </w:t>
      </w:r>
      <w:r w:rsidR="0023080E">
        <w:rPr>
          <w:rFonts w:hint="eastAsia"/>
          <w:color w:val="000000" w:themeColor="text1"/>
          <w:sz w:val="28"/>
          <w:szCs w:val="28"/>
        </w:rPr>
        <w:t>(</w:t>
      </w:r>
      <w:r w:rsidR="0023080E">
        <w:rPr>
          <w:rFonts w:hint="eastAsia"/>
          <w:color w:val="000000" w:themeColor="text1"/>
          <w:sz w:val="28"/>
          <w:szCs w:val="28"/>
        </w:rPr>
        <w:t>不需介系詞</w:t>
      </w:r>
      <w:r w:rsidR="0023080E">
        <w:rPr>
          <w:rFonts w:hint="eastAsia"/>
          <w:color w:val="000000" w:themeColor="text1"/>
          <w:sz w:val="28"/>
          <w:szCs w:val="28"/>
        </w:rPr>
        <w:t>)</w:t>
      </w:r>
      <w:r w:rsidR="00DB3750">
        <w:rPr>
          <w:rFonts w:hint="eastAsia"/>
          <w:color w:val="000000" w:themeColor="text1"/>
          <w:sz w:val="28"/>
          <w:szCs w:val="28"/>
        </w:rPr>
        <w:t xml:space="preserve"> </w:t>
      </w:r>
      <w:r w:rsidR="00DB3750">
        <w:rPr>
          <w:color w:val="000000" w:themeColor="text1"/>
          <w:sz w:val="28"/>
          <w:szCs w:val="28"/>
        </w:rPr>
        <w:t>respect my privacy</w:t>
      </w:r>
    </w:p>
    <w:p w:rsidR="00852FEB" w:rsidRDefault="001B3D4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1B3D4F">
        <w:rPr>
          <w:color w:val="000000" w:themeColor="text1"/>
          <w:sz w:val="28"/>
          <w:szCs w:val="28"/>
        </w:rPr>
        <w:t>cautiousness</w:t>
      </w:r>
      <w:r>
        <w:rPr>
          <w:rFonts w:hint="eastAsia"/>
          <w:color w:val="000000" w:themeColor="text1"/>
          <w:sz w:val="28"/>
          <w:szCs w:val="28"/>
        </w:rPr>
        <w:t xml:space="preserve">   n. </w:t>
      </w:r>
    </w:p>
    <w:p w:rsidR="001B3D4F" w:rsidRDefault="000D157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D157F">
        <w:rPr>
          <w:color w:val="000000" w:themeColor="text1"/>
          <w:sz w:val="28"/>
          <w:szCs w:val="28"/>
        </w:rPr>
        <w:t>prudent  [FORMAL]</w:t>
      </w:r>
      <w:r w:rsidR="004F430F">
        <w:rPr>
          <w:color w:val="000000" w:themeColor="text1"/>
          <w:sz w:val="28"/>
          <w:szCs w:val="28"/>
        </w:rPr>
        <w:t xml:space="preserve"> : careful and avoiding risks. </w:t>
      </w:r>
      <w:r w:rsidRPr="000D157F">
        <w:rPr>
          <w:color w:val="000000" w:themeColor="text1"/>
          <w:sz w:val="28"/>
          <w:szCs w:val="28"/>
        </w:rPr>
        <w:t>[Synonym cautious][Opposite imprudent]</w:t>
      </w:r>
    </w:p>
    <w:p w:rsidR="000D157F" w:rsidRDefault="000D157F" w:rsidP="007A2AE2">
      <w:pPr>
        <w:rPr>
          <w:color w:val="000000" w:themeColor="text1"/>
          <w:sz w:val="28"/>
          <w:szCs w:val="28"/>
        </w:rPr>
      </w:pPr>
    </w:p>
    <w:p w:rsidR="001B3D4F" w:rsidRDefault="00894255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894255">
        <w:rPr>
          <w:color w:val="000000" w:themeColor="text1"/>
          <w:sz w:val="28"/>
          <w:szCs w:val="28"/>
        </w:rPr>
        <w:t>in accordance</w:t>
      </w:r>
      <w:r w:rsidR="005631DA">
        <w:rPr>
          <w:color w:val="000000" w:themeColor="text1"/>
          <w:sz w:val="28"/>
          <w:szCs w:val="28"/>
        </w:rPr>
        <w:t xml:space="preserve"> with a rule, law, wish </w:t>
      </w:r>
      <w:r w:rsidR="005631DA">
        <w:rPr>
          <w:rFonts w:hint="eastAsia"/>
          <w:color w:val="000000" w:themeColor="text1"/>
          <w:sz w:val="28"/>
          <w:szCs w:val="28"/>
        </w:rPr>
        <w:t xml:space="preserve">: </w:t>
      </w:r>
      <w:r w:rsidRPr="00894255">
        <w:rPr>
          <w:color w:val="000000" w:themeColor="text1"/>
          <w:sz w:val="28"/>
          <w:szCs w:val="28"/>
        </w:rPr>
        <w:t xml:space="preserve"> following or obeying a rule, law, wish, etc.:</w:t>
      </w:r>
    </w:p>
    <w:p w:rsidR="00894255" w:rsidRDefault="00894255" w:rsidP="007A2AE2">
      <w:pPr>
        <w:rPr>
          <w:color w:val="000000" w:themeColor="text1"/>
          <w:sz w:val="28"/>
          <w:szCs w:val="28"/>
        </w:rPr>
      </w:pPr>
    </w:p>
    <w:p w:rsidR="00577CF2" w:rsidRDefault="009F1AB2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F1AB2">
        <w:rPr>
          <w:color w:val="000000" w:themeColor="text1"/>
          <w:sz w:val="28"/>
          <w:szCs w:val="28"/>
        </w:rPr>
        <w:t>garment  n. [C]: a piece of clothing</w:t>
      </w:r>
    </w:p>
    <w:p w:rsidR="009F1AB2" w:rsidRDefault="009F1AB2" w:rsidP="007A2AE2">
      <w:pPr>
        <w:rPr>
          <w:color w:val="000000" w:themeColor="text1"/>
          <w:sz w:val="28"/>
          <w:szCs w:val="28"/>
        </w:rPr>
      </w:pPr>
    </w:p>
    <w:p w:rsidR="009F1AB2" w:rsidRDefault="000C134E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C134E">
        <w:rPr>
          <w:rFonts w:hint="eastAsia"/>
          <w:color w:val="000000" w:themeColor="text1"/>
          <w:sz w:val="28"/>
          <w:szCs w:val="28"/>
        </w:rPr>
        <w:t xml:space="preserve">endorser : </w:t>
      </w:r>
      <w:r w:rsidRPr="000C134E">
        <w:rPr>
          <w:rFonts w:hint="eastAsia"/>
          <w:color w:val="000000" w:themeColor="text1"/>
          <w:sz w:val="28"/>
          <w:szCs w:val="28"/>
        </w:rPr>
        <w:t>廣告代言人</w:t>
      </w:r>
      <w:r w:rsidRPr="000C134E">
        <w:rPr>
          <w:rFonts w:hint="eastAsia"/>
          <w:color w:val="000000" w:themeColor="text1"/>
          <w:sz w:val="28"/>
          <w:szCs w:val="28"/>
        </w:rPr>
        <w:t xml:space="preserve">, </w:t>
      </w:r>
      <w:r w:rsidRPr="000C134E">
        <w:rPr>
          <w:rFonts w:hint="eastAsia"/>
          <w:color w:val="000000" w:themeColor="text1"/>
          <w:sz w:val="28"/>
          <w:szCs w:val="28"/>
        </w:rPr>
        <w:t>支票背書人</w:t>
      </w:r>
    </w:p>
    <w:p w:rsidR="000C134E" w:rsidRDefault="000C134E" w:rsidP="007A2AE2">
      <w:pPr>
        <w:rPr>
          <w:color w:val="000000" w:themeColor="text1"/>
          <w:sz w:val="28"/>
          <w:szCs w:val="28"/>
        </w:rPr>
      </w:pPr>
    </w:p>
    <w:p w:rsidR="000C134E" w:rsidRDefault="00DD4789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>
        <w:rPr>
          <w:color w:val="000000" w:themeColor="text1"/>
          <w:sz w:val="28"/>
          <w:szCs w:val="28"/>
        </w:rPr>
        <w:t>exaggerated (adj.)</w:t>
      </w:r>
      <w:r w:rsidRPr="00DD4789">
        <w:rPr>
          <w:color w:val="000000" w:themeColor="text1"/>
          <w:sz w:val="28"/>
          <w:szCs w:val="28"/>
        </w:rPr>
        <w:t xml:space="preserve">  (spell)</w:t>
      </w:r>
    </w:p>
    <w:p w:rsidR="00DB3750" w:rsidRDefault="00DB3750" w:rsidP="007A2AE2">
      <w:pPr>
        <w:rPr>
          <w:color w:val="000000" w:themeColor="text1"/>
          <w:sz w:val="28"/>
          <w:szCs w:val="28"/>
        </w:rPr>
      </w:pPr>
    </w:p>
    <w:p w:rsidR="004D675E" w:rsidRDefault="00A53E8D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53E8D">
        <w:rPr>
          <w:rFonts w:hint="eastAsia"/>
          <w:color w:val="000000" w:themeColor="text1"/>
          <w:sz w:val="28"/>
          <w:szCs w:val="28"/>
        </w:rPr>
        <w:t xml:space="preserve">deceptive : </w:t>
      </w:r>
      <w:r w:rsidR="000B4C9F">
        <w:rPr>
          <w:rFonts w:hint="eastAsia"/>
          <w:color w:val="000000" w:themeColor="text1"/>
          <w:sz w:val="28"/>
          <w:szCs w:val="28"/>
        </w:rPr>
        <w:t>adj.</w:t>
      </w:r>
      <w:r w:rsidRPr="00A53E8D">
        <w:rPr>
          <w:rFonts w:hint="eastAsia"/>
          <w:color w:val="000000" w:themeColor="text1"/>
          <w:sz w:val="28"/>
          <w:szCs w:val="28"/>
        </w:rPr>
        <w:t>騙人的</w:t>
      </w:r>
    </w:p>
    <w:p w:rsidR="000B4C9F" w:rsidRDefault="000B4C9F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0B4C9F">
        <w:rPr>
          <w:rFonts w:hint="eastAsia"/>
          <w:color w:val="000000" w:themeColor="text1"/>
          <w:sz w:val="28"/>
          <w:szCs w:val="28"/>
        </w:rPr>
        <w:t xml:space="preserve">deceive : </w:t>
      </w:r>
      <w:r>
        <w:rPr>
          <w:rFonts w:hint="eastAsia"/>
          <w:color w:val="000000" w:themeColor="text1"/>
          <w:sz w:val="28"/>
          <w:szCs w:val="28"/>
        </w:rPr>
        <w:t xml:space="preserve">v. </w:t>
      </w:r>
      <w:r w:rsidRPr="000B4C9F">
        <w:rPr>
          <w:rFonts w:hint="eastAsia"/>
          <w:color w:val="000000" w:themeColor="text1"/>
          <w:sz w:val="28"/>
          <w:szCs w:val="28"/>
        </w:rPr>
        <w:t>欺騙</w:t>
      </w:r>
    </w:p>
    <w:p w:rsidR="00335902" w:rsidRDefault="00335902" w:rsidP="007A2AE2">
      <w:pPr>
        <w:rPr>
          <w:color w:val="000000" w:themeColor="text1"/>
          <w:sz w:val="28"/>
          <w:szCs w:val="28"/>
        </w:rPr>
      </w:pPr>
    </w:p>
    <w:p w:rsidR="00335902" w:rsidRDefault="00335902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1E2FF2">
        <w:rPr>
          <w:rFonts w:hint="eastAsia"/>
          <w:color w:val="000000" w:themeColor="text1"/>
          <w:sz w:val="28"/>
          <w:szCs w:val="28"/>
        </w:rPr>
        <w:t>authentic</w:t>
      </w:r>
      <w:r w:rsidRPr="00335902">
        <w:rPr>
          <w:rFonts w:hint="eastAsia"/>
          <w:color w:val="000000" w:themeColor="text1"/>
          <w:sz w:val="28"/>
          <w:szCs w:val="28"/>
        </w:rPr>
        <w:t xml:space="preserve">: adj. </w:t>
      </w:r>
      <w:r w:rsidRPr="00335902">
        <w:rPr>
          <w:rFonts w:hint="eastAsia"/>
          <w:color w:val="000000" w:themeColor="text1"/>
          <w:sz w:val="28"/>
          <w:szCs w:val="28"/>
        </w:rPr>
        <w:t>可信的</w:t>
      </w:r>
      <w:r w:rsidRPr="00335902">
        <w:rPr>
          <w:rFonts w:hint="eastAsia"/>
          <w:color w:val="000000" w:themeColor="text1"/>
          <w:sz w:val="28"/>
          <w:szCs w:val="28"/>
        </w:rPr>
        <w:t xml:space="preserve">, </w:t>
      </w:r>
      <w:r w:rsidRPr="00335902">
        <w:rPr>
          <w:rFonts w:hint="eastAsia"/>
          <w:color w:val="000000" w:themeColor="text1"/>
          <w:sz w:val="28"/>
          <w:szCs w:val="28"/>
        </w:rPr>
        <w:t>真實的</w:t>
      </w:r>
      <w:r w:rsidRPr="00335902">
        <w:rPr>
          <w:rFonts w:hint="eastAsia"/>
          <w:color w:val="000000" w:themeColor="text1"/>
          <w:sz w:val="28"/>
          <w:szCs w:val="28"/>
        </w:rPr>
        <w:t xml:space="preserve">, </w:t>
      </w:r>
      <w:r w:rsidRPr="00335902">
        <w:rPr>
          <w:rFonts w:hint="eastAsia"/>
          <w:color w:val="000000" w:themeColor="text1"/>
          <w:sz w:val="28"/>
          <w:szCs w:val="28"/>
        </w:rPr>
        <w:t>可靠的</w:t>
      </w:r>
    </w:p>
    <w:p w:rsidR="00335902" w:rsidRDefault="002301A8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="00D613BE">
        <w:rPr>
          <w:color w:val="000000" w:themeColor="text1"/>
          <w:sz w:val="28"/>
          <w:szCs w:val="28"/>
        </w:rPr>
        <w:t xml:space="preserve">blow </w:t>
      </w:r>
      <w:proofErr w:type="spellStart"/>
      <w:r w:rsidR="00D613BE">
        <w:rPr>
          <w:color w:val="000000" w:themeColor="text1"/>
          <w:sz w:val="28"/>
          <w:szCs w:val="28"/>
        </w:rPr>
        <w:t>sth</w:t>
      </w:r>
      <w:proofErr w:type="spellEnd"/>
      <w:r w:rsidR="00D613BE">
        <w:rPr>
          <w:color w:val="000000" w:themeColor="text1"/>
          <w:sz w:val="28"/>
          <w:szCs w:val="28"/>
        </w:rPr>
        <w:t xml:space="preserve"> out of </w:t>
      </w:r>
      <w:r w:rsidR="00D613BE" w:rsidRPr="00C44A95">
        <w:rPr>
          <w:b/>
          <w:color w:val="000000" w:themeColor="text1"/>
          <w:sz w:val="28"/>
          <w:szCs w:val="28"/>
        </w:rPr>
        <w:t>proportion</w:t>
      </w:r>
      <w:r w:rsidRPr="002301A8">
        <w:rPr>
          <w:color w:val="000000" w:themeColor="text1"/>
          <w:sz w:val="28"/>
          <w:szCs w:val="28"/>
        </w:rPr>
        <w:t>: to treat a particular eve</w:t>
      </w:r>
      <w:r>
        <w:rPr>
          <w:color w:val="000000" w:themeColor="text1"/>
          <w:sz w:val="28"/>
          <w:szCs w:val="28"/>
        </w:rPr>
        <w:t>nt or problem far too seriously</w:t>
      </w:r>
      <w:r>
        <w:rPr>
          <w:rFonts w:hint="eastAsia"/>
          <w:color w:val="000000" w:themeColor="text1"/>
          <w:sz w:val="28"/>
          <w:szCs w:val="28"/>
        </w:rPr>
        <w:t>.</w:t>
      </w:r>
    </w:p>
    <w:p w:rsidR="00C44A95" w:rsidRDefault="00C44A95" w:rsidP="007A2AE2">
      <w:pPr>
        <w:rPr>
          <w:color w:val="000000" w:themeColor="text1"/>
          <w:sz w:val="28"/>
          <w:szCs w:val="28"/>
        </w:rPr>
      </w:pPr>
    </w:p>
    <w:p w:rsidR="00C44A95" w:rsidRDefault="00C44A95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C44A95">
        <w:rPr>
          <w:color w:val="000000" w:themeColor="text1"/>
          <w:sz w:val="28"/>
          <w:szCs w:val="28"/>
        </w:rPr>
        <w:t xml:space="preserve">The chart shows how weight increases </w:t>
      </w:r>
      <w:r w:rsidRPr="00C44DE3">
        <w:rPr>
          <w:b/>
          <w:color w:val="000000" w:themeColor="text1"/>
          <w:sz w:val="28"/>
          <w:szCs w:val="28"/>
        </w:rPr>
        <w:t>in proportion to</w:t>
      </w:r>
      <w:r w:rsidRPr="00C44A95">
        <w:rPr>
          <w:color w:val="000000" w:themeColor="text1"/>
          <w:sz w:val="28"/>
          <w:szCs w:val="28"/>
        </w:rPr>
        <w:t xml:space="preserve"> height (= the increase in weight depends on the increase in height).</w:t>
      </w:r>
    </w:p>
    <w:p w:rsidR="00C44A95" w:rsidRDefault="00B251BA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B251BA">
        <w:rPr>
          <w:color w:val="000000" w:themeColor="text1"/>
          <w:sz w:val="28"/>
          <w:szCs w:val="28"/>
        </w:rPr>
        <w:t xml:space="preserve">The country's great influence in the world </w:t>
      </w:r>
      <w:r w:rsidRPr="00001237">
        <w:rPr>
          <w:b/>
          <w:color w:val="000000" w:themeColor="text1"/>
          <w:sz w:val="28"/>
          <w:szCs w:val="28"/>
        </w:rPr>
        <w:t>is disproportionate to</w:t>
      </w:r>
      <w:r w:rsidRPr="00B251BA">
        <w:rPr>
          <w:color w:val="000000" w:themeColor="text1"/>
          <w:sz w:val="28"/>
          <w:szCs w:val="28"/>
        </w:rPr>
        <w:t xml:space="preserve"> its relatively small size.</w:t>
      </w:r>
    </w:p>
    <w:p w:rsidR="00B251BA" w:rsidRDefault="00B251BA" w:rsidP="007A2AE2">
      <w:pPr>
        <w:rPr>
          <w:color w:val="000000" w:themeColor="text1"/>
          <w:sz w:val="28"/>
          <w:szCs w:val="28"/>
        </w:rPr>
      </w:pPr>
    </w:p>
    <w:p w:rsidR="00C44A95" w:rsidRDefault="00A07DB8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A07DB8">
        <w:rPr>
          <w:color w:val="000000" w:themeColor="text1"/>
          <w:sz w:val="28"/>
          <w:szCs w:val="28"/>
        </w:rPr>
        <w:t xml:space="preserve">my room </w:t>
      </w:r>
      <w:r w:rsidRPr="0071679A">
        <w:rPr>
          <w:b/>
          <w:color w:val="000000" w:themeColor="text1"/>
          <w:sz w:val="28"/>
          <w:szCs w:val="28"/>
        </w:rPr>
        <w:t xml:space="preserve">showed signs of </w:t>
      </w:r>
      <w:r w:rsidRPr="00A07DB8">
        <w:rPr>
          <w:color w:val="000000" w:themeColor="text1"/>
          <w:sz w:val="28"/>
          <w:szCs w:val="28"/>
        </w:rPr>
        <w:t>collapse after a recent earthquake.</w:t>
      </w:r>
    </w:p>
    <w:p w:rsidR="00A07DB8" w:rsidRPr="00A07DB8" w:rsidRDefault="00A07DB8" w:rsidP="007A2AE2">
      <w:pPr>
        <w:rPr>
          <w:color w:val="000000" w:themeColor="text1"/>
          <w:sz w:val="28"/>
          <w:szCs w:val="28"/>
        </w:rPr>
      </w:pPr>
    </w:p>
    <w:p w:rsidR="00A07DB8" w:rsidRDefault="009C7910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C7910">
        <w:rPr>
          <w:color w:val="000000" w:themeColor="text1"/>
          <w:sz w:val="28"/>
          <w:szCs w:val="28"/>
        </w:rPr>
        <w:t>What’s even better is that</w:t>
      </w:r>
    </w:p>
    <w:p w:rsidR="009C7910" w:rsidRDefault="009C7910" w:rsidP="007A2AE2">
      <w:pPr>
        <w:rPr>
          <w:color w:val="000000" w:themeColor="text1"/>
          <w:sz w:val="28"/>
          <w:szCs w:val="28"/>
        </w:rPr>
      </w:pPr>
    </w:p>
    <w:p w:rsidR="009677FE" w:rsidRDefault="009677FE" w:rsidP="007A2AE2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9677FE">
        <w:rPr>
          <w:color w:val="000000" w:themeColor="text1"/>
          <w:sz w:val="28"/>
          <w:szCs w:val="28"/>
        </w:rPr>
        <w:t>we were</w:t>
      </w:r>
      <w:r w:rsidRPr="00637397">
        <w:rPr>
          <w:b/>
          <w:color w:val="000000" w:themeColor="text1"/>
          <w:sz w:val="28"/>
          <w:szCs w:val="28"/>
        </w:rPr>
        <w:t xml:space="preserve"> surprised to discover</w:t>
      </w:r>
    </w:p>
    <w:p w:rsidR="00B85BF1" w:rsidRDefault="00B85BF1" w:rsidP="007A2AE2">
      <w:pPr>
        <w:rPr>
          <w:b/>
          <w:color w:val="000000" w:themeColor="text1"/>
          <w:sz w:val="28"/>
          <w:szCs w:val="28"/>
        </w:rPr>
      </w:pPr>
    </w:p>
    <w:p w:rsidR="00B85BF1" w:rsidRPr="00503D81" w:rsidRDefault="00B85BF1" w:rsidP="007A2AE2">
      <w:pPr>
        <w:rPr>
          <w:b/>
          <w:color w:val="000000" w:themeColor="text1"/>
          <w:sz w:val="28"/>
          <w:szCs w:val="28"/>
        </w:rPr>
      </w:pPr>
      <w:r w:rsidRPr="00503D81">
        <w:rPr>
          <w:rFonts w:hint="eastAsia"/>
          <w:color w:val="000000" w:themeColor="text1"/>
          <w:sz w:val="28"/>
          <w:szCs w:val="28"/>
        </w:rPr>
        <w:t>#</w:t>
      </w:r>
      <w:r w:rsidRPr="00503D81">
        <w:t xml:space="preserve"> </w:t>
      </w:r>
      <w:r w:rsidRPr="00503D81">
        <w:rPr>
          <w:color w:val="000000" w:themeColor="text1"/>
          <w:sz w:val="28"/>
          <w:szCs w:val="28"/>
        </w:rPr>
        <w:t xml:space="preserve">some restaurants nowadays offer an </w:t>
      </w:r>
      <w:r w:rsidRPr="00503D81">
        <w:rPr>
          <w:b/>
          <w:color w:val="000000" w:themeColor="text1"/>
          <w:sz w:val="28"/>
          <w:szCs w:val="28"/>
        </w:rPr>
        <w:t>all- you- can-eat buffet menu</w:t>
      </w:r>
    </w:p>
    <w:p w:rsidR="00B85BF1" w:rsidRPr="00637397" w:rsidRDefault="00B85BF1" w:rsidP="007A2AE2">
      <w:pPr>
        <w:rPr>
          <w:b/>
          <w:color w:val="000000" w:themeColor="text1"/>
          <w:sz w:val="28"/>
          <w:szCs w:val="28"/>
        </w:rPr>
      </w:pPr>
    </w:p>
    <w:p w:rsidR="009677FE" w:rsidRDefault="00D2622C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D2622C">
        <w:rPr>
          <w:color w:val="000000" w:themeColor="text1"/>
          <w:sz w:val="28"/>
          <w:szCs w:val="28"/>
        </w:rPr>
        <w:t>Apart from</w:t>
      </w:r>
      <w:r w:rsidRPr="00FD4D6F">
        <w:rPr>
          <w:b/>
          <w:color w:val="000000" w:themeColor="text1"/>
          <w:sz w:val="28"/>
          <w:szCs w:val="28"/>
        </w:rPr>
        <w:t xml:space="preserve"> the fact that</w:t>
      </w:r>
      <w:r w:rsidR="00FD4D6F">
        <w:rPr>
          <w:rFonts w:hint="eastAsia"/>
          <w:b/>
          <w:color w:val="000000" w:themeColor="text1"/>
          <w:sz w:val="28"/>
          <w:szCs w:val="28"/>
        </w:rPr>
        <w:t>(</w:t>
      </w:r>
      <w:r w:rsidR="00FD4D6F">
        <w:rPr>
          <w:rFonts w:hint="eastAsia"/>
          <w:b/>
          <w:color w:val="000000" w:themeColor="text1"/>
          <w:sz w:val="28"/>
          <w:szCs w:val="28"/>
        </w:rPr>
        <w:t>記得加</w:t>
      </w:r>
      <w:r w:rsidR="00FD4D6F">
        <w:rPr>
          <w:rFonts w:hint="eastAsia"/>
          <w:b/>
          <w:color w:val="000000" w:themeColor="text1"/>
          <w:sz w:val="28"/>
          <w:szCs w:val="28"/>
        </w:rPr>
        <w:t>)</w:t>
      </w:r>
      <w:r w:rsidRPr="00D2622C">
        <w:rPr>
          <w:color w:val="000000" w:themeColor="text1"/>
          <w:sz w:val="28"/>
          <w:szCs w:val="28"/>
        </w:rPr>
        <w:t xml:space="preserve"> the food we eat has varied significantly ,</w:t>
      </w:r>
    </w:p>
    <w:p w:rsidR="00D2622C" w:rsidRPr="007B5D3A" w:rsidRDefault="00D2622C" w:rsidP="007A2AE2">
      <w:pPr>
        <w:rPr>
          <w:color w:val="000000" w:themeColor="text1"/>
          <w:sz w:val="28"/>
          <w:szCs w:val="28"/>
        </w:rPr>
      </w:pPr>
    </w:p>
    <w:p w:rsidR="00EA4126" w:rsidRDefault="0079595D" w:rsidP="007A2AE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#</w:t>
      </w:r>
      <w:r w:rsidRPr="0079595D">
        <w:rPr>
          <w:color w:val="000000" w:themeColor="text1"/>
          <w:sz w:val="28"/>
          <w:szCs w:val="28"/>
        </w:rPr>
        <w:t xml:space="preserve">They went into town </w:t>
      </w:r>
      <w:r w:rsidRPr="004256E5">
        <w:rPr>
          <w:b/>
          <w:color w:val="000000" w:themeColor="text1"/>
          <w:sz w:val="28"/>
          <w:szCs w:val="28"/>
        </w:rPr>
        <w:t xml:space="preserve">to indulge in </w:t>
      </w:r>
      <w:r w:rsidRPr="0079595D">
        <w:rPr>
          <w:color w:val="000000" w:themeColor="text1"/>
          <w:sz w:val="28"/>
          <w:szCs w:val="28"/>
        </w:rPr>
        <w:t>some serious shopping.</w:t>
      </w:r>
    </w:p>
    <w:p w:rsidR="0079595D" w:rsidRDefault="0079595D" w:rsidP="007A2AE2">
      <w:pPr>
        <w:rPr>
          <w:color w:val="000000" w:themeColor="text1"/>
          <w:sz w:val="28"/>
          <w:szCs w:val="28"/>
        </w:rPr>
      </w:pPr>
    </w:p>
    <w:p w:rsidR="00EA4126" w:rsidRPr="00796BAA" w:rsidRDefault="00EA4126" w:rsidP="007A2AE2">
      <w:pPr>
        <w:rPr>
          <w:color w:val="000000" w:themeColor="text1"/>
          <w:sz w:val="28"/>
          <w:szCs w:val="28"/>
        </w:rPr>
      </w:pPr>
    </w:p>
    <w:p w:rsidR="009C7910" w:rsidRPr="00DB55F1" w:rsidRDefault="009C7910" w:rsidP="007A2AE2">
      <w:pPr>
        <w:rPr>
          <w:color w:val="000000" w:themeColor="text1"/>
          <w:sz w:val="28"/>
          <w:szCs w:val="28"/>
        </w:rPr>
      </w:pPr>
    </w:p>
    <w:sectPr w:rsidR="009C7910" w:rsidRPr="00DB55F1" w:rsidSect="00095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A8F" w:rsidRDefault="00747A8F" w:rsidP="00326B13">
      <w:r>
        <w:separator/>
      </w:r>
    </w:p>
  </w:endnote>
  <w:endnote w:type="continuationSeparator" w:id="0">
    <w:p w:rsidR="00747A8F" w:rsidRDefault="00747A8F" w:rsidP="00326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A8F" w:rsidRDefault="00747A8F" w:rsidP="00326B13">
      <w:r>
        <w:separator/>
      </w:r>
    </w:p>
  </w:footnote>
  <w:footnote w:type="continuationSeparator" w:id="0">
    <w:p w:rsidR="00747A8F" w:rsidRDefault="00747A8F" w:rsidP="00326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048C3"/>
    <w:multiLevelType w:val="hybridMultilevel"/>
    <w:tmpl w:val="01DE166A"/>
    <w:lvl w:ilvl="0" w:tplc="AB740480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>
    <w:nsid w:val="312C1735"/>
    <w:multiLevelType w:val="hybridMultilevel"/>
    <w:tmpl w:val="74903EB8"/>
    <w:lvl w:ilvl="0" w:tplc="E7B4A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60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B13"/>
    <w:rsid w:val="00000552"/>
    <w:rsid w:val="00001237"/>
    <w:rsid w:val="0000203A"/>
    <w:rsid w:val="00002F35"/>
    <w:rsid w:val="000030F2"/>
    <w:rsid w:val="00003230"/>
    <w:rsid w:val="000033B1"/>
    <w:rsid w:val="0000360F"/>
    <w:rsid w:val="000071BF"/>
    <w:rsid w:val="00007D2C"/>
    <w:rsid w:val="00010D1C"/>
    <w:rsid w:val="0001174F"/>
    <w:rsid w:val="00012FEC"/>
    <w:rsid w:val="00013E7F"/>
    <w:rsid w:val="00014E3F"/>
    <w:rsid w:val="00015510"/>
    <w:rsid w:val="00017991"/>
    <w:rsid w:val="000219E0"/>
    <w:rsid w:val="00022FF9"/>
    <w:rsid w:val="00023AF3"/>
    <w:rsid w:val="000252F9"/>
    <w:rsid w:val="000255B5"/>
    <w:rsid w:val="00026949"/>
    <w:rsid w:val="00027270"/>
    <w:rsid w:val="00027289"/>
    <w:rsid w:val="00030000"/>
    <w:rsid w:val="00030771"/>
    <w:rsid w:val="00031991"/>
    <w:rsid w:val="00032B03"/>
    <w:rsid w:val="00032D91"/>
    <w:rsid w:val="0004138B"/>
    <w:rsid w:val="000426CE"/>
    <w:rsid w:val="00044C11"/>
    <w:rsid w:val="00046D5E"/>
    <w:rsid w:val="00051BB5"/>
    <w:rsid w:val="000525B4"/>
    <w:rsid w:val="000527BD"/>
    <w:rsid w:val="000568C3"/>
    <w:rsid w:val="00056AB9"/>
    <w:rsid w:val="0005732F"/>
    <w:rsid w:val="00060866"/>
    <w:rsid w:val="00061457"/>
    <w:rsid w:val="00062DF1"/>
    <w:rsid w:val="00064E62"/>
    <w:rsid w:val="00066185"/>
    <w:rsid w:val="00067164"/>
    <w:rsid w:val="00071735"/>
    <w:rsid w:val="0007182A"/>
    <w:rsid w:val="00073AA2"/>
    <w:rsid w:val="000768A3"/>
    <w:rsid w:val="00080F78"/>
    <w:rsid w:val="000825F8"/>
    <w:rsid w:val="00086B05"/>
    <w:rsid w:val="00091926"/>
    <w:rsid w:val="0009530F"/>
    <w:rsid w:val="0009614B"/>
    <w:rsid w:val="000969A2"/>
    <w:rsid w:val="00096EF0"/>
    <w:rsid w:val="00096FBA"/>
    <w:rsid w:val="000A1528"/>
    <w:rsid w:val="000A2893"/>
    <w:rsid w:val="000A7A43"/>
    <w:rsid w:val="000B3677"/>
    <w:rsid w:val="000B413B"/>
    <w:rsid w:val="000B4C9F"/>
    <w:rsid w:val="000B65E9"/>
    <w:rsid w:val="000C10E0"/>
    <w:rsid w:val="000C134E"/>
    <w:rsid w:val="000D0C3F"/>
    <w:rsid w:val="000D157F"/>
    <w:rsid w:val="000D45AD"/>
    <w:rsid w:val="000D54CE"/>
    <w:rsid w:val="000D6427"/>
    <w:rsid w:val="000D715C"/>
    <w:rsid w:val="000E29AF"/>
    <w:rsid w:val="000E335A"/>
    <w:rsid w:val="000E49AA"/>
    <w:rsid w:val="000F18BF"/>
    <w:rsid w:val="000F2C27"/>
    <w:rsid w:val="000F7B02"/>
    <w:rsid w:val="00100E6D"/>
    <w:rsid w:val="00102A92"/>
    <w:rsid w:val="001044AE"/>
    <w:rsid w:val="00104B26"/>
    <w:rsid w:val="001062AE"/>
    <w:rsid w:val="00107A97"/>
    <w:rsid w:val="001130AC"/>
    <w:rsid w:val="00114D74"/>
    <w:rsid w:val="001151FE"/>
    <w:rsid w:val="00121AD4"/>
    <w:rsid w:val="00124A2E"/>
    <w:rsid w:val="00130DD2"/>
    <w:rsid w:val="00132436"/>
    <w:rsid w:val="00132B4E"/>
    <w:rsid w:val="0013591B"/>
    <w:rsid w:val="00135F64"/>
    <w:rsid w:val="001361F5"/>
    <w:rsid w:val="00140345"/>
    <w:rsid w:val="00140A35"/>
    <w:rsid w:val="001425A0"/>
    <w:rsid w:val="00143ECB"/>
    <w:rsid w:val="00144071"/>
    <w:rsid w:val="001514B6"/>
    <w:rsid w:val="0015150C"/>
    <w:rsid w:val="0015290A"/>
    <w:rsid w:val="00152993"/>
    <w:rsid w:val="00154214"/>
    <w:rsid w:val="00155E67"/>
    <w:rsid w:val="00161379"/>
    <w:rsid w:val="0016174D"/>
    <w:rsid w:val="00165E3D"/>
    <w:rsid w:val="001701F5"/>
    <w:rsid w:val="00170BAC"/>
    <w:rsid w:val="00173A95"/>
    <w:rsid w:val="00173EF3"/>
    <w:rsid w:val="00175732"/>
    <w:rsid w:val="001807C4"/>
    <w:rsid w:val="0018312E"/>
    <w:rsid w:val="001834B8"/>
    <w:rsid w:val="00183837"/>
    <w:rsid w:val="00184735"/>
    <w:rsid w:val="00185919"/>
    <w:rsid w:val="0018687E"/>
    <w:rsid w:val="00193A0A"/>
    <w:rsid w:val="00193B37"/>
    <w:rsid w:val="00197B55"/>
    <w:rsid w:val="001A3439"/>
    <w:rsid w:val="001A7B08"/>
    <w:rsid w:val="001B055B"/>
    <w:rsid w:val="001B0B6C"/>
    <w:rsid w:val="001B3D4F"/>
    <w:rsid w:val="001B5C92"/>
    <w:rsid w:val="001B6A06"/>
    <w:rsid w:val="001B765D"/>
    <w:rsid w:val="001B7E79"/>
    <w:rsid w:val="001C1BA9"/>
    <w:rsid w:val="001C3245"/>
    <w:rsid w:val="001C42B8"/>
    <w:rsid w:val="001C5816"/>
    <w:rsid w:val="001C6456"/>
    <w:rsid w:val="001C6552"/>
    <w:rsid w:val="001C6FD2"/>
    <w:rsid w:val="001C7F15"/>
    <w:rsid w:val="001D3480"/>
    <w:rsid w:val="001E2FF2"/>
    <w:rsid w:val="001E51F9"/>
    <w:rsid w:val="001E5616"/>
    <w:rsid w:val="001E5CCB"/>
    <w:rsid w:val="001E69A4"/>
    <w:rsid w:val="001F0440"/>
    <w:rsid w:val="001F0AE8"/>
    <w:rsid w:val="001F1DE1"/>
    <w:rsid w:val="001F4C79"/>
    <w:rsid w:val="001F59DD"/>
    <w:rsid w:val="001F5F4D"/>
    <w:rsid w:val="001F6025"/>
    <w:rsid w:val="001F62E4"/>
    <w:rsid w:val="001F6633"/>
    <w:rsid w:val="001F7E8E"/>
    <w:rsid w:val="00200E20"/>
    <w:rsid w:val="00202362"/>
    <w:rsid w:val="00204722"/>
    <w:rsid w:val="002072BD"/>
    <w:rsid w:val="00210EBA"/>
    <w:rsid w:val="00212498"/>
    <w:rsid w:val="00212CA7"/>
    <w:rsid w:val="002161DD"/>
    <w:rsid w:val="00216968"/>
    <w:rsid w:val="0022503E"/>
    <w:rsid w:val="00225AE6"/>
    <w:rsid w:val="002271AA"/>
    <w:rsid w:val="002301A8"/>
    <w:rsid w:val="0023080E"/>
    <w:rsid w:val="00230987"/>
    <w:rsid w:val="002316F5"/>
    <w:rsid w:val="00231915"/>
    <w:rsid w:val="00232287"/>
    <w:rsid w:val="00232382"/>
    <w:rsid w:val="002352B3"/>
    <w:rsid w:val="00235938"/>
    <w:rsid w:val="002362BD"/>
    <w:rsid w:val="00236F28"/>
    <w:rsid w:val="0024278F"/>
    <w:rsid w:val="00242887"/>
    <w:rsid w:val="00243002"/>
    <w:rsid w:val="0024358B"/>
    <w:rsid w:val="00245A05"/>
    <w:rsid w:val="00246625"/>
    <w:rsid w:val="002502A9"/>
    <w:rsid w:val="00250B41"/>
    <w:rsid w:val="00251609"/>
    <w:rsid w:val="0025255A"/>
    <w:rsid w:val="00254B21"/>
    <w:rsid w:val="00255EFD"/>
    <w:rsid w:val="00255FFC"/>
    <w:rsid w:val="00260706"/>
    <w:rsid w:val="00263EE8"/>
    <w:rsid w:val="00264655"/>
    <w:rsid w:val="002648AA"/>
    <w:rsid w:val="00264A45"/>
    <w:rsid w:val="00264C51"/>
    <w:rsid w:val="00270D53"/>
    <w:rsid w:val="00271669"/>
    <w:rsid w:val="00274154"/>
    <w:rsid w:val="0028224C"/>
    <w:rsid w:val="002822FA"/>
    <w:rsid w:val="00295FE8"/>
    <w:rsid w:val="00296B91"/>
    <w:rsid w:val="002A03E7"/>
    <w:rsid w:val="002A2761"/>
    <w:rsid w:val="002A6073"/>
    <w:rsid w:val="002A667D"/>
    <w:rsid w:val="002A6EFA"/>
    <w:rsid w:val="002A7DA4"/>
    <w:rsid w:val="002B216F"/>
    <w:rsid w:val="002B6804"/>
    <w:rsid w:val="002B730A"/>
    <w:rsid w:val="002C09B7"/>
    <w:rsid w:val="002C3601"/>
    <w:rsid w:val="002C5D95"/>
    <w:rsid w:val="002C7122"/>
    <w:rsid w:val="002D1936"/>
    <w:rsid w:val="002D286F"/>
    <w:rsid w:val="002E034F"/>
    <w:rsid w:val="002E2158"/>
    <w:rsid w:val="002E292D"/>
    <w:rsid w:val="002E4DD8"/>
    <w:rsid w:val="002E5CB5"/>
    <w:rsid w:val="002F2A97"/>
    <w:rsid w:val="002F6FD4"/>
    <w:rsid w:val="002F7BBB"/>
    <w:rsid w:val="002F7EFA"/>
    <w:rsid w:val="003035FF"/>
    <w:rsid w:val="00303A4C"/>
    <w:rsid w:val="00307097"/>
    <w:rsid w:val="00307CCD"/>
    <w:rsid w:val="003125C3"/>
    <w:rsid w:val="00314385"/>
    <w:rsid w:val="00320A23"/>
    <w:rsid w:val="00325BF4"/>
    <w:rsid w:val="003264EA"/>
    <w:rsid w:val="00326B13"/>
    <w:rsid w:val="00326ED5"/>
    <w:rsid w:val="003276A2"/>
    <w:rsid w:val="003314EC"/>
    <w:rsid w:val="00332666"/>
    <w:rsid w:val="0033377E"/>
    <w:rsid w:val="00334067"/>
    <w:rsid w:val="003345E2"/>
    <w:rsid w:val="003357DC"/>
    <w:rsid w:val="00335902"/>
    <w:rsid w:val="00337315"/>
    <w:rsid w:val="00343430"/>
    <w:rsid w:val="003439F8"/>
    <w:rsid w:val="003475BC"/>
    <w:rsid w:val="00350DE2"/>
    <w:rsid w:val="00351416"/>
    <w:rsid w:val="0035318C"/>
    <w:rsid w:val="003566AA"/>
    <w:rsid w:val="00357A1B"/>
    <w:rsid w:val="00362891"/>
    <w:rsid w:val="003655B9"/>
    <w:rsid w:val="0036746B"/>
    <w:rsid w:val="0037073D"/>
    <w:rsid w:val="003730EA"/>
    <w:rsid w:val="003748D5"/>
    <w:rsid w:val="003766D2"/>
    <w:rsid w:val="00376DFD"/>
    <w:rsid w:val="0038082C"/>
    <w:rsid w:val="003816A8"/>
    <w:rsid w:val="00381D00"/>
    <w:rsid w:val="00384742"/>
    <w:rsid w:val="00386407"/>
    <w:rsid w:val="00386972"/>
    <w:rsid w:val="00387412"/>
    <w:rsid w:val="00391E7A"/>
    <w:rsid w:val="00396F8D"/>
    <w:rsid w:val="00397AF9"/>
    <w:rsid w:val="003A3FBE"/>
    <w:rsid w:val="003A4F02"/>
    <w:rsid w:val="003B3CBD"/>
    <w:rsid w:val="003B54D5"/>
    <w:rsid w:val="003C4068"/>
    <w:rsid w:val="003C4A9A"/>
    <w:rsid w:val="003C6571"/>
    <w:rsid w:val="003C76F0"/>
    <w:rsid w:val="003D1A5C"/>
    <w:rsid w:val="003D1B76"/>
    <w:rsid w:val="003D4A0A"/>
    <w:rsid w:val="003D61E6"/>
    <w:rsid w:val="003E04B9"/>
    <w:rsid w:val="003E3B72"/>
    <w:rsid w:val="003E55A3"/>
    <w:rsid w:val="003F1704"/>
    <w:rsid w:val="003F213F"/>
    <w:rsid w:val="003F27CE"/>
    <w:rsid w:val="003F3CCD"/>
    <w:rsid w:val="003F53FD"/>
    <w:rsid w:val="00403455"/>
    <w:rsid w:val="0040479B"/>
    <w:rsid w:val="004065E9"/>
    <w:rsid w:val="00406664"/>
    <w:rsid w:val="00410860"/>
    <w:rsid w:val="00410A61"/>
    <w:rsid w:val="00412E83"/>
    <w:rsid w:val="00414134"/>
    <w:rsid w:val="00417782"/>
    <w:rsid w:val="00417B44"/>
    <w:rsid w:val="00417EE6"/>
    <w:rsid w:val="004210E4"/>
    <w:rsid w:val="004243AC"/>
    <w:rsid w:val="004256E5"/>
    <w:rsid w:val="00436568"/>
    <w:rsid w:val="00437117"/>
    <w:rsid w:val="00444A71"/>
    <w:rsid w:val="00444BCE"/>
    <w:rsid w:val="004452C7"/>
    <w:rsid w:val="004454B2"/>
    <w:rsid w:val="0044784D"/>
    <w:rsid w:val="00451D9B"/>
    <w:rsid w:val="00453F08"/>
    <w:rsid w:val="0045426E"/>
    <w:rsid w:val="0045703E"/>
    <w:rsid w:val="00460401"/>
    <w:rsid w:val="00461343"/>
    <w:rsid w:val="004659A0"/>
    <w:rsid w:val="004720F5"/>
    <w:rsid w:val="004730B2"/>
    <w:rsid w:val="00474F97"/>
    <w:rsid w:val="00480EE4"/>
    <w:rsid w:val="00490015"/>
    <w:rsid w:val="00492641"/>
    <w:rsid w:val="00492C05"/>
    <w:rsid w:val="00493E94"/>
    <w:rsid w:val="004957A9"/>
    <w:rsid w:val="00497D01"/>
    <w:rsid w:val="004A1CB5"/>
    <w:rsid w:val="004A23B2"/>
    <w:rsid w:val="004A51F4"/>
    <w:rsid w:val="004A6C7D"/>
    <w:rsid w:val="004A7D6C"/>
    <w:rsid w:val="004C18F7"/>
    <w:rsid w:val="004C2116"/>
    <w:rsid w:val="004C2EBD"/>
    <w:rsid w:val="004C4A8D"/>
    <w:rsid w:val="004D0637"/>
    <w:rsid w:val="004D0DE8"/>
    <w:rsid w:val="004D675E"/>
    <w:rsid w:val="004E19B6"/>
    <w:rsid w:val="004E4B32"/>
    <w:rsid w:val="004E5315"/>
    <w:rsid w:val="004E63DB"/>
    <w:rsid w:val="004E648B"/>
    <w:rsid w:val="004E6DA8"/>
    <w:rsid w:val="004E71D5"/>
    <w:rsid w:val="004F1366"/>
    <w:rsid w:val="004F1499"/>
    <w:rsid w:val="004F27CE"/>
    <w:rsid w:val="004F430F"/>
    <w:rsid w:val="004F47FF"/>
    <w:rsid w:val="004F601E"/>
    <w:rsid w:val="004F6083"/>
    <w:rsid w:val="0050040E"/>
    <w:rsid w:val="00503D81"/>
    <w:rsid w:val="00512631"/>
    <w:rsid w:val="005136A6"/>
    <w:rsid w:val="005137A5"/>
    <w:rsid w:val="00515FEB"/>
    <w:rsid w:val="00520478"/>
    <w:rsid w:val="005212E6"/>
    <w:rsid w:val="005232E3"/>
    <w:rsid w:val="005245C0"/>
    <w:rsid w:val="00526CF9"/>
    <w:rsid w:val="00526EE8"/>
    <w:rsid w:val="0052764D"/>
    <w:rsid w:val="00527969"/>
    <w:rsid w:val="00530679"/>
    <w:rsid w:val="005316FF"/>
    <w:rsid w:val="005339BC"/>
    <w:rsid w:val="005343C3"/>
    <w:rsid w:val="005354F9"/>
    <w:rsid w:val="00540E81"/>
    <w:rsid w:val="0054272F"/>
    <w:rsid w:val="0054311A"/>
    <w:rsid w:val="00551AF7"/>
    <w:rsid w:val="00553018"/>
    <w:rsid w:val="005541CD"/>
    <w:rsid w:val="00557689"/>
    <w:rsid w:val="005631DA"/>
    <w:rsid w:val="0056427B"/>
    <w:rsid w:val="00566BF4"/>
    <w:rsid w:val="00572CBC"/>
    <w:rsid w:val="00574A36"/>
    <w:rsid w:val="00574D2B"/>
    <w:rsid w:val="005764AD"/>
    <w:rsid w:val="00577CF2"/>
    <w:rsid w:val="00583046"/>
    <w:rsid w:val="00584AA8"/>
    <w:rsid w:val="00585681"/>
    <w:rsid w:val="00590B20"/>
    <w:rsid w:val="00591027"/>
    <w:rsid w:val="00593948"/>
    <w:rsid w:val="0059510A"/>
    <w:rsid w:val="00596112"/>
    <w:rsid w:val="005A7246"/>
    <w:rsid w:val="005B0602"/>
    <w:rsid w:val="005B1834"/>
    <w:rsid w:val="005B1AAF"/>
    <w:rsid w:val="005B5390"/>
    <w:rsid w:val="005B6202"/>
    <w:rsid w:val="005B6971"/>
    <w:rsid w:val="005B7F01"/>
    <w:rsid w:val="005C054B"/>
    <w:rsid w:val="005C1CED"/>
    <w:rsid w:val="005C3D79"/>
    <w:rsid w:val="005C44D9"/>
    <w:rsid w:val="005C595F"/>
    <w:rsid w:val="005C7AE7"/>
    <w:rsid w:val="005D2AE2"/>
    <w:rsid w:val="005D374F"/>
    <w:rsid w:val="005D5346"/>
    <w:rsid w:val="005D5B72"/>
    <w:rsid w:val="005D6209"/>
    <w:rsid w:val="005D68AB"/>
    <w:rsid w:val="005E3751"/>
    <w:rsid w:val="005E3784"/>
    <w:rsid w:val="005E3A8B"/>
    <w:rsid w:val="005E5274"/>
    <w:rsid w:val="005E611D"/>
    <w:rsid w:val="005E61A3"/>
    <w:rsid w:val="005F0651"/>
    <w:rsid w:val="005F0B9A"/>
    <w:rsid w:val="005F1531"/>
    <w:rsid w:val="005F2692"/>
    <w:rsid w:val="005F37E5"/>
    <w:rsid w:val="005F39D5"/>
    <w:rsid w:val="005F5306"/>
    <w:rsid w:val="005F5470"/>
    <w:rsid w:val="005F5ED4"/>
    <w:rsid w:val="0060243E"/>
    <w:rsid w:val="0060295F"/>
    <w:rsid w:val="00602EAB"/>
    <w:rsid w:val="00604D86"/>
    <w:rsid w:val="00611269"/>
    <w:rsid w:val="00612406"/>
    <w:rsid w:val="006135EF"/>
    <w:rsid w:val="00615313"/>
    <w:rsid w:val="00617B7E"/>
    <w:rsid w:val="006200CA"/>
    <w:rsid w:val="00620704"/>
    <w:rsid w:val="00621F7D"/>
    <w:rsid w:val="00621FEA"/>
    <w:rsid w:val="006227AF"/>
    <w:rsid w:val="00625618"/>
    <w:rsid w:val="006277A6"/>
    <w:rsid w:val="00630B42"/>
    <w:rsid w:val="0063340B"/>
    <w:rsid w:val="00634DA3"/>
    <w:rsid w:val="00637397"/>
    <w:rsid w:val="006373F1"/>
    <w:rsid w:val="006413AF"/>
    <w:rsid w:val="00643731"/>
    <w:rsid w:val="006451AA"/>
    <w:rsid w:val="0064737B"/>
    <w:rsid w:val="00647749"/>
    <w:rsid w:val="00647A16"/>
    <w:rsid w:val="00650828"/>
    <w:rsid w:val="006546C0"/>
    <w:rsid w:val="006575B8"/>
    <w:rsid w:val="00657909"/>
    <w:rsid w:val="0066213F"/>
    <w:rsid w:val="00672842"/>
    <w:rsid w:val="006743D3"/>
    <w:rsid w:val="00676314"/>
    <w:rsid w:val="0067647D"/>
    <w:rsid w:val="006837AE"/>
    <w:rsid w:val="00684106"/>
    <w:rsid w:val="00685D88"/>
    <w:rsid w:val="00687FA0"/>
    <w:rsid w:val="006909A3"/>
    <w:rsid w:val="006926DD"/>
    <w:rsid w:val="006946BA"/>
    <w:rsid w:val="00695AC7"/>
    <w:rsid w:val="006A3906"/>
    <w:rsid w:val="006A3DEA"/>
    <w:rsid w:val="006A51F4"/>
    <w:rsid w:val="006A65B9"/>
    <w:rsid w:val="006B7D9A"/>
    <w:rsid w:val="006C0901"/>
    <w:rsid w:val="006C1890"/>
    <w:rsid w:val="006C4F7D"/>
    <w:rsid w:val="006C5FC1"/>
    <w:rsid w:val="006C726A"/>
    <w:rsid w:val="006D156D"/>
    <w:rsid w:val="006D3A3B"/>
    <w:rsid w:val="006D43B2"/>
    <w:rsid w:val="006D4C8C"/>
    <w:rsid w:val="006D7240"/>
    <w:rsid w:val="006E413D"/>
    <w:rsid w:val="006E52E9"/>
    <w:rsid w:val="006E5A7B"/>
    <w:rsid w:val="006E5E9F"/>
    <w:rsid w:val="006F7D96"/>
    <w:rsid w:val="00700F7E"/>
    <w:rsid w:val="00703BB3"/>
    <w:rsid w:val="00704B1F"/>
    <w:rsid w:val="0070746C"/>
    <w:rsid w:val="007118EE"/>
    <w:rsid w:val="0071679A"/>
    <w:rsid w:val="00717E1B"/>
    <w:rsid w:val="007216DA"/>
    <w:rsid w:val="00723A6C"/>
    <w:rsid w:val="007257E9"/>
    <w:rsid w:val="0072676A"/>
    <w:rsid w:val="0073135B"/>
    <w:rsid w:val="0073199D"/>
    <w:rsid w:val="00731CFD"/>
    <w:rsid w:val="007339E5"/>
    <w:rsid w:val="007371E3"/>
    <w:rsid w:val="007375BA"/>
    <w:rsid w:val="00740011"/>
    <w:rsid w:val="0074002C"/>
    <w:rsid w:val="00740F5F"/>
    <w:rsid w:val="0074297D"/>
    <w:rsid w:val="00743C43"/>
    <w:rsid w:val="00747046"/>
    <w:rsid w:val="007477E2"/>
    <w:rsid w:val="00747A8F"/>
    <w:rsid w:val="007505DE"/>
    <w:rsid w:val="00757A71"/>
    <w:rsid w:val="00762148"/>
    <w:rsid w:val="00762641"/>
    <w:rsid w:val="0076324E"/>
    <w:rsid w:val="00774612"/>
    <w:rsid w:val="007775D5"/>
    <w:rsid w:val="007805AA"/>
    <w:rsid w:val="00780F02"/>
    <w:rsid w:val="00784BB6"/>
    <w:rsid w:val="00784C16"/>
    <w:rsid w:val="007922CC"/>
    <w:rsid w:val="007928E9"/>
    <w:rsid w:val="00792ABF"/>
    <w:rsid w:val="00795317"/>
    <w:rsid w:val="0079595D"/>
    <w:rsid w:val="00796A0C"/>
    <w:rsid w:val="00796BAA"/>
    <w:rsid w:val="007A2AE2"/>
    <w:rsid w:val="007A3D6D"/>
    <w:rsid w:val="007A4421"/>
    <w:rsid w:val="007A509E"/>
    <w:rsid w:val="007A52A6"/>
    <w:rsid w:val="007A65DB"/>
    <w:rsid w:val="007A6883"/>
    <w:rsid w:val="007A73EE"/>
    <w:rsid w:val="007B0134"/>
    <w:rsid w:val="007B1C02"/>
    <w:rsid w:val="007B4826"/>
    <w:rsid w:val="007B5D3A"/>
    <w:rsid w:val="007B6946"/>
    <w:rsid w:val="007B7D7F"/>
    <w:rsid w:val="007C659C"/>
    <w:rsid w:val="007D06CE"/>
    <w:rsid w:val="007D3ED9"/>
    <w:rsid w:val="007D7473"/>
    <w:rsid w:val="007E04C0"/>
    <w:rsid w:val="007E0E5A"/>
    <w:rsid w:val="007E2DA0"/>
    <w:rsid w:val="007E4BAB"/>
    <w:rsid w:val="007E4EB4"/>
    <w:rsid w:val="007E5CB3"/>
    <w:rsid w:val="007F67ED"/>
    <w:rsid w:val="007F7F4B"/>
    <w:rsid w:val="00800523"/>
    <w:rsid w:val="00800F83"/>
    <w:rsid w:val="008012DF"/>
    <w:rsid w:val="008104CF"/>
    <w:rsid w:val="008141D8"/>
    <w:rsid w:val="00816260"/>
    <w:rsid w:val="00817650"/>
    <w:rsid w:val="008210D6"/>
    <w:rsid w:val="008260D2"/>
    <w:rsid w:val="00832158"/>
    <w:rsid w:val="00834588"/>
    <w:rsid w:val="00837C73"/>
    <w:rsid w:val="00841E02"/>
    <w:rsid w:val="008429E2"/>
    <w:rsid w:val="0084514F"/>
    <w:rsid w:val="00845DB4"/>
    <w:rsid w:val="008474A0"/>
    <w:rsid w:val="00847A29"/>
    <w:rsid w:val="00850C17"/>
    <w:rsid w:val="00850E9F"/>
    <w:rsid w:val="00851ED4"/>
    <w:rsid w:val="00852E9B"/>
    <w:rsid w:val="00852FEB"/>
    <w:rsid w:val="00854D00"/>
    <w:rsid w:val="00856AEB"/>
    <w:rsid w:val="00856BC1"/>
    <w:rsid w:val="00865708"/>
    <w:rsid w:val="00866A7D"/>
    <w:rsid w:val="008829B5"/>
    <w:rsid w:val="00882FB2"/>
    <w:rsid w:val="0088733C"/>
    <w:rsid w:val="00891171"/>
    <w:rsid w:val="00894255"/>
    <w:rsid w:val="00896524"/>
    <w:rsid w:val="008A17CE"/>
    <w:rsid w:val="008A1A3F"/>
    <w:rsid w:val="008A24C6"/>
    <w:rsid w:val="008A49C6"/>
    <w:rsid w:val="008A6D22"/>
    <w:rsid w:val="008B2389"/>
    <w:rsid w:val="008B3501"/>
    <w:rsid w:val="008B6E41"/>
    <w:rsid w:val="008C06E7"/>
    <w:rsid w:val="008C2450"/>
    <w:rsid w:val="008C7082"/>
    <w:rsid w:val="008C7CF9"/>
    <w:rsid w:val="008D12B5"/>
    <w:rsid w:val="008D4C55"/>
    <w:rsid w:val="008D75F5"/>
    <w:rsid w:val="008E32DE"/>
    <w:rsid w:val="008E782F"/>
    <w:rsid w:val="008E79DA"/>
    <w:rsid w:val="008F3148"/>
    <w:rsid w:val="008F3412"/>
    <w:rsid w:val="008F3BFF"/>
    <w:rsid w:val="008F5089"/>
    <w:rsid w:val="008F612C"/>
    <w:rsid w:val="0090042E"/>
    <w:rsid w:val="009019F4"/>
    <w:rsid w:val="00912E37"/>
    <w:rsid w:val="0091486C"/>
    <w:rsid w:val="009174CA"/>
    <w:rsid w:val="0092085A"/>
    <w:rsid w:val="00921128"/>
    <w:rsid w:val="00921136"/>
    <w:rsid w:val="0092119B"/>
    <w:rsid w:val="00922BAC"/>
    <w:rsid w:val="009233A1"/>
    <w:rsid w:val="009243EC"/>
    <w:rsid w:val="009248BA"/>
    <w:rsid w:val="0092542E"/>
    <w:rsid w:val="0092619C"/>
    <w:rsid w:val="009323D2"/>
    <w:rsid w:val="00933BA5"/>
    <w:rsid w:val="009343A5"/>
    <w:rsid w:val="00934801"/>
    <w:rsid w:val="009407B0"/>
    <w:rsid w:val="00940FB4"/>
    <w:rsid w:val="00941470"/>
    <w:rsid w:val="009436A9"/>
    <w:rsid w:val="00950106"/>
    <w:rsid w:val="00952688"/>
    <w:rsid w:val="00952969"/>
    <w:rsid w:val="009578E5"/>
    <w:rsid w:val="00960A06"/>
    <w:rsid w:val="00962B81"/>
    <w:rsid w:val="00965FB2"/>
    <w:rsid w:val="00966EC3"/>
    <w:rsid w:val="009677FE"/>
    <w:rsid w:val="009678FE"/>
    <w:rsid w:val="00967D23"/>
    <w:rsid w:val="00974508"/>
    <w:rsid w:val="00974668"/>
    <w:rsid w:val="00981FBA"/>
    <w:rsid w:val="009824BF"/>
    <w:rsid w:val="00983CF0"/>
    <w:rsid w:val="00987268"/>
    <w:rsid w:val="00990ED9"/>
    <w:rsid w:val="0099111C"/>
    <w:rsid w:val="00993205"/>
    <w:rsid w:val="0099444F"/>
    <w:rsid w:val="009A145A"/>
    <w:rsid w:val="009A1610"/>
    <w:rsid w:val="009A25CC"/>
    <w:rsid w:val="009A2B5E"/>
    <w:rsid w:val="009A63CC"/>
    <w:rsid w:val="009A78F6"/>
    <w:rsid w:val="009B06B0"/>
    <w:rsid w:val="009B3307"/>
    <w:rsid w:val="009B3A69"/>
    <w:rsid w:val="009C1545"/>
    <w:rsid w:val="009C1F7F"/>
    <w:rsid w:val="009C2E63"/>
    <w:rsid w:val="009C372D"/>
    <w:rsid w:val="009C6C35"/>
    <w:rsid w:val="009C7910"/>
    <w:rsid w:val="009D0064"/>
    <w:rsid w:val="009D16E9"/>
    <w:rsid w:val="009D441C"/>
    <w:rsid w:val="009D6F3B"/>
    <w:rsid w:val="009E5E04"/>
    <w:rsid w:val="009E5E7B"/>
    <w:rsid w:val="009E5EDF"/>
    <w:rsid w:val="009F18B7"/>
    <w:rsid w:val="009F1AB2"/>
    <w:rsid w:val="009F5CBA"/>
    <w:rsid w:val="00A02150"/>
    <w:rsid w:val="00A04D03"/>
    <w:rsid w:val="00A0595D"/>
    <w:rsid w:val="00A059D9"/>
    <w:rsid w:val="00A05AC9"/>
    <w:rsid w:val="00A07725"/>
    <w:rsid w:val="00A07DB8"/>
    <w:rsid w:val="00A1136D"/>
    <w:rsid w:val="00A11CAF"/>
    <w:rsid w:val="00A15838"/>
    <w:rsid w:val="00A2261D"/>
    <w:rsid w:val="00A22B91"/>
    <w:rsid w:val="00A33297"/>
    <w:rsid w:val="00A3383A"/>
    <w:rsid w:val="00A34C14"/>
    <w:rsid w:val="00A3560C"/>
    <w:rsid w:val="00A35A31"/>
    <w:rsid w:val="00A35A8C"/>
    <w:rsid w:val="00A37713"/>
    <w:rsid w:val="00A40F49"/>
    <w:rsid w:val="00A45970"/>
    <w:rsid w:val="00A45E7D"/>
    <w:rsid w:val="00A46BE5"/>
    <w:rsid w:val="00A53974"/>
    <w:rsid w:val="00A53E8D"/>
    <w:rsid w:val="00A55BD6"/>
    <w:rsid w:val="00A57AE8"/>
    <w:rsid w:val="00A63B5F"/>
    <w:rsid w:val="00A65C89"/>
    <w:rsid w:val="00A72004"/>
    <w:rsid w:val="00A72A1C"/>
    <w:rsid w:val="00A730DA"/>
    <w:rsid w:val="00A75D56"/>
    <w:rsid w:val="00A7667C"/>
    <w:rsid w:val="00A8084B"/>
    <w:rsid w:val="00A83263"/>
    <w:rsid w:val="00A84A4B"/>
    <w:rsid w:val="00A8764C"/>
    <w:rsid w:val="00A91012"/>
    <w:rsid w:val="00A93D8F"/>
    <w:rsid w:val="00A95FCE"/>
    <w:rsid w:val="00A9636A"/>
    <w:rsid w:val="00A97252"/>
    <w:rsid w:val="00AA0B58"/>
    <w:rsid w:val="00AA41B4"/>
    <w:rsid w:val="00AA516E"/>
    <w:rsid w:val="00AA5594"/>
    <w:rsid w:val="00AA7AD3"/>
    <w:rsid w:val="00AB189C"/>
    <w:rsid w:val="00AB249E"/>
    <w:rsid w:val="00AB271D"/>
    <w:rsid w:val="00AB3766"/>
    <w:rsid w:val="00AB4274"/>
    <w:rsid w:val="00AB45E5"/>
    <w:rsid w:val="00AB694B"/>
    <w:rsid w:val="00AC1398"/>
    <w:rsid w:val="00AC7210"/>
    <w:rsid w:val="00AD0D61"/>
    <w:rsid w:val="00AD5E79"/>
    <w:rsid w:val="00AD62D4"/>
    <w:rsid w:val="00AE0375"/>
    <w:rsid w:val="00AE0D90"/>
    <w:rsid w:val="00AE4F16"/>
    <w:rsid w:val="00AE773B"/>
    <w:rsid w:val="00AF0332"/>
    <w:rsid w:val="00AF11A3"/>
    <w:rsid w:val="00AF36D6"/>
    <w:rsid w:val="00AF5053"/>
    <w:rsid w:val="00AF6390"/>
    <w:rsid w:val="00AF6F7A"/>
    <w:rsid w:val="00AF7E1F"/>
    <w:rsid w:val="00B01E8E"/>
    <w:rsid w:val="00B0269E"/>
    <w:rsid w:val="00B03833"/>
    <w:rsid w:val="00B03B36"/>
    <w:rsid w:val="00B04867"/>
    <w:rsid w:val="00B128B5"/>
    <w:rsid w:val="00B220B4"/>
    <w:rsid w:val="00B251BA"/>
    <w:rsid w:val="00B25873"/>
    <w:rsid w:val="00B310FE"/>
    <w:rsid w:val="00B36F13"/>
    <w:rsid w:val="00B408D2"/>
    <w:rsid w:val="00B41C53"/>
    <w:rsid w:val="00B52CBA"/>
    <w:rsid w:val="00B53390"/>
    <w:rsid w:val="00B53E63"/>
    <w:rsid w:val="00B549FD"/>
    <w:rsid w:val="00B576AA"/>
    <w:rsid w:val="00B66BF9"/>
    <w:rsid w:val="00B66E77"/>
    <w:rsid w:val="00B672AD"/>
    <w:rsid w:val="00B71118"/>
    <w:rsid w:val="00B73A69"/>
    <w:rsid w:val="00B761BB"/>
    <w:rsid w:val="00B771FD"/>
    <w:rsid w:val="00B816B0"/>
    <w:rsid w:val="00B81EFA"/>
    <w:rsid w:val="00B85BF1"/>
    <w:rsid w:val="00B913A2"/>
    <w:rsid w:val="00B9440F"/>
    <w:rsid w:val="00B9574D"/>
    <w:rsid w:val="00B96B02"/>
    <w:rsid w:val="00BA23A4"/>
    <w:rsid w:val="00BA334F"/>
    <w:rsid w:val="00BA3D6A"/>
    <w:rsid w:val="00BA719C"/>
    <w:rsid w:val="00BB723B"/>
    <w:rsid w:val="00BB7736"/>
    <w:rsid w:val="00BC1CEA"/>
    <w:rsid w:val="00BC1E4A"/>
    <w:rsid w:val="00BC5455"/>
    <w:rsid w:val="00BC6798"/>
    <w:rsid w:val="00BC6C15"/>
    <w:rsid w:val="00BC6C70"/>
    <w:rsid w:val="00BD115A"/>
    <w:rsid w:val="00BD310E"/>
    <w:rsid w:val="00BD3332"/>
    <w:rsid w:val="00BD457E"/>
    <w:rsid w:val="00BE3BB8"/>
    <w:rsid w:val="00BE4263"/>
    <w:rsid w:val="00BE556B"/>
    <w:rsid w:val="00BE68FF"/>
    <w:rsid w:val="00BF32EE"/>
    <w:rsid w:val="00C03F0B"/>
    <w:rsid w:val="00C07E65"/>
    <w:rsid w:val="00C12FCE"/>
    <w:rsid w:val="00C13091"/>
    <w:rsid w:val="00C13BE3"/>
    <w:rsid w:val="00C2331A"/>
    <w:rsid w:val="00C24088"/>
    <w:rsid w:val="00C31DA0"/>
    <w:rsid w:val="00C32D0D"/>
    <w:rsid w:val="00C342DF"/>
    <w:rsid w:val="00C34D6C"/>
    <w:rsid w:val="00C4002B"/>
    <w:rsid w:val="00C40041"/>
    <w:rsid w:val="00C40665"/>
    <w:rsid w:val="00C41568"/>
    <w:rsid w:val="00C436E2"/>
    <w:rsid w:val="00C44A95"/>
    <w:rsid w:val="00C44DE3"/>
    <w:rsid w:val="00C46E43"/>
    <w:rsid w:val="00C47CD2"/>
    <w:rsid w:val="00C523DE"/>
    <w:rsid w:val="00C535DE"/>
    <w:rsid w:val="00C574C3"/>
    <w:rsid w:val="00C57901"/>
    <w:rsid w:val="00C6046C"/>
    <w:rsid w:val="00C60BC2"/>
    <w:rsid w:val="00C63A02"/>
    <w:rsid w:val="00C646C4"/>
    <w:rsid w:val="00C64E62"/>
    <w:rsid w:val="00C657AD"/>
    <w:rsid w:val="00C73188"/>
    <w:rsid w:val="00C7604B"/>
    <w:rsid w:val="00C764C2"/>
    <w:rsid w:val="00C76B4E"/>
    <w:rsid w:val="00C8108D"/>
    <w:rsid w:val="00C8187B"/>
    <w:rsid w:val="00C82106"/>
    <w:rsid w:val="00C82EC9"/>
    <w:rsid w:val="00C8391A"/>
    <w:rsid w:val="00C83BEF"/>
    <w:rsid w:val="00C83C01"/>
    <w:rsid w:val="00C84EB7"/>
    <w:rsid w:val="00C86FA4"/>
    <w:rsid w:val="00C9092F"/>
    <w:rsid w:val="00C911B3"/>
    <w:rsid w:val="00C9450F"/>
    <w:rsid w:val="00C97DBD"/>
    <w:rsid w:val="00CA15DB"/>
    <w:rsid w:val="00CA3E2F"/>
    <w:rsid w:val="00CA435E"/>
    <w:rsid w:val="00CA5E1E"/>
    <w:rsid w:val="00CA7DF1"/>
    <w:rsid w:val="00CB08B5"/>
    <w:rsid w:val="00CB285F"/>
    <w:rsid w:val="00CB5BDF"/>
    <w:rsid w:val="00CC017E"/>
    <w:rsid w:val="00CC752C"/>
    <w:rsid w:val="00CD09EC"/>
    <w:rsid w:val="00CD14BA"/>
    <w:rsid w:val="00CD356A"/>
    <w:rsid w:val="00CD58F4"/>
    <w:rsid w:val="00CE310C"/>
    <w:rsid w:val="00CE42A2"/>
    <w:rsid w:val="00CE7287"/>
    <w:rsid w:val="00CF17A6"/>
    <w:rsid w:val="00CF455E"/>
    <w:rsid w:val="00CF6140"/>
    <w:rsid w:val="00D05684"/>
    <w:rsid w:val="00D064FC"/>
    <w:rsid w:val="00D07250"/>
    <w:rsid w:val="00D0758B"/>
    <w:rsid w:val="00D07894"/>
    <w:rsid w:val="00D12FD5"/>
    <w:rsid w:val="00D15E5E"/>
    <w:rsid w:val="00D15F4E"/>
    <w:rsid w:val="00D244E5"/>
    <w:rsid w:val="00D25ED8"/>
    <w:rsid w:val="00D2622C"/>
    <w:rsid w:val="00D2785C"/>
    <w:rsid w:val="00D27AAA"/>
    <w:rsid w:val="00D27D05"/>
    <w:rsid w:val="00D317E6"/>
    <w:rsid w:val="00D319AA"/>
    <w:rsid w:val="00D35954"/>
    <w:rsid w:val="00D36E31"/>
    <w:rsid w:val="00D43C71"/>
    <w:rsid w:val="00D472E2"/>
    <w:rsid w:val="00D517BE"/>
    <w:rsid w:val="00D522D1"/>
    <w:rsid w:val="00D53EE5"/>
    <w:rsid w:val="00D54F57"/>
    <w:rsid w:val="00D577AE"/>
    <w:rsid w:val="00D5786E"/>
    <w:rsid w:val="00D60642"/>
    <w:rsid w:val="00D613BE"/>
    <w:rsid w:val="00D62357"/>
    <w:rsid w:val="00D70958"/>
    <w:rsid w:val="00D70DFB"/>
    <w:rsid w:val="00D7311E"/>
    <w:rsid w:val="00D769DA"/>
    <w:rsid w:val="00D81498"/>
    <w:rsid w:val="00D856B9"/>
    <w:rsid w:val="00D86424"/>
    <w:rsid w:val="00D9234B"/>
    <w:rsid w:val="00D935E3"/>
    <w:rsid w:val="00DA0985"/>
    <w:rsid w:val="00DA3677"/>
    <w:rsid w:val="00DA44B7"/>
    <w:rsid w:val="00DB0121"/>
    <w:rsid w:val="00DB346A"/>
    <w:rsid w:val="00DB3750"/>
    <w:rsid w:val="00DB4CF8"/>
    <w:rsid w:val="00DB55F1"/>
    <w:rsid w:val="00DB5D6D"/>
    <w:rsid w:val="00DB7B9E"/>
    <w:rsid w:val="00DC3D55"/>
    <w:rsid w:val="00DC5597"/>
    <w:rsid w:val="00DC74AD"/>
    <w:rsid w:val="00DD0BB5"/>
    <w:rsid w:val="00DD1E2C"/>
    <w:rsid w:val="00DD4789"/>
    <w:rsid w:val="00DD571D"/>
    <w:rsid w:val="00DE2048"/>
    <w:rsid w:val="00DE6273"/>
    <w:rsid w:val="00DF2EF7"/>
    <w:rsid w:val="00E030ED"/>
    <w:rsid w:val="00E03E31"/>
    <w:rsid w:val="00E056FE"/>
    <w:rsid w:val="00E05C44"/>
    <w:rsid w:val="00E06B4C"/>
    <w:rsid w:val="00E0757E"/>
    <w:rsid w:val="00E1056F"/>
    <w:rsid w:val="00E12FF2"/>
    <w:rsid w:val="00E149EC"/>
    <w:rsid w:val="00E22B76"/>
    <w:rsid w:val="00E237E4"/>
    <w:rsid w:val="00E26DE2"/>
    <w:rsid w:val="00E33EF7"/>
    <w:rsid w:val="00E40AC9"/>
    <w:rsid w:val="00E40C44"/>
    <w:rsid w:val="00E4147B"/>
    <w:rsid w:val="00E461CB"/>
    <w:rsid w:val="00E46D05"/>
    <w:rsid w:val="00E50048"/>
    <w:rsid w:val="00E51052"/>
    <w:rsid w:val="00E5306F"/>
    <w:rsid w:val="00E54453"/>
    <w:rsid w:val="00E56445"/>
    <w:rsid w:val="00E56F2B"/>
    <w:rsid w:val="00E61349"/>
    <w:rsid w:val="00E64041"/>
    <w:rsid w:val="00E646C6"/>
    <w:rsid w:val="00E673FA"/>
    <w:rsid w:val="00E67CB6"/>
    <w:rsid w:val="00E67E01"/>
    <w:rsid w:val="00E7488A"/>
    <w:rsid w:val="00E74B64"/>
    <w:rsid w:val="00E77863"/>
    <w:rsid w:val="00E77BB8"/>
    <w:rsid w:val="00E83E42"/>
    <w:rsid w:val="00E843C0"/>
    <w:rsid w:val="00E90911"/>
    <w:rsid w:val="00E93CB3"/>
    <w:rsid w:val="00E9739D"/>
    <w:rsid w:val="00E977D4"/>
    <w:rsid w:val="00EA12CE"/>
    <w:rsid w:val="00EA13B9"/>
    <w:rsid w:val="00EA4126"/>
    <w:rsid w:val="00EA6816"/>
    <w:rsid w:val="00EB196C"/>
    <w:rsid w:val="00EB4101"/>
    <w:rsid w:val="00EB633A"/>
    <w:rsid w:val="00EB677A"/>
    <w:rsid w:val="00EB683D"/>
    <w:rsid w:val="00EB7A06"/>
    <w:rsid w:val="00EC0AEE"/>
    <w:rsid w:val="00EC0F3D"/>
    <w:rsid w:val="00EC260E"/>
    <w:rsid w:val="00EC36EB"/>
    <w:rsid w:val="00ED01B6"/>
    <w:rsid w:val="00ED1CB4"/>
    <w:rsid w:val="00ED4EF1"/>
    <w:rsid w:val="00EE051C"/>
    <w:rsid w:val="00EE1C5B"/>
    <w:rsid w:val="00EE3D93"/>
    <w:rsid w:val="00EE3E05"/>
    <w:rsid w:val="00EE5525"/>
    <w:rsid w:val="00EE55FB"/>
    <w:rsid w:val="00EE5E2C"/>
    <w:rsid w:val="00EE6338"/>
    <w:rsid w:val="00EE67DD"/>
    <w:rsid w:val="00EF1EBF"/>
    <w:rsid w:val="00EF2945"/>
    <w:rsid w:val="00EF2A13"/>
    <w:rsid w:val="00EF3155"/>
    <w:rsid w:val="00EF75F0"/>
    <w:rsid w:val="00F00BDC"/>
    <w:rsid w:val="00F025CE"/>
    <w:rsid w:val="00F025CF"/>
    <w:rsid w:val="00F04D1A"/>
    <w:rsid w:val="00F050DE"/>
    <w:rsid w:val="00F052FA"/>
    <w:rsid w:val="00F06342"/>
    <w:rsid w:val="00F07B83"/>
    <w:rsid w:val="00F11B10"/>
    <w:rsid w:val="00F1336D"/>
    <w:rsid w:val="00F13642"/>
    <w:rsid w:val="00F17CCC"/>
    <w:rsid w:val="00F20C67"/>
    <w:rsid w:val="00F20DFE"/>
    <w:rsid w:val="00F23839"/>
    <w:rsid w:val="00F33311"/>
    <w:rsid w:val="00F348CD"/>
    <w:rsid w:val="00F35E8E"/>
    <w:rsid w:val="00F37C08"/>
    <w:rsid w:val="00F37E16"/>
    <w:rsid w:val="00F41CD8"/>
    <w:rsid w:val="00F42589"/>
    <w:rsid w:val="00F453F9"/>
    <w:rsid w:val="00F47A75"/>
    <w:rsid w:val="00F530A2"/>
    <w:rsid w:val="00F70098"/>
    <w:rsid w:val="00F704AC"/>
    <w:rsid w:val="00F71697"/>
    <w:rsid w:val="00F739EF"/>
    <w:rsid w:val="00F81F14"/>
    <w:rsid w:val="00F85106"/>
    <w:rsid w:val="00F85B85"/>
    <w:rsid w:val="00F85DE2"/>
    <w:rsid w:val="00F8783F"/>
    <w:rsid w:val="00F90CE9"/>
    <w:rsid w:val="00F9227E"/>
    <w:rsid w:val="00F94AF4"/>
    <w:rsid w:val="00F95519"/>
    <w:rsid w:val="00FA0B16"/>
    <w:rsid w:val="00FA2F3A"/>
    <w:rsid w:val="00FA7809"/>
    <w:rsid w:val="00FB198D"/>
    <w:rsid w:val="00FB2090"/>
    <w:rsid w:val="00FB3930"/>
    <w:rsid w:val="00FB4219"/>
    <w:rsid w:val="00FC1AA0"/>
    <w:rsid w:val="00FD0630"/>
    <w:rsid w:val="00FD4D6F"/>
    <w:rsid w:val="00FD697D"/>
    <w:rsid w:val="00FD6EBE"/>
    <w:rsid w:val="00FE2980"/>
    <w:rsid w:val="00FF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30F"/>
    <w:pPr>
      <w:widowControl w:val="0"/>
    </w:pPr>
  </w:style>
  <w:style w:type="paragraph" w:styleId="1">
    <w:name w:val="heading 1"/>
    <w:basedOn w:val="a"/>
    <w:link w:val="10"/>
    <w:uiPriority w:val="9"/>
    <w:qFormat/>
    <w:rsid w:val="005B69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6B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26B1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26B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26B13"/>
    <w:rPr>
      <w:sz w:val="20"/>
      <w:szCs w:val="20"/>
    </w:rPr>
  </w:style>
  <w:style w:type="character" w:customStyle="1" w:styleId="apple-converted-space">
    <w:name w:val="apple-converted-space"/>
    <w:basedOn w:val="a0"/>
    <w:rsid w:val="00A35A8C"/>
  </w:style>
  <w:style w:type="character" w:styleId="a7">
    <w:name w:val="Hyperlink"/>
    <w:basedOn w:val="a0"/>
    <w:uiPriority w:val="99"/>
    <w:semiHidden/>
    <w:unhideWhenUsed/>
    <w:rsid w:val="000568C3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568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Strong"/>
    <w:basedOn w:val="a0"/>
    <w:uiPriority w:val="22"/>
    <w:qFormat/>
    <w:rsid w:val="000568C3"/>
    <w:rPr>
      <w:b/>
      <w:bCs/>
    </w:rPr>
  </w:style>
  <w:style w:type="paragraph" w:styleId="a9">
    <w:name w:val="List Paragraph"/>
    <w:basedOn w:val="a"/>
    <w:uiPriority w:val="34"/>
    <w:qFormat/>
    <w:rsid w:val="0003077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B69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p">
    <w:name w:val="hp"/>
    <w:basedOn w:val="a0"/>
    <w:rsid w:val="005B6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generationresearcher.blogspot.tw/2010/02/on-contrary-in-contrast-on-other-han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26041-26ED-461D-A2FF-568C7FAE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22</Pages>
  <Words>3528</Words>
  <Characters>20114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Scalado</Company>
  <LinksUpToDate>false</LinksUpToDate>
  <CharactersWithSpaces>23595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jimmyh</dc:creator>
  <cp:keywords/>
  <dc:description/>
  <cp:lastModifiedBy>JimmyH</cp:lastModifiedBy>
  <cp:revision>910</cp:revision>
  <dcterms:created xsi:type="dcterms:W3CDTF">2013-05-01T11:05:00Z</dcterms:created>
  <dcterms:modified xsi:type="dcterms:W3CDTF">2015-04-12T14:09:00Z</dcterms:modified>
</cp:coreProperties>
</file>