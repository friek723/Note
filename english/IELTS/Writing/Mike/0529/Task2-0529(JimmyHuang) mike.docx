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A47" w:rsidRPr="00395A25" w:rsidRDefault="00A20A47" w:rsidP="00A20A47">
      <w:pPr>
        <w:rPr>
          <w:b/>
        </w:rPr>
      </w:pPr>
      <w:r w:rsidRPr="00395A25">
        <w:rPr>
          <w:rFonts w:hint="eastAsia"/>
          <w:b/>
        </w:rPr>
        <w:t xml:space="preserve">[Question] </w:t>
      </w:r>
    </w:p>
    <w:p w:rsidR="00A20A47" w:rsidRPr="00395A25" w:rsidRDefault="00A20A47" w:rsidP="00A20A47">
      <w:pPr>
        <w:rPr>
          <w:b/>
        </w:rPr>
      </w:pPr>
      <w:r w:rsidRPr="00395A25">
        <w:rPr>
          <w:rFonts w:hint="eastAsia"/>
          <w:b/>
        </w:rPr>
        <w:t>Traffic jam</w:t>
      </w:r>
      <w:ins w:id="0" w:author="user" w:date="2013-05-31T10:44:00Z">
        <w:r w:rsidR="004B762B">
          <w:rPr>
            <w:b/>
          </w:rPr>
          <w:t>s</w:t>
        </w:r>
      </w:ins>
      <w:r w:rsidRPr="00395A25">
        <w:rPr>
          <w:rFonts w:hint="eastAsia"/>
          <w:b/>
        </w:rPr>
        <w:t xml:space="preserve"> </w:t>
      </w:r>
      <w:del w:id="1" w:author="user" w:date="2013-05-31T10:44:00Z">
        <w:r w:rsidRPr="00395A25" w:rsidDel="004B762B">
          <w:rPr>
            <w:rFonts w:hint="eastAsia"/>
            <w:b/>
          </w:rPr>
          <w:delText xml:space="preserve">is </w:delText>
        </w:r>
      </w:del>
      <w:ins w:id="2" w:author="user" w:date="2013-05-31T10:44:00Z">
        <w:r w:rsidR="004B762B">
          <w:rPr>
            <w:b/>
          </w:rPr>
          <w:t>are</w:t>
        </w:r>
        <w:r w:rsidR="004B762B" w:rsidRPr="00395A25">
          <w:rPr>
            <w:rFonts w:hint="eastAsia"/>
            <w:b/>
          </w:rPr>
          <w:t xml:space="preserve"> </w:t>
        </w:r>
      </w:ins>
      <w:r w:rsidRPr="00395A25">
        <w:rPr>
          <w:rFonts w:hint="eastAsia"/>
          <w:b/>
        </w:rPr>
        <w:t xml:space="preserve">a problem in many towns and cities. </w:t>
      </w:r>
      <w:r w:rsidRPr="00395A25">
        <w:rPr>
          <w:b/>
        </w:rPr>
        <w:t>S</w:t>
      </w:r>
      <w:r w:rsidRPr="00395A25">
        <w:rPr>
          <w:rFonts w:hint="eastAsia"/>
          <w:b/>
        </w:rPr>
        <w:t>ome people suggest that governments build wider roads in order to solve the problem.</w:t>
      </w:r>
    </w:p>
    <w:p w:rsidR="00A20A47" w:rsidRPr="00395A25" w:rsidRDefault="00A20A47" w:rsidP="00A20A47">
      <w:pPr>
        <w:rPr>
          <w:b/>
        </w:rPr>
      </w:pPr>
      <w:r w:rsidRPr="00395A25">
        <w:rPr>
          <w:rFonts w:hint="eastAsia"/>
          <w:b/>
        </w:rPr>
        <w:t>Do you agree or disagree?</w:t>
      </w:r>
    </w:p>
    <w:p w:rsidR="00A20A47" w:rsidRDefault="00A20A47" w:rsidP="00A20A47"/>
    <w:p w:rsidR="00A20A47" w:rsidRDefault="00A20A47" w:rsidP="00A20A47">
      <w:r>
        <w:rPr>
          <w:rFonts w:hint="eastAsia"/>
        </w:rPr>
        <w:t xml:space="preserve">Along with the rapid development of modern cities, the traffic </w:t>
      </w:r>
      <w:r>
        <w:t>congestion issue has become one of the most notable topics in our society.</w:t>
      </w:r>
      <w:r>
        <w:rPr>
          <w:rFonts w:hint="eastAsia"/>
        </w:rPr>
        <w:t xml:space="preserve"> To tackle this problem, some people suggest our government to broaden the roads to </w:t>
      </w:r>
      <w:r>
        <w:t>accommodate</w:t>
      </w:r>
      <w:r>
        <w:rPr>
          <w:rFonts w:hint="eastAsia"/>
        </w:rPr>
        <w:t xml:space="preserve"> more vehicles. From my point of view, I totally disagree with this solution for the following reasons. </w:t>
      </w:r>
    </w:p>
    <w:p w:rsidR="00A20A47" w:rsidRDefault="00A20A47" w:rsidP="00A20A47"/>
    <w:p w:rsidR="00A20A47" w:rsidRDefault="00A20A47" w:rsidP="00A20A47">
      <w:r>
        <w:rPr>
          <w:rFonts w:hint="eastAsia"/>
        </w:rPr>
        <w:t xml:space="preserve">First and foremost, the </w:t>
      </w:r>
      <w:r>
        <w:t>vacant</w:t>
      </w:r>
      <w:r>
        <w:rPr>
          <w:rFonts w:hint="eastAsia"/>
        </w:rPr>
        <w:t xml:space="preserve"> space in the big </w:t>
      </w:r>
      <w:r>
        <w:t>cities</w:t>
      </w:r>
      <w:r>
        <w:rPr>
          <w:rFonts w:hint="eastAsia"/>
        </w:rPr>
        <w:t xml:space="preserve"> is becoming </w:t>
      </w:r>
      <w:r>
        <w:t>increasingly</w:t>
      </w:r>
      <w:r>
        <w:rPr>
          <w:rFonts w:hint="eastAsia"/>
        </w:rPr>
        <w:t xml:space="preserve"> scarce, </w:t>
      </w:r>
      <w:r>
        <w:t>which</w:t>
      </w:r>
      <w:r>
        <w:rPr>
          <w:rFonts w:hint="eastAsia"/>
        </w:rPr>
        <w:t xml:space="preserve"> means it is </w:t>
      </w:r>
      <w:r>
        <w:t>technically</w:t>
      </w:r>
      <w:r>
        <w:rPr>
          <w:rFonts w:hint="eastAsia"/>
        </w:rPr>
        <w:t xml:space="preserve"> not feasible in most cases </w:t>
      </w:r>
      <w:commentRangeStart w:id="3"/>
      <w:r>
        <w:rPr>
          <w:rFonts w:hint="eastAsia"/>
        </w:rPr>
        <w:t xml:space="preserve">even </w:t>
      </w:r>
      <w:del w:id="4" w:author="user" w:date="2013-05-31T10:45:00Z">
        <w:r w:rsidDel="004B762B">
          <w:rPr>
            <w:rFonts w:hint="eastAsia"/>
          </w:rPr>
          <w:delText xml:space="preserve">though </w:delText>
        </w:r>
      </w:del>
      <w:commentRangeEnd w:id="3"/>
      <w:r w:rsidR="004B762B">
        <w:rPr>
          <w:rStyle w:val="CommentReference"/>
        </w:rPr>
        <w:commentReference w:id="3"/>
      </w:r>
      <w:ins w:id="5" w:author="user" w:date="2013-05-31T10:45:00Z">
        <w:r w:rsidR="004B762B">
          <w:t>if</w:t>
        </w:r>
        <w:r w:rsidR="004B762B">
          <w:rPr>
            <w:rFonts w:hint="eastAsia"/>
          </w:rPr>
          <w:t xml:space="preserve"> </w:t>
        </w:r>
      </w:ins>
      <w:r>
        <w:rPr>
          <w:rFonts w:hint="eastAsia"/>
        </w:rPr>
        <w:t>the government decides to take this measure. For example, some roads that have the most congested traffic are located in downtown area</w:t>
      </w:r>
      <w:ins w:id="6" w:author="user" w:date="2013-05-31T10:46:00Z">
        <w:r w:rsidR="004B762B">
          <w:t>s</w:t>
        </w:r>
      </w:ins>
      <w:r>
        <w:rPr>
          <w:rFonts w:hint="eastAsia"/>
        </w:rPr>
        <w:t xml:space="preserve">, where it is nearly impossible to expand the roads due to limited space. </w:t>
      </w:r>
    </w:p>
    <w:p w:rsidR="00A20A47" w:rsidRDefault="00A20A47" w:rsidP="00A20A47"/>
    <w:p w:rsidR="00A20A47" w:rsidRDefault="00A20A47" w:rsidP="00A20A47">
      <w:r>
        <w:rPr>
          <w:rFonts w:hint="eastAsia"/>
        </w:rPr>
        <w:t>In addition, it is reported that some people who have cars choose to take public transportation because of traffic jam</w:t>
      </w:r>
      <w:ins w:id="7" w:author="user" w:date="2013-05-31T10:46:00Z">
        <w:r w:rsidR="004B762B">
          <w:t>s</w:t>
        </w:r>
      </w:ins>
      <w:r>
        <w:rPr>
          <w:rFonts w:hint="eastAsia"/>
        </w:rPr>
        <w:t xml:space="preserve">. Widening the roads will most </w:t>
      </w:r>
      <w:r>
        <w:t>likely</w:t>
      </w:r>
      <w:r>
        <w:rPr>
          <w:rFonts w:hint="eastAsia"/>
        </w:rPr>
        <w:t xml:space="preserve"> </w:t>
      </w:r>
      <w:r>
        <w:t>encourage</w:t>
      </w:r>
      <w:r>
        <w:rPr>
          <w:rFonts w:hint="eastAsia"/>
        </w:rPr>
        <w:t xml:space="preserve"> those people to drive their cars more, which will consequently result in a</w:t>
      </w:r>
      <w:ins w:id="8" w:author="user" w:date="2013-05-31T10:46:00Z">
        <w:r w:rsidR="004B762B">
          <w:t>n</w:t>
        </w:r>
      </w:ins>
      <w:r>
        <w:rPr>
          <w:rFonts w:hint="eastAsia"/>
        </w:rPr>
        <w:t xml:space="preserve"> even worse situation. Furthermore, some roads are constructed nearby </w:t>
      </w:r>
      <w:del w:id="9" w:author="user" w:date="2013-05-31T10:47:00Z">
        <w:r w:rsidDel="004B762B">
          <w:rPr>
            <w:rFonts w:hint="eastAsia"/>
          </w:rPr>
          <w:delText xml:space="preserve">the </w:delText>
        </w:r>
      </w:del>
      <w:r>
        <w:rPr>
          <w:rFonts w:hint="eastAsia"/>
        </w:rPr>
        <w:t xml:space="preserve">rivers or </w:t>
      </w:r>
      <w:r>
        <w:t>natural</w:t>
      </w:r>
      <w:r>
        <w:rPr>
          <w:rFonts w:hint="eastAsia"/>
        </w:rPr>
        <w:t xml:space="preserve"> landscapes. That is to say, simply rebuilding the roads without </w:t>
      </w:r>
      <w:r>
        <w:t>considering</w:t>
      </w:r>
      <w:r>
        <w:rPr>
          <w:rFonts w:hint="eastAsia"/>
        </w:rPr>
        <w:t xml:space="preserve"> the protection of environment will have </w:t>
      </w:r>
      <w:ins w:id="10" w:author="user" w:date="2013-05-31T10:47:00Z">
        <w:r w:rsidR="004B762B">
          <w:t xml:space="preserve">a </w:t>
        </w:r>
      </w:ins>
      <w:r>
        <w:rPr>
          <w:rFonts w:hint="eastAsia"/>
        </w:rPr>
        <w:t xml:space="preserve">damaging impact to our natural treasure. </w:t>
      </w:r>
    </w:p>
    <w:p w:rsidR="00A20A47" w:rsidRDefault="00A20A47" w:rsidP="00A20A47"/>
    <w:p w:rsidR="00A20A47" w:rsidRDefault="00A20A47" w:rsidP="00A20A47">
      <w:commentRangeStart w:id="11"/>
      <w:r>
        <w:rPr>
          <w:rFonts w:hint="eastAsia"/>
        </w:rPr>
        <w:t>To sum up</w:t>
      </w:r>
      <w:commentRangeEnd w:id="11"/>
      <w:r w:rsidR="004B762B">
        <w:rPr>
          <w:rStyle w:val="CommentReference"/>
        </w:rPr>
        <w:commentReference w:id="11"/>
      </w:r>
      <w:r>
        <w:rPr>
          <w:rFonts w:hint="eastAsia"/>
        </w:rPr>
        <w:t>, traffic jam</w:t>
      </w:r>
      <w:ins w:id="12" w:author="user" w:date="2013-05-31T10:49:00Z">
        <w:r w:rsidR="004B762B">
          <w:t>s</w:t>
        </w:r>
      </w:ins>
      <w:r>
        <w:rPr>
          <w:rFonts w:hint="eastAsia"/>
        </w:rPr>
        <w:t xml:space="preserve"> </w:t>
      </w:r>
      <w:del w:id="13" w:author="user" w:date="2013-05-31T10:49:00Z">
        <w:r w:rsidDel="004B762B">
          <w:rPr>
            <w:rFonts w:hint="eastAsia"/>
          </w:rPr>
          <w:delText xml:space="preserve">problem </w:delText>
        </w:r>
      </w:del>
      <w:r>
        <w:rPr>
          <w:rFonts w:hint="eastAsia"/>
        </w:rPr>
        <w:t xml:space="preserve">could be attributed to numerous reasons. Widening the roads </w:t>
      </w:r>
      <w:del w:id="14" w:author="user" w:date="2013-05-31T10:49:00Z">
        <w:r w:rsidDel="004B762B">
          <w:delText>which</w:delText>
        </w:r>
        <w:r w:rsidDel="004B762B">
          <w:rPr>
            <w:rFonts w:hint="eastAsia"/>
          </w:rPr>
          <w:delText xml:space="preserve"> </w:delText>
        </w:r>
      </w:del>
      <w:r>
        <w:rPr>
          <w:rFonts w:hint="eastAsia"/>
        </w:rPr>
        <w:t>will bring more detrimental results as mentioned</w:t>
      </w:r>
      <w:ins w:id="15" w:author="user" w:date="2013-05-31T10:49:00Z">
        <w:r w:rsidR="004B762B">
          <w:t>, and it</w:t>
        </w:r>
      </w:ins>
      <w:r>
        <w:rPr>
          <w:rFonts w:hint="eastAsia"/>
        </w:rPr>
        <w:t xml:space="preserve"> is definitely not the only approach to cope with this problem. More importantly, there are many more obstacles in the real world, such as scarce free space, that could </w:t>
      </w:r>
      <w:commentRangeStart w:id="16"/>
      <w:r>
        <w:rPr>
          <w:rFonts w:hint="eastAsia"/>
        </w:rPr>
        <w:t>hinder this solution from carrying out</w:t>
      </w:r>
      <w:commentRangeEnd w:id="16"/>
      <w:r w:rsidR="00C30EF5">
        <w:rPr>
          <w:rStyle w:val="CommentReference"/>
        </w:rPr>
        <w:commentReference w:id="16"/>
      </w:r>
      <w:r>
        <w:rPr>
          <w:rFonts w:hint="eastAsia"/>
        </w:rPr>
        <w:t xml:space="preserve">. Therefore, I hold the opinion that widening the roads is not the appropriate method.      </w:t>
      </w:r>
    </w:p>
    <w:p w:rsidR="00A20A47" w:rsidRDefault="00A20A47" w:rsidP="00A20A47">
      <w:r>
        <w:rPr>
          <w:rFonts w:hint="eastAsia"/>
        </w:rPr>
        <w:t xml:space="preserve"> </w:t>
      </w:r>
    </w:p>
    <w:p w:rsidR="004B762B" w:rsidRDefault="004B762B"/>
    <w:p w:rsidR="004B762B" w:rsidRDefault="004B762B"/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2"/>
        <w:gridCol w:w="1134"/>
        <w:gridCol w:w="8640"/>
      </w:tblGrid>
      <w:tr w:rsidR="004B762B" w:rsidRPr="00690F26" w:rsidTr="002F393A">
        <w:trPr>
          <w:trHeight w:val="54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Pr="00690F26" w:rsidRDefault="004B762B" w:rsidP="002F393A">
            <w:pPr>
              <w:jc w:val="center"/>
              <w:rPr>
                <w:sz w:val="20"/>
                <w:szCs w:val="20"/>
                <w:lang w:val="en-GB" w:eastAsia="en-A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Pr="00690F26" w:rsidRDefault="004B762B" w:rsidP="002F393A">
            <w:pPr>
              <w:jc w:val="center"/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b/>
                <w:sz w:val="20"/>
                <w:szCs w:val="20"/>
                <w:lang w:val="en-GB" w:eastAsia="en-AU"/>
              </w:rPr>
              <w:t>Estimated </w:t>
            </w:r>
          </w:p>
          <w:p w:rsidR="004B762B" w:rsidRPr="00690F26" w:rsidRDefault="004B762B" w:rsidP="002F393A">
            <w:pPr>
              <w:jc w:val="center"/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b/>
                <w:sz w:val="20"/>
                <w:szCs w:val="20"/>
                <w:lang w:val="en-GB" w:eastAsia="en-AU"/>
              </w:rPr>
              <w:t>Grade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Default="004B762B" w:rsidP="002F393A"/>
        </w:tc>
      </w:tr>
      <w:tr w:rsidR="004B762B" w:rsidRPr="00690F26" w:rsidTr="002F393A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Pr="00690F26" w:rsidRDefault="004B762B" w:rsidP="002F393A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Task response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Pr="008D0097" w:rsidRDefault="00C30EF5" w:rsidP="002F393A">
            <w:pPr>
              <w:tabs>
                <w:tab w:val="left" w:pos="315"/>
                <w:tab w:val="center" w:pos="466"/>
              </w:tabs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8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Default="00C30EF5" w:rsidP="002F393A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 xml:space="preserve">You </w:t>
            </w:r>
            <w:r>
              <w:rPr>
                <w:sz w:val="20"/>
                <w:szCs w:val="20"/>
                <w:lang w:val="en-GB" w:eastAsia="en-AU"/>
              </w:rPr>
              <w:t>opinion</w:t>
            </w:r>
            <w:r>
              <w:rPr>
                <w:sz w:val="20"/>
                <w:szCs w:val="20"/>
                <w:lang w:val="en-GB" w:eastAsia="en-AU"/>
              </w:rPr>
              <w:t xml:space="preserve"> </w:t>
            </w:r>
            <w:r>
              <w:rPr>
                <w:sz w:val="20"/>
                <w:szCs w:val="20"/>
                <w:lang w:val="en-GB" w:eastAsia="en-AU"/>
              </w:rPr>
              <w:t xml:space="preserve">is </w:t>
            </w:r>
            <w:r>
              <w:rPr>
                <w:sz w:val="20"/>
                <w:szCs w:val="20"/>
                <w:lang w:val="en-GB" w:eastAsia="en-AU"/>
              </w:rPr>
              <w:t>clear throughout</w:t>
            </w:r>
          </w:p>
          <w:p w:rsidR="00C30EF5" w:rsidRPr="004739BD" w:rsidRDefault="00C30EF5" w:rsidP="002F393A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 xml:space="preserve">Good main </w:t>
            </w:r>
            <w:r>
              <w:rPr>
                <w:sz w:val="20"/>
                <w:szCs w:val="20"/>
                <w:lang w:val="en-GB" w:eastAsia="en-AU"/>
              </w:rPr>
              <w:t>argument</w:t>
            </w:r>
            <w:r>
              <w:rPr>
                <w:sz w:val="20"/>
                <w:szCs w:val="20"/>
                <w:lang w:val="en-GB" w:eastAsia="en-AU"/>
              </w:rPr>
              <w:t xml:space="preserve"> that are </w:t>
            </w:r>
            <w:r>
              <w:rPr>
                <w:sz w:val="20"/>
                <w:szCs w:val="20"/>
                <w:lang w:val="en-GB" w:eastAsia="en-AU"/>
              </w:rPr>
              <w:t>explained</w:t>
            </w:r>
            <w:r>
              <w:rPr>
                <w:sz w:val="20"/>
                <w:szCs w:val="20"/>
                <w:lang w:val="en-GB" w:eastAsia="en-AU"/>
              </w:rPr>
              <w:t xml:space="preserve"> well</w:t>
            </w:r>
          </w:p>
        </w:tc>
      </w:tr>
      <w:tr w:rsidR="004B762B" w:rsidRPr="00690F26" w:rsidTr="002F393A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Pr="00690F26" w:rsidRDefault="004B762B" w:rsidP="002F393A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Cohesion and coherence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Pr="00672037" w:rsidRDefault="00C30EF5" w:rsidP="002F393A">
            <w:pPr>
              <w:tabs>
                <w:tab w:val="left" w:pos="373"/>
                <w:tab w:val="center" w:pos="466"/>
              </w:tabs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8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Default="00C30EF5" w:rsidP="002F393A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Good overall structure</w:t>
            </w:r>
          </w:p>
          <w:p w:rsidR="00C30EF5" w:rsidRDefault="00C30EF5" w:rsidP="002F393A">
            <w:pPr>
              <w:rPr>
                <w:sz w:val="20"/>
                <w:szCs w:val="20"/>
                <w:lang w:val="en-GB" w:eastAsia="en-AU"/>
              </w:rPr>
            </w:pPr>
          </w:p>
          <w:p w:rsidR="00C30EF5" w:rsidRPr="000269F0" w:rsidRDefault="00C30EF5" w:rsidP="00C30EF5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Ideally each main argument should be in its own paragraph so you should split paragraph 3 into 2.</w:t>
            </w:r>
          </w:p>
        </w:tc>
      </w:tr>
      <w:tr w:rsidR="004B762B" w:rsidRPr="00690F26" w:rsidTr="002F393A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Pr="00690F26" w:rsidRDefault="004B762B" w:rsidP="002F393A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Vocabulary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Pr="0051415B" w:rsidRDefault="00C30EF5" w:rsidP="002F393A">
            <w:pPr>
              <w:tabs>
                <w:tab w:val="left" w:pos="409"/>
              </w:tabs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8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Pr="00407464" w:rsidRDefault="004B762B" w:rsidP="002F393A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</w:p>
          <w:p w:rsidR="004B762B" w:rsidRDefault="004B762B" w:rsidP="002F393A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  <w:r w:rsidRPr="0096669B">
              <w:rPr>
                <w:b/>
                <w:sz w:val="20"/>
                <w:szCs w:val="20"/>
                <w:lang w:val="en-GB" w:eastAsia="en-AU"/>
              </w:rPr>
              <w:t xml:space="preserve">Errors with </w:t>
            </w:r>
            <w:r>
              <w:rPr>
                <w:b/>
                <w:sz w:val="20"/>
                <w:szCs w:val="20"/>
                <w:lang w:val="en-GB" w:eastAsia="en-AU"/>
              </w:rPr>
              <w:t>word</w:t>
            </w:r>
            <w:r w:rsidRPr="0096669B">
              <w:rPr>
                <w:b/>
                <w:sz w:val="20"/>
                <w:szCs w:val="20"/>
                <w:lang w:val="en-GB" w:eastAsia="en-AU"/>
              </w:rPr>
              <w:t xml:space="preserve"> endings:</w:t>
            </w:r>
          </w:p>
          <w:p w:rsidR="004B762B" w:rsidRDefault="00C30EF5" w:rsidP="002F393A">
            <w:pPr>
              <w:spacing w:before="100" w:beforeAutospacing="1" w:after="100" w:afterAutospacing="1"/>
            </w:pPr>
            <w:r>
              <w:rPr>
                <w:rFonts w:hint="eastAsia"/>
              </w:rPr>
              <w:t>located in downtown area</w:t>
            </w:r>
            <w:ins w:id="17" w:author="user" w:date="2013-05-31T10:46:00Z">
              <w:r>
                <w:t>s</w:t>
              </w:r>
            </w:ins>
            <w:r>
              <w:rPr>
                <w:rFonts w:hint="eastAsia"/>
              </w:rPr>
              <w:t>,</w:t>
            </w:r>
          </w:p>
          <w:p w:rsidR="00C30EF5" w:rsidRPr="00690F26" w:rsidRDefault="00C30EF5" w:rsidP="00C30EF5">
            <w:pPr>
              <w:rPr>
                <w:sz w:val="20"/>
                <w:szCs w:val="20"/>
                <w:lang w:val="en-GB" w:eastAsia="en-AU"/>
              </w:rPr>
            </w:pPr>
            <w:proofErr w:type="gramStart"/>
            <w:r>
              <w:rPr>
                <w:rFonts w:hint="eastAsia"/>
              </w:rPr>
              <w:t>because</w:t>
            </w:r>
            <w:proofErr w:type="gramEnd"/>
            <w:r>
              <w:rPr>
                <w:rFonts w:hint="eastAsia"/>
              </w:rPr>
              <w:t xml:space="preserve"> of traffic jam</w:t>
            </w:r>
            <w:ins w:id="18" w:author="user" w:date="2013-05-31T10:46:00Z">
              <w:r>
                <w:t>s</w:t>
              </w:r>
            </w:ins>
            <w:r>
              <w:rPr>
                <w:rFonts w:hint="eastAsia"/>
              </w:rPr>
              <w:t xml:space="preserve">. </w:t>
            </w:r>
          </w:p>
        </w:tc>
      </w:tr>
      <w:tr w:rsidR="004B762B" w:rsidRPr="00690F26" w:rsidTr="002F393A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Pr="00690F26" w:rsidRDefault="004B762B" w:rsidP="002F393A">
            <w:pPr>
              <w:rPr>
                <w:rFonts w:cs="Calibri"/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lastRenderedPageBreak/>
              <w:t>Grammar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Pr="00E9120A" w:rsidRDefault="00C30EF5" w:rsidP="002F393A">
            <w:pPr>
              <w:tabs>
                <w:tab w:val="left" w:pos="323"/>
                <w:tab w:val="center" w:pos="466"/>
              </w:tabs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7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Default="004B762B" w:rsidP="002F393A">
            <w:pPr>
              <w:rPr>
                <w:b/>
                <w:sz w:val="20"/>
                <w:szCs w:val="20"/>
                <w:lang w:val="en-GB" w:eastAsia="en-AU"/>
              </w:rPr>
            </w:pPr>
            <w:r w:rsidRPr="00232094">
              <w:rPr>
                <w:b/>
                <w:sz w:val="20"/>
                <w:szCs w:val="20"/>
                <w:lang w:val="en-GB" w:eastAsia="en-AU"/>
              </w:rPr>
              <w:t>Errors with sentence structure</w:t>
            </w:r>
          </w:p>
          <w:p w:rsidR="004B762B" w:rsidRDefault="00C30EF5" w:rsidP="002F393A">
            <w:proofErr w:type="gramStart"/>
            <w:r>
              <w:rPr>
                <w:rFonts w:hint="eastAsia"/>
              </w:rPr>
              <w:t>not</w:t>
            </w:r>
            <w:proofErr w:type="gramEnd"/>
            <w:r>
              <w:rPr>
                <w:rFonts w:hint="eastAsia"/>
              </w:rPr>
              <w:t xml:space="preserve"> feasible in most cases </w:t>
            </w:r>
            <w:commentRangeStart w:id="19"/>
            <w:r>
              <w:rPr>
                <w:rFonts w:hint="eastAsia"/>
              </w:rPr>
              <w:t xml:space="preserve">even </w:t>
            </w:r>
            <w:del w:id="20" w:author="user" w:date="2013-05-31T10:45:00Z">
              <w:r w:rsidDel="004B762B">
                <w:rPr>
                  <w:rFonts w:hint="eastAsia"/>
                </w:rPr>
                <w:delText xml:space="preserve">though </w:delText>
              </w:r>
            </w:del>
            <w:commentRangeEnd w:id="19"/>
            <w:r>
              <w:rPr>
                <w:rStyle w:val="CommentReference"/>
              </w:rPr>
              <w:commentReference w:id="19"/>
            </w:r>
            <w:ins w:id="21" w:author="user" w:date="2013-05-31T10:45:00Z">
              <w:r>
                <w:t>if</w:t>
              </w:r>
              <w:r>
                <w:rPr>
                  <w:rFonts w:hint="eastAsia"/>
                </w:rPr>
                <w:t xml:space="preserve"> </w:t>
              </w:r>
            </w:ins>
            <w:r>
              <w:rPr>
                <w:rFonts w:hint="eastAsia"/>
              </w:rPr>
              <w:t xml:space="preserve">the government decides to take this measure. </w:t>
            </w:r>
          </w:p>
          <w:p w:rsidR="00C30EF5" w:rsidRDefault="00C30EF5" w:rsidP="002F393A"/>
          <w:p w:rsidR="00C30EF5" w:rsidRDefault="00C30EF5" w:rsidP="002F393A">
            <w:proofErr w:type="gramStart"/>
            <w:r>
              <w:rPr>
                <w:rFonts w:hint="eastAsia"/>
              </w:rPr>
              <w:t>traffic</w:t>
            </w:r>
            <w:proofErr w:type="gramEnd"/>
            <w:r>
              <w:rPr>
                <w:rFonts w:hint="eastAsia"/>
              </w:rPr>
              <w:t xml:space="preserve"> jam</w:t>
            </w:r>
            <w:ins w:id="22" w:author="user" w:date="2013-05-31T10:49:00Z">
              <w:r>
                <w:t>s</w:t>
              </w:r>
            </w:ins>
            <w:r>
              <w:rPr>
                <w:rFonts w:hint="eastAsia"/>
              </w:rPr>
              <w:t xml:space="preserve"> </w:t>
            </w:r>
            <w:del w:id="23" w:author="user" w:date="2013-05-31T10:49:00Z">
              <w:r w:rsidDel="004B762B">
                <w:rPr>
                  <w:rFonts w:hint="eastAsia"/>
                </w:rPr>
                <w:delText xml:space="preserve">problem </w:delText>
              </w:r>
            </w:del>
            <w:r>
              <w:rPr>
                <w:rFonts w:hint="eastAsia"/>
              </w:rPr>
              <w:t xml:space="preserve">could be attributed to numerous reasons. Widening the roads </w:t>
            </w:r>
            <w:del w:id="24" w:author="user" w:date="2013-05-31T10:49:00Z">
              <w:r w:rsidDel="004B762B">
                <w:delText>which</w:delText>
              </w:r>
              <w:r w:rsidDel="004B762B">
                <w:rPr>
                  <w:rFonts w:hint="eastAsia"/>
                </w:rPr>
                <w:delText xml:space="preserve"> </w:delText>
              </w:r>
            </w:del>
            <w:r>
              <w:rPr>
                <w:rFonts w:hint="eastAsia"/>
              </w:rPr>
              <w:t xml:space="preserve">will bring more detrimental results as </w:t>
            </w:r>
            <w:r w:rsidRPr="00C30EF5">
              <w:rPr>
                <w:rFonts w:hint="eastAsia"/>
                <w:highlight w:val="yellow"/>
              </w:rPr>
              <w:t>mentioned</w:t>
            </w:r>
            <w:ins w:id="25" w:author="user" w:date="2013-05-31T10:49:00Z">
              <w:r w:rsidRPr="00C30EF5">
                <w:rPr>
                  <w:highlight w:val="yellow"/>
                </w:rPr>
                <w:t>, and it</w:t>
              </w:r>
            </w:ins>
            <w:r w:rsidRPr="00C30EF5">
              <w:rPr>
                <w:rFonts w:hint="eastAsia"/>
                <w:highlight w:val="yellow"/>
              </w:rPr>
              <w:t xml:space="preserve"> is</w:t>
            </w:r>
            <w:r>
              <w:rPr>
                <w:rFonts w:hint="eastAsia"/>
              </w:rPr>
              <w:t xml:space="preserve"> definitely not the only approach to cope with this problem. More importantly, there are many more obstacles in the real world, such as scarce free space, that could </w:t>
            </w:r>
            <w:commentRangeStart w:id="26"/>
            <w:r>
              <w:rPr>
                <w:rFonts w:hint="eastAsia"/>
              </w:rPr>
              <w:t>hinder this solution from carrying out</w:t>
            </w:r>
            <w:commentRangeEnd w:id="26"/>
            <w:r>
              <w:rPr>
                <w:rStyle w:val="CommentReference"/>
              </w:rPr>
              <w:commentReference w:id="26"/>
            </w:r>
            <w:r>
              <w:rPr>
                <w:rFonts w:hint="eastAsia"/>
              </w:rPr>
              <w:t>.</w:t>
            </w:r>
          </w:p>
          <w:p w:rsidR="00C30EF5" w:rsidRDefault="00C30EF5" w:rsidP="002F393A">
            <w:pPr>
              <w:rPr>
                <w:b/>
                <w:sz w:val="20"/>
                <w:szCs w:val="20"/>
                <w:lang w:val="en-GB" w:eastAsia="en-AU"/>
              </w:rPr>
            </w:pPr>
          </w:p>
          <w:p w:rsidR="004B762B" w:rsidRDefault="004B762B" w:rsidP="002F393A">
            <w:pPr>
              <w:rPr>
                <w:b/>
                <w:sz w:val="20"/>
                <w:szCs w:val="20"/>
                <w:lang w:val="en-GB" w:eastAsia="en-AU"/>
              </w:rPr>
            </w:pPr>
            <w:r>
              <w:rPr>
                <w:b/>
                <w:sz w:val="20"/>
                <w:szCs w:val="20"/>
                <w:lang w:val="en-GB" w:eastAsia="en-AU"/>
              </w:rPr>
              <w:t xml:space="preserve">Errors with articles (a, an, the) </w:t>
            </w:r>
            <w:r w:rsidRPr="003F1633">
              <w:rPr>
                <w:sz w:val="20"/>
                <w:szCs w:val="20"/>
                <w:lang w:val="en-GB" w:eastAsia="en-AU"/>
              </w:rPr>
              <w:t>you can do a quiz here:</w:t>
            </w:r>
          </w:p>
          <w:p w:rsidR="004B762B" w:rsidRDefault="004B762B" w:rsidP="002F393A">
            <w:pPr>
              <w:rPr>
                <w:b/>
                <w:sz w:val="20"/>
                <w:szCs w:val="20"/>
                <w:lang w:val="en-GB" w:eastAsia="en-AU"/>
              </w:rPr>
            </w:pPr>
            <w:hyperlink r:id="rId7" w:history="1">
              <w:r w:rsidRPr="00D01613">
                <w:rPr>
                  <w:rStyle w:val="Hyperlink"/>
                  <w:b/>
                  <w:sz w:val="20"/>
                  <w:szCs w:val="20"/>
                  <w:lang w:val="en-GB" w:eastAsia="en-AU"/>
                </w:rPr>
                <w:t>http://www.ieltsanswers.com/IELTS-Grammar.html</w:t>
              </w:r>
            </w:hyperlink>
          </w:p>
          <w:p w:rsidR="004B762B" w:rsidRDefault="004B762B" w:rsidP="002F393A">
            <w:pPr>
              <w:rPr>
                <w:b/>
                <w:sz w:val="20"/>
                <w:szCs w:val="20"/>
                <w:lang w:val="en-GB" w:eastAsia="en-AU"/>
              </w:rPr>
            </w:pPr>
          </w:p>
          <w:p w:rsidR="004B762B" w:rsidRPr="00232094" w:rsidRDefault="00C30EF5" w:rsidP="002F393A">
            <w:pPr>
              <w:tabs>
                <w:tab w:val="left" w:pos="3094"/>
              </w:tabs>
              <w:rPr>
                <w:b/>
                <w:sz w:val="20"/>
                <w:szCs w:val="20"/>
                <w:lang w:val="en-GB" w:eastAsia="en-AU"/>
              </w:rPr>
            </w:pPr>
            <w:proofErr w:type="gramStart"/>
            <w:r>
              <w:rPr>
                <w:rFonts w:hint="eastAsia"/>
              </w:rPr>
              <w:t>result</w:t>
            </w:r>
            <w:proofErr w:type="gramEnd"/>
            <w:r>
              <w:rPr>
                <w:rFonts w:hint="eastAsia"/>
              </w:rPr>
              <w:t xml:space="preserve"> in </w:t>
            </w:r>
            <w:r w:rsidRPr="00C30EF5">
              <w:rPr>
                <w:rFonts w:hint="eastAsia"/>
                <w:highlight w:val="yellow"/>
              </w:rPr>
              <w:t>a</w:t>
            </w:r>
            <w:ins w:id="27" w:author="user" w:date="2013-05-31T10:46:00Z">
              <w:r w:rsidRPr="00C30EF5">
                <w:rPr>
                  <w:highlight w:val="yellow"/>
                </w:rPr>
                <w:t>n</w:t>
              </w:r>
            </w:ins>
            <w:r>
              <w:rPr>
                <w:rFonts w:hint="eastAsia"/>
              </w:rPr>
              <w:t xml:space="preserve"> even worse situation. Furthermore, some roads are constructed nearby </w:t>
            </w:r>
            <w:del w:id="28" w:author="user" w:date="2013-05-31T10:47:00Z">
              <w:r w:rsidRPr="00C30EF5" w:rsidDel="004B762B">
                <w:rPr>
                  <w:rFonts w:hint="eastAsia"/>
                  <w:highlight w:val="yellow"/>
                </w:rPr>
                <w:delText xml:space="preserve">the </w:delText>
              </w:r>
            </w:del>
            <w:r w:rsidRPr="00C30EF5">
              <w:rPr>
                <w:rFonts w:hint="eastAsia"/>
                <w:highlight w:val="yellow"/>
              </w:rPr>
              <w:t>rivers</w:t>
            </w:r>
            <w:r>
              <w:rPr>
                <w:rFonts w:hint="eastAsia"/>
              </w:rPr>
              <w:t xml:space="preserve"> or </w:t>
            </w:r>
            <w:r>
              <w:t>natural</w:t>
            </w:r>
            <w:r>
              <w:rPr>
                <w:rFonts w:hint="eastAsia"/>
              </w:rPr>
              <w:t xml:space="preserve"> landscapes. That is to say, simply rebuilding the roads without </w:t>
            </w:r>
            <w:r>
              <w:t>considering</w:t>
            </w:r>
            <w:r>
              <w:rPr>
                <w:rFonts w:hint="eastAsia"/>
              </w:rPr>
              <w:t xml:space="preserve"> the protection of environment will have </w:t>
            </w:r>
            <w:ins w:id="29" w:author="user" w:date="2013-05-31T10:47:00Z">
              <w:r w:rsidRPr="00C30EF5">
                <w:rPr>
                  <w:highlight w:val="yellow"/>
                </w:rPr>
                <w:t>a</w:t>
              </w:r>
              <w:r>
                <w:t xml:space="preserve"> </w:t>
              </w:r>
            </w:ins>
            <w:r>
              <w:rPr>
                <w:rFonts w:hint="eastAsia"/>
              </w:rPr>
              <w:t>damaging impact to our natural treasure.</w:t>
            </w:r>
          </w:p>
        </w:tc>
      </w:tr>
      <w:tr w:rsidR="004B762B" w:rsidRPr="00690F26" w:rsidTr="002F393A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Pr="00690F26" w:rsidRDefault="004B762B" w:rsidP="002F393A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overall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Pr="00690F26" w:rsidRDefault="00C30EF5" w:rsidP="002F393A">
            <w:pPr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7.5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2B" w:rsidRPr="00A347EB" w:rsidRDefault="00C30EF5" w:rsidP="002F393A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8 prevented by grammatical errors! Maybe a bit unlucky. Try to reduce these errors!</w:t>
            </w:r>
          </w:p>
        </w:tc>
      </w:tr>
    </w:tbl>
    <w:p w:rsidR="001B60FD" w:rsidRPr="008D4F7B" w:rsidRDefault="001B60FD">
      <w:r>
        <w:rPr>
          <w:rFonts w:hint="eastAsia"/>
        </w:rPr>
        <w:t xml:space="preserve"> </w:t>
      </w:r>
    </w:p>
    <w:sectPr w:rsidR="001B60FD" w:rsidRPr="008D4F7B" w:rsidSect="004B76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user" w:date="2013-05-31T10:46:00Z" w:initials="u">
    <w:p w:rsidR="004B762B" w:rsidRDefault="004B762B">
      <w:pPr>
        <w:pStyle w:val="CommentText"/>
      </w:pPr>
      <w:r>
        <w:rPr>
          <w:rStyle w:val="CommentReference"/>
        </w:rPr>
        <w:annotationRef/>
      </w:r>
      <w:r>
        <w:t>Use" even though" if they have already done it "even though they have already decided"</w:t>
      </w:r>
    </w:p>
  </w:comment>
  <w:comment w:id="11" w:author="user" w:date="2013-05-31T10:49:00Z" w:initials="u">
    <w:p w:rsidR="004B762B" w:rsidRDefault="004B762B">
      <w:pPr>
        <w:pStyle w:val="CommentText"/>
      </w:pPr>
      <w:r>
        <w:rPr>
          <w:rStyle w:val="CommentReference"/>
        </w:rPr>
        <w:annotationRef/>
      </w:r>
      <w:r>
        <w:t>I prefer "in conclusion" as I feel it is more formal and standard.</w:t>
      </w:r>
    </w:p>
  </w:comment>
  <w:comment w:id="16" w:author="user" w:date="2013-05-31T10:51:00Z" w:initials="u">
    <w:p w:rsidR="00C30EF5" w:rsidRDefault="00C30EF5">
      <w:pPr>
        <w:pStyle w:val="CommentText"/>
      </w:pPr>
      <w:r>
        <w:rPr>
          <w:rStyle w:val="CommentReference"/>
        </w:rPr>
        <w:annotationRef/>
      </w:r>
      <w:r>
        <w:t>=</w:t>
      </w:r>
      <w:r w:rsidRPr="00C30EF5">
        <w:rPr>
          <w:rFonts w:hint="eastAsia"/>
        </w:rPr>
        <w:t xml:space="preserve"> </w:t>
      </w:r>
      <w:r>
        <w:t>"</w:t>
      </w:r>
      <w:r>
        <w:rPr>
          <w:rFonts w:hint="eastAsia"/>
        </w:rPr>
        <w:t xml:space="preserve">hinder this solution from </w:t>
      </w:r>
      <w:r>
        <w:t xml:space="preserve">BEING CARRIED </w:t>
      </w:r>
      <w:r>
        <w:rPr>
          <w:rFonts w:hint="eastAsia"/>
        </w:rPr>
        <w:t>out</w:t>
      </w:r>
      <w:r>
        <w:t xml:space="preserve">" or </w:t>
      </w:r>
      <w:proofErr w:type="gramStart"/>
      <w:r>
        <w:t>"</w:t>
      </w:r>
      <w:r w:rsidRPr="00C30EF5">
        <w:rPr>
          <w:rFonts w:hint="eastAsia"/>
        </w:rPr>
        <w:t xml:space="preserve"> </w:t>
      </w:r>
      <w:r>
        <w:rPr>
          <w:rFonts w:hint="eastAsia"/>
        </w:rPr>
        <w:t>hinder</w:t>
      </w:r>
      <w:proofErr w:type="gramEnd"/>
      <w:r>
        <w:rPr>
          <w:rFonts w:hint="eastAsia"/>
        </w:rPr>
        <w:t xml:space="preserve"> </w:t>
      </w:r>
      <w:r>
        <w:t xml:space="preserve">CARRYING OUT </w:t>
      </w:r>
      <w:r>
        <w:rPr>
          <w:rFonts w:hint="eastAsia"/>
        </w:rPr>
        <w:t xml:space="preserve">this solution </w:t>
      </w:r>
      <w:r w:rsidRPr="00C30EF5">
        <w:rPr>
          <w:rFonts w:hint="eastAsia"/>
          <w:strike/>
        </w:rPr>
        <w:t>from</w:t>
      </w:r>
      <w:r>
        <w:rPr>
          <w:rFonts w:hint="eastAsia"/>
        </w:rPr>
        <w:t xml:space="preserve"> </w:t>
      </w:r>
      <w:r w:rsidRPr="00C30EF5">
        <w:rPr>
          <w:rFonts w:hint="eastAsia"/>
          <w:strike/>
        </w:rPr>
        <w:t>carrying out</w:t>
      </w:r>
      <w:r>
        <w:t>"</w:t>
      </w:r>
    </w:p>
  </w:comment>
  <w:comment w:id="19" w:author="user" w:date="2013-05-31T10:54:00Z" w:initials="u">
    <w:p w:rsidR="00C30EF5" w:rsidRDefault="00C30EF5" w:rsidP="00C30EF5">
      <w:pPr>
        <w:pStyle w:val="CommentText"/>
      </w:pPr>
      <w:r>
        <w:rPr>
          <w:rStyle w:val="CommentReference"/>
        </w:rPr>
        <w:annotationRef/>
      </w:r>
      <w:r>
        <w:t>Use" even though" if they have already done it "even though they have already decided"</w:t>
      </w:r>
    </w:p>
  </w:comment>
  <w:comment w:id="26" w:author="user" w:date="2013-05-31T10:56:00Z" w:initials="u">
    <w:p w:rsidR="00C30EF5" w:rsidRDefault="00C30EF5" w:rsidP="00C30EF5">
      <w:pPr>
        <w:pStyle w:val="CommentText"/>
      </w:pPr>
      <w:r>
        <w:rPr>
          <w:rStyle w:val="CommentReference"/>
        </w:rPr>
        <w:annotationRef/>
      </w:r>
      <w:r>
        <w:t>=</w:t>
      </w:r>
      <w:r w:rsidRPr="00C30EF5">
        <w:rPr>
          <w:rFonts w:hint="eastAsia"/>
        </w:rPr>
        <w:t xml:space="preserve"> </w:t>
      </w:r>
      <w:r>
        <w:t>"</w:t>
      </w:r>
      <w:r>
        <w:rPr>
          <w:rFonts w:hint="eastAsia"/>
        </w:rPr>
        <w:t xml:space="preserve">hinder this solution from </w:t>
      </w:r>
      <w:r>
        <w:t xml:space="preserve">BEING CARRIED </w:t>
      </w:r>
      <w:r>
        <w:rPr>
          <w:rFonts w:hint="eastAsia"/>
        </w:rPr>
        <w:t>out</w:t>
      </w:r>
      <w:r>
        <w:t xml:space="preserve">" or </w:t>
      </w:r>
      <w:proofErr w:type="gramStart"/>
      <w:r>
        <w:t>"</w:t>
      </w:r>
      <w:r w:rsidRPr="00C30EF5">
        <w:rPr>
          <w:rFonts w:hint="eastAsia"/>
        </w:rPr>
        <w:t xml:space="preserve"> </w:t>
      </w:r>
      <w:r>
        <w:rPr>
          <w:rFonts w:hint="eastAsia"/>
        </w:rPr>
        <w:t>hinder</w:t>
      </w:r>
      <w:proofErr w:type="gramEnd"/>
      <w:r>
        <w:rPr>
          <w:rFonts w:hint="eastAsia"/>
        </w:rPr>
        <w:t xml:space="preserve"> </w:t>
      </w:r>
      <w:r>
        <w:t xml:space="preserve">CARRYING OUT </w:t>
      </w:r>
      <w:r>
        <w:rPr>
          <w:rFonts w:hint="eastAsia"/>
        </w:rPr>
        <w:t xml:space="preserve">this solution </w:t>
      </w:r>
      <w:r w:rsidRPr="00C30EF5">
        <w:rPr>
          <w:rFonts w:hint="eastAsia"/>
          <w:strike/>
        </w:rPr>
        <w:t>from</w:t>
      </w:r>
      <w:r>
        <w:rPr>
          <w:rFonts w:hint="eastAsia"/>
        </w:rPr>
        <w:t xml:space="preserve"> </w:t>
      </w:r>
      <w:r w:rsidRPr="00C30EF5">
        <w:rPr>
          <w:rFonts w:hint="eastAsia"/>
          <w:strike/>
        </w:rPr>
        <w:t>carrying out</w:t>
      </w:r>
      <w:r>
        <w:t>"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E0B" w:rsidRDefault="00D36E0B" w:rsidP="009E6854">
      <w:r>
        <w:separator/>
      </w:r>
    </w:p>
  </w:endnote>
  <w:endnote w:type="continuationSeparator" w:id="0">
    <w:p w:rsidR="00D36E0B" w:rsidRDefault="00D36E0B" w:rsidP="009E6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E0B" w:rsidRDefault="00D36E0B" w:rsidP="009E6854">
      <w:r>
        <w:separator/>
      </w:r>
    </w:p>
  </w:footnote>
  <w:footnote w:type="continuationSeparator" w:id="0">
    <w:p w:rsidR="00D36E0B" w:rsidRDefault="00D36E0B" w:rsidP="009E68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9"/>
  <w:bordersDoNotSurroundHeader/>
  <w:bordersDoNotSurroundFooter/>
  <w:proofState w:spelling="clean" w:grammar="clean"/>
  <w:doNotTrackMoves/>
  <w:doNotTrackFormatting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6854"/>
    <w:rsid w:val="00004840"/>
    <w:rsid w:val="000614FE"/>
    <w:rsid w:val="000B0F8C"/>
    <w:rsid w:val="00130371"/>
    <w:rsid w:val="001A68CD"/>
    <w:rsid w:val="001B60FD"/>
    <w:rsid w:val="00265AFD"/>
    <w:rsid w:val="00454DB6"/>
    <w:rsid w:val="004B762B"/>
    <w:rsid w:val="004D7559"/>
    <w:rsid w:val="0058085E"/>
    <w:rsid w:val="005A0612"/>
    <w:rsid w:val="00650159"/>
    <w:rsid w:val="00875971"/>
    <w:rsid w:val="00883193"/>
    <w:rsid w:val="008D4F7B"/>
    <w:rsid w:val="00925B89"/>
    <w:rsid w:val="009A3A1A"/>
    <w:rsid w:val="009E6854"/>
    <w:rsid w:val="009F7932"/>
    <w:rsid w:val="00A20A47"/>
    <w:rsid w:val="00A55A5D"/>
    <w:rsid w:val="00A912D4"/>
    <w:rsid w:val="00AB688B"/>
    <w:rsid w:val="00BB2B86"/>
    <w:rsid w:val="00BC3068"/>
    <w:rsid w:val="00C30EF5"/>
    <w:rsid w:val="00CC6BFB"/>
    <w:rsid w:val="00D36E0B"/>
    <w:rsid w:val="00D90803"/>
    <w:rsid w:val="00F31A68"/>
    <w:rsid w:val="00F37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85E"/>
    <w:pPr>
      <w:widowControl w:val="0"/>
    </w:pPr>
    <w:rPr>
      <w:kern w:val="2"/>
      <w:sz w:val="24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68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E6854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E68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E6854"/>
    <w:rPr>
      <w:sz w:val="20"/>
      <w:szCs w:val="20"/>
    </w:rPr>
  </w:style>
  <w:style w:type="character" w:styleId="Hyperlink">
    <w:name w:val="Hyperlink"/>
    <w:uiPriority w:val="99"/>
    <w:rsid w:val="004B762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B76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6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62B"/>
    <w:rPr>
      <w:kern w:val="2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6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6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2B"/>
    <w:rPr>
      <w:rFonts w:ascii="Tahoma" w:hAnsi="Tahoma" w:cs="Tahoma"/>
      <w:kern w:val="2"/>
      <w:sz w:val="16"/>
      <w:szCs w:val="16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4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eltsanswers.com/IELTS-Gramma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Scalado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jimmyh</dc:creator>
  <cp:lastModifiedBy>user</cp:lastModifiedBy>
  <cp:revision>2</cp:revision>
  <dcterms:created xsi:type="dcterms:W3CDTF">2013-05-31T01:27:00Z</dcterms:created>
  <dcterms:modified xsi:type="dcterms:W3CDTF">2013-05-31T01:27:00Z</dcterms:modified>
</cp:coreProperties>
</file>