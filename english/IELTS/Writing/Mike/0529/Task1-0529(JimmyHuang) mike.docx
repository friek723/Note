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946" w:rsidRPr="004C5763" w:rsidRDefault="001B6946" w:rsidP="001B6946">
      <w:pPr>
        <w:rPr>
          <w:b/>
        </w:rPr>
      </w:pPr>
      <w:r w:rsidRPr="004C5763">
        <w:rPr>
          <w:rFonts w:hint="eastAsia"/>
          <w:b/>
        </w:rPr>
        <w:t xml:space="preserve">[Question] </w:t>
      </w:r>
    </w:p>
    <w:p w:rsidR="001B6946" w:rsidRPr="004C5763" w:rsidRDefault="001B6946" w:rsidP="001B6946">
      <w:pPr>
        <w:rPr>
          <w:b/>
        </w:rPr>
      </w:pPr>
      <w:r w:rsidRPr="004C5763">
        <w:rPr>
          <w:rFonts w:hint="eastAsia"/>
          <w:b/>
        </w:rPr>
        <w:t xml:space="preserve">Write a letter to the photographer who was employed by you some time ago to </w:t>
      </w:r>
      <w:r w:rsidRPr="004C5763">
        <w:rPr>
          <w:b/>
        </w:rPr>
        <w:t>take</w:t>
      </w:r>
      <w:r w:rsidRPr="004C5763">
        <w:rPr>
          <w:rFonts w:hint="eastAsia"/>
          <w:b/>
        </w:rPr>
        <w:t xml:space="preserve"> photos for your family, and ask him/her to take photos for your family again, because you will have a family event. In your letter, you should </w:t>
      </w:r>
      <w:proofErr w:type="gramStart"/>
      <w:r w:rsidRPr="004C5763">
        <w:rPr>
          <w:rFonts w:hint="eastAsia"/>
          <w:b/>
        </w:rPr>
        <w:t>state :</w:t>
      </w:r>
      <w:proofErr w:type="gramEnd"/>
    </w:p>
    <w:p w:rsidR="001B6946" w:rsidRPr="004C5763" w:rsidRDefault="001B6946" w:rsidP="001B6946">
      <w:pPr>
        <w:rPr>
          <w:b/>
        </w:rPr>
      </w:pPr>
      <w:r w:rsidRPr="004C5763">
        <w:rPr>
          <w:rFonts w:hint="eastAsia"/>
          <w:b/>
        </w:rPr>
        <w:t xml:space="preserve">    </w:t>
      </w:r>
      <w:r w:rsidRPr="004C5763">
        <w:rPr>
          <w:b/>
        </w:rPr>
        <w:t>W</w:t>
      </w:r>
      <w:r w:rsidRPr="004C5763">
        <w:rPr>
          <w:rFonts w:hint="eastAsia"/>
          <w:b/>
        </w:rPr>
        <w:t>hy you like him/her to take photos for you.</w:t>
      </w:r>
    </w:p>
    <w:p w:rsidR="001B6946" w:rsidRPr="004C5763" w:rsidRDefault="001B6946" w:rsidP="001B6946">
      <w:pPr>
        <w:rPr>
          <w:b/>
        </w:rPr>
      </w:pPr>
      <w:r w:rsidRPr="004C5763">
        <w:rPr>
          <w:rFonts w:hint="eastAsia"/>
          <w:b/>
        </w:rPr>
        <w:t xml:space="preserve">    </w:t>
      </w:r>
      <w:r w:rsidRPr="004C5763">
        <w:rPr>
          <w:b/>
        </w:rPr>
        <w:t>D</w:t>
      </w:r>
      <w:r w:rsidRPr="004C5763">
        <w:rPr>
          <w:rFonts w:hint="eastAsia"/>
          <w:b/>
        </w:rPr>
        <w:t xml:space="preserve">escribe your family event </w:t>
      </w:r>
    </w:p>
    <w:p w:rsidR="001B6946" w:rsidRPr="004C5763" w:rsidRDefault="001B6946" w:rsidP="001B6946">
      <w:pPr>
        <w:rPr>
          <w:b/>
        </w:rPr>
      </w:pPr>
      <w:r w:rsidRPr="004C5763">
        <w:rPr>
          <w:rFonts w:hint="eastAsia"/>
          <w:b/>
        </w:rPr>
        <w:t xml:space="preserve">    </w:t>
      </w:r>
      <w:r w:rsidRPr="004C5763">
        <w:rPr>
          <w:b/>
        </w:rPr>
        <w:t>W</w:t>
      </w:r>
      <w:r w:rsidRPr="004C5763">
        <w:rPr>
          <w:rFonts w:hint="eastAsia"/>
          <w:b/>
        </w:rPr>
        <w:t>hat specific photos you want him/her to take</w:t>
      </w:r>
    </w:p>
    <w:p w:rsidR="001B6946" w:rsidRDefault="001B6946" w:rsidP="001B6946"/>
    <w:p w:rsidR="001B6946" w:rsidRDefault="001B6946" w:rsidP="001B6946">
      <w:r>
        <w:rPr>
          <w:rFonts w:hint="eastAsia"/>
        </w:rPr>
        <w:t xml:space="preserve">Dear Mr. Wang, </w:t>
      </w:r>
    </w:p>
    <w:p w:rsidR="001B6946" w:rsidRDefault="001B6946" w:rsidP="001B6946"/>
    <w:p w:rsidR="001B6946" w:rsidRDefault="001B6946" w:rsidP="001B6946">
      <w:r>
        <w:rPr>
          <w:rFonts w:hint="eastAsia"/>
        </w:rPr>
        <w:t xml:space="preserve">It has been two years since we last met, when you were employed to take some wonderful pictures of my wife. The purpose of this letter is to invite you once again </w:t>
      </w:r>
      <w:proofErr w:type="gramStart"/>
      <w:r>
        <w:rPr>
          <w:rFonts w:hint="eastAsia"/>
        </w:rPr>
        <w:t>to</w:t>
      </w:r>
      <w:proofErr w:type="gramEnd"/>
      <w:r>
        <w:rPr>
          <w:rFonts w:hint="eastAsia"/>
        </w:rPr>
        <w:t xml:space="preserve"> take photos of my family in our upcoming family event.</w:t>
      </w:r>
    </w:p>
    <w:p w:rsidR="001B6946" w:rsidRDefault="001B6946" w:rsidP="001B6946"/>
    <w:p w:rsidR="001B6946" w:rsidRDefault="001B6946" w:rsidP="001B6946">
      <w:r>
        <w:rPr>
          <w:rFonts w:hint="eastAsia"/>
        </w:rPr>
        <w:t xml:space="preserve">As you may know, my wife was </w:t>
      </w:r>
      <w:r>
        <w:t>fascinated</w:t>
      </w:r>
      <w:r>
        <w:rPr>
          <w:rFonts w:hint="eastAsia"/>
        </w:rPr>
        <w:t xml:space="preserve"> by your artistic works, which might be able to exhibit in a public gallery. Therefore, I am very confident of your expertise of photography and would like to request another </w:t>
      </w:r>
      <w:del w:id="0" w:author="user" w:date="2013-05-31T10:20:00Z">
        <w:r w:rsidDel="00AC1633">
          <w:rPr>
            <w:rFonts w:hint="eastAsia"/>
          </w:rPr>
          <w:delText xml:space="preserve">cooperation </w:delText>
        </w:r>
      </w:del>
      <w:ins w:id="1" w:author="user" w:date="2013-05-31T10:20:00Z">
        <w:r w:rsidR="00AC1633">
          <w:t>photo shoot</w:t>
        </w:r>
        <w:r w:rsidR="00AC1633">
          <w:rPr>
            <w:rFonts w:hint="eastAsia"/>
          </w:rPr>
          <w:t xml:space="preserve"> </w:t>
        </w:r>
      </w:ins>
      <w:r>
        <w:rPr>
          <w:rFonts w:hint="eastAsia"/>
        </w:rPr>
        <w:t>with you.</w:t>
      </w:r>
    </w:p>
    <w:p w:rsidR="001B6946" w:rsidRDefault="001B6946" w:rsidP="001B6946"/>
    <w:p w:rsidR="001B6946" w:rsidRDefault="001B6946" w:rsidP="001B6946">
      <w:r>
        <w:rPr>
          <w:rFonts w:hint="eastAsia"/>
        </w:rPr>
        <w:t>The event will be held on the 10</w:t>
      </w:r>
      <w:r w:rsidRPr="005C35B8">
        <w:rPr>
          <w:rFonts w:hint="eastAsia"/>
          <w:vertAlign w:val="superscript"/>
        </w:rPr>
        <w:t>th</w:t>
      </w:r>
      <w:r>
        <w:rPr>
          <w:rFonts w:hint="eastAsia"/>
        </w:rPr>
        <w:t xml:space="preserve"> of August at my brother</w:t>
      </w:r>
      <w:r>
        <w:t>’</w:t>
      </w:r>
      <w:r>
        <w:rPr>
          <w:rFonts w:hint="eastAsia"/>
        </w:rPr>
        <w:t>s house, where you have visited before. The purpose of our family gathering is to celebrate the birth of my brother</w:t>
      </w:r>
      <w:r>
        <w:t>’</w:t>
      </w:r>
      <w:r>
        <w:rPr>
          <w:rFonts w:hint="eastAsia"/>
        </w:rPr>
        <w:t xml:space="preserve">s first child. My nephew was just born last month. We are all very thrilled about his birth. </w:t>
      </w:r>
    </w:p>
    <w:p w:rsidR="001B6946" w:rsidRDefault="001B6946" w:rsidP="001B6946"/>
    <w:p w:rsidR="001B6946" w:rsidRDefault="001B6946" w:rsidP="001B6946">
      <w:r>
        <w:rPr>
          <w:rFonts w:hint="eastAsia"/>
        </w:rPr>
        <w:t xml:space="preserve">There is one special requirement I would like you to keep in mind in advance. That is, we will be holding the party in the evening, so please be sure to bring your </w:t>
      </w:r>
      <w:commentRangeStart w:id="2"/>
      <w:r>
        <w:rPr>
          <w:rFonts w:hint="eastAsia"/>
        </w:rPr>
        <w:t>flash</w:t>
      </w:r>
      <w:del w:id="3" w:author="user" w:date="2013-05-31T10:24:00Z">
        <w:r w:rsidDel="00AC1633">
          <w:rPr>
            <w:rFonts w:hint="eastAsia"/>
          </w:rPr>
          <w:delText>light</w:delText>
        </w:r>
      </w:del>
      <w:commentRangeEnd w:id="2"/>
      <w:r w:rsidR="00AC1633">
        <w:rPr>
          <w:rStyle w:val="CommentReference"/>
        </w:rPr>
        <w:commentReference w:id="2"/>
      </w:r>
      <w:r>
        <w:rPr>
          <w:rFonts w:hint="eastAsia"/>
        </w:rPr>
        <w:t xml:space="preserve">. More importantly, please </w:t>
      </w:r>
      <w:r>
        <w:t>choose a slightly more faint mode of lightening as my nephew is very vulnerable to light currently</w:t>
      </w:r>
      <w:ins w:id="4" w:author="user" w:date="2013-05-31T10:24:00Z">
        <w:r w:rsidR="00AC1633">
          <w:t xml:space="preserve"> [I get your point here - </w:t>
        </w:r>
      </w:ins>
      <w:ins w:id="5" w:author="user" w:date="2013-05-31T10:26:00Z">
        <w:r w:rsidR="00AC1633">
          <w:t xml:space="preserve">it sounds strange - </w:t>
        </w:r>
      </w:ins>
      <w:r w:rsidR="002B5F92">
        <w:t>it's</w:t>
      </w:r>
      <w:ins w:id="6" w:author="user" w:date="2013-05-31T10:27:00Z">
        <w:r w:rsidR="00AC1633">
          <w:t xml:space="preserve"> not easy to </w:t>
        </w:r>
      </w:ins>
      <w:ins w:id="7" w:author="user" w:date="2013-05-31T10:26:00Z">
        <w:r w:rsidR="00AC1633">
          <w:t xml:space="preserve">make it sound better - </w:t>
        </w:r>
      </w:ins>
      <w:ins w:id="8" w:author="user" w:date="2013-05-31T10:27:00Z">
        <w:r w:rsidR="00AC1633">
          <w:t xml:space="preserve">it is better choose </w:t>
        </w:r>
      </w:ins>
      <w:ins w:id="9" w:author="user" w:date="2013-05-31T10:26:00Z">
        <w:r w:rsidR="00AC1633">
          <w:t xml:space="preserve">to explain anything that is too </w:t>
        </w:r>
      </w:ins>
      <w:ins w:id="10" w:author="user" w:date="2013-05-31T10:27:00Z">
        <w:r w:rsidR="00AC1633">
          <w:t>difficult</w:t>
        </w:r>
      </w:ins>
      <w:ins w:id="11" w:author="user" w:date="2013-05-31T10:26:00Z">
        <w:r w:rsidR="00AC1633">
          <w:t xml:space="preserve"> to communicate</w:t>
        </w:r>
      </w:ins>
      <w:ins w:id="12" w:author="user" w:date="2013-05-31T10:24:00Z">
        <w:r w:rsidR="00AC1633">
          <w:t>]</w:t>
        </w:r>
      </w:ins>
      <w:r>
        <w:t xml:space="preserve">. </w:t>
      </w:r>
    </w:p>
    <w:p w:rsidR="001B6946" w:rsidRPr="001A054C" w:rsidRDefault="001B6946" w:rsidP="001B6946"/>
    <w:p w:rsidR="001B6946" w:rsidRDefault="001B6946" w:rsidP="001B6946">
      <w:r>
        <w:rPr>
          <w:rFonts w:hint="eastAsia"/>
        </w:rPr>
        <w:t xml:space="preserve">Thank you very much for your </w:t>
      </w:r>
      <w:r>
        <w:t>attendance</w:t>
      </w:r>
      <w:r>
        <w:rPr>
          <w:rFonts w:hint="eastAsia"/>
        </w:rPr>
        <w:t xml:space="preserve"> in advance. </w:t>
      </w:r>
      <w:ins w:id="13" w:author="user" w:date="2013-05-31T10:27:00Z">
        <w:r w:rsidR="00AC1633">
          <w:t>[</w:t>
        </w:r>
      </w:ins>
      <w:proofErr w:type="gramStart"/>
      <w:ins w:id="14" w:author="user" w:date="2013-05-31T10:28:00Z">
        <w:r w:rsidR="00AC1633">
          <w:t>presumptuous</w:t>
        </w:r>
      </w:ins>
      <w:proofErr w:type="gramEnd"/>
      <w:ins w:id="15" w:author="user" w:date="2013-05-31T10:27:00Z">
        <w:r w:rsidR="00AC1633">
          <w:t xml:space="preserve"> - better t</w:t>
        </w:r>
      </w:ins>
      <w:ins w:id="16" w:author="user" w:date="2013-05-31T10:28:00Z">
        <w:r w:rsidR="00AC1633">
          <w:t>o</w:t>
        </w:r>
      </w:ins>
      <w:ins w:id="17" w:author="user" w:date="2013-05-31T10:27:00Z">
        <w:r w:rsidR="00AC1633">
          <w:t xml:space="preserve"> say "please </w:t>
        </w:r>
      </w:ins>
      <w:ins w:id="18" w:author="user" w:date="2013-05-31T10:28:00Z">
        <w:r w:rsidR="00AC1633">
          <w:t>let</w:t>
        </w:r>
      </w:ins>
      <w:ins w:id="19" w:author="user" w:date="2013-05-31T10:27:00Z">
        <w:r w:rsidR="00AC1633">
          <w:t xml:space="preserve"> me know if you are </w:t>
        </w:r>
      </w:ins>
      <w:ins w:id="20" w:author="user" w:date="2013-05-31T10:28:00Z">
        <w:r w:rsidR="00AC1633">
          <w:t>available</w:t>
        </w:r>
      </w:ins>
      <w:ins w:id="21" w:author="user" w:date="2013-05-31T10:27:00Z">
        <w:r w:rsidR="00AC1633">
          <w:t xml:space="preserve"> for this</w:t>
        </w:r>
      </w:ins>
      <w:ins w:id="22" w:author="user" w:date="2013-05-31T10:28:00Z">
        <w:r w:rsidR="00AC1633">
          <w:t xml:space="preserve"> </w:t>
        </w:r>
      </w:ins>
      <w:ins w:id="23" w:author="user" w:date="2013-05-31T10:27:00Z">
        <w:r w:rsidR="00AC1633">
          <w:t>event</w:t>
        </w:r>
      </w:ins>
      <w:ins w:id="24" w:author="user" w:date="2013-05-31T10:28:00Z">
        <w:r w:rsidR="00AC1633">
          <w:t>"</w:t>
        </w:r>
      </w:ins>
      <w:ins w:id="25" w:author="user" w:date="2013-05-31T10:27:00Z">
        <w:r w:rsidR="00AC1633">
          <w:t>]</w:t>
        </w:r>
      </w:ins>
    </w:p>
    <w:p w:rsidR="001B6946" w:rsidRDefault="001B6946" w:rsidP="001B6946"/>
    <w:p w:rsidR="001B6946" w:rsidRDefault="001B6946" w:rsidP="001B6946">
      <w:r>
        <w:rPr>
          <w:rFonts w:hint="eastAsia"/>
        </w:rPr>
        <w:t>Yours sincerely,</w:t>
      </w:r>
    </w:p>
    <w:p w:rsidR="001B6946" w:rsidRDefault="001B6946" w:rsidP="001B6946">
      <w:r>
        <w:rPr>
          <w:rFonts w:hint="eastAsia"/>
        </w:rPr>
        <w:t>Jimmy Huang</w:t>
      </w:r>
    </w:p>
    <w:p w:rsidR="002B5F92" w:rsidRDefault="002B5F92" w:rsidP="001B6946"/>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1134"/>
        <w:gridCol w:w="8640"/>
      </w:tblGrid>
      <w:tr w:rsidR="002B5F92" w:rsidRPr="00690F26" w:rsidTr="002F393A">
        <w:trPr>
          <w:trHeight w:val="549"/>
        </w:trPr>
        <w:tc>
          <w:tcPr>
            <w:tcW w:w="1242" w:type="dxa"/>
            <w:tcBorders>
              <w:top w:val="single" w:sz="4" w:space="0" w:color="000000"/>
              <w:left w:val="single" w:sz="4" w:space="0" w:color="000000"/>
              <w:bottom w:val="single" w:sz="4" w:space="0" w:color="000000"/>
              <w:right w:val="single" w:sz="4" w:space="0" w:color="000000"/>
            </w:tcBorders>
          </w:tcPr>
          <w:p w:rsidR="002B5F92" w:rsidRPr="00690F26" w:rsidRDefault="002B5F92" w:rsidP="002F393A">
            <w:pPr>
              <w:jc w:val="center"/>
              <w:rPr>
                <w:sz w:val="20"/>
                <w:szCs w:val="20"/>
                <w:lang w:val="en-GB" w:eastAsia="en-AU"/>
              </w:rPr>
            </w:pPr>
          </w:p>
        </w:tc>
        <w:tc>
          <w:tcPr>
            <w:tcW w:w="1134" w:type="dxa"/>
            <w:tcBorders>
              <w:top w:val="single" w:sz="4" w:space="0" w:color="000000"/>
              <w:left w:val="single" w:sz="4" w:space="0" w:color="000000"/>
              <w:bottom w:val="single" w:sz="4" w:space="0" w:color="000000"/>
              <w:right w:val="single" w:sz="4" w:space="0" w:color="000000"/>
            </w:tcBorders>
          </w:tcPr>
          <w:p w:rsidR="002B5F92" w:rsidRPr="00690F26" w:rsidRDefault="002B5F92" w:rsidP="002F393A">
            <w:pPr>
              <w:jc w:val="center"/>
              <w:rPr>
                <w:sz w:val="20"/>
                <w:szCs w:val="20"/>
                <w:lang w:val="en-GB" w:eastAsia="en-AU"/>
              </w:rPr>
            </w:pPr>
            <w:r w:rsidRPr="00690F26">
              <w:rPr>
                <w:rFonts w:cs="Calibri"/>
                <w:b/>
                <w:sz w:val="20"/>
                <w:szCs w:val="20"/>
                <w:lang w:val="en-GB" w:eastAsia="en-AU"/>
              </w:rPr>
              <w:t>Estimated </w:t>
            </w:r>
          </w:p>
          <w:p w:rsidR="002B5F92" w:rsidRPr="00690F26" w:rsidRDefault="002B5F92" w:rsidP="002F393A">
            <w:pPr>
              <w:jc w:val="center"/>
              <w:rPr>
                <w:sz w:val="20"/>
                <w:szCs w:val="20"/>
                <w:lang w:val="en-GB" w:eastAsia="en-AU"/>
              </w:rPr>
            </w:pPr>
            <w:r w:rsidRPr="00690F26">
              <w:rPr>
                <w:rFonts w:cs="Calibri"/>
                <w:b/>
                <w:sz w:val="20"/>
                <w:szCs w:val="20"/>
                <w:lang w:val="en-GB" w:eastAsia="en-AU"/>
              </w:rPr>
              <w:t>Grade</w:t>
            </w:r>
          </w:p>
        </w:tc>
        <w:tc>
          <w:tcPr>
            <w:tcW w:w="8640" w:type="dxa"/>
            <w:tcBorders>
              <w:top w:val="single" w:sz="4" w:space="0" w:color="000000"/>
              <w:left w:val="single" w:sz="4" w:space="0" w:color="000000"/>
              <w:bottom w:val="single" w:sz="4" w:space="0" w:color="000000"/>
              <w:right w:val="single" w:sz="4" w:space="0" w:color="000000"/>
            </w:tcBorders>
          </w:tcPr>
          <w:p w:rsidR="002B5F92" w:rsidRDefault="002B5F92" w:rsidP="002F393A"/>
        </w:tc>
      </w:tr>
      <w:tr w:rsidR="002B5F92" w:rsidRPr="00690F26" w:rsidTr="002F393A">
        <w:tc>
          <w:tcPr>
            <w:tcW w:w="1242" w:type="dxa"/>
            <w:tcBorders>
              <w:top w:val="single" w:sz="4" w:space="0" w:color="000000"/>
              <w:left w:val="single" w:sz="4" w:space="0" w:color="000000"/>
              <w:bottom w:val="single" w:sz="4" w:space="0" w:color="000000"/>
              <w:right w:val="single" w:sz="4" w:space="0" w:color="000000"/>
            </w:tcBorders>
          </w:tcPr>
          <w:p w:rsidR="002B5F92" w:rsidRPr="00690F26" w:rsidRDefault="002B5F92" w:rsidP="002F393A">
            <w:pPr>
              <w:rPr>
                <w:sz w:val="20"/>
                <w:szCs w:val="20"/>
                <w:lang w:val="en-GB" w:eastAsia="en-AU"/>
              </w:rPr>
            </w:pPr>
            <w:r w:rsidRPr="00690F26">
              <w:rPr>
                <w:rFonts w:cs="Calibri"/>
                <w:sz w:val="20"/>
                <w:szCs w:val="20"/>
                <w:lang w:val="en-GB" w:eastAsia="en-AU"/>
              </w:rPr>
              <w:lastRenderedPageBreak/>
              <w:t>Task response</w:t>
            </w:r>
          </w:p>
        </w:tc>
        <w:tc>
          <w:tcPr>
            <w:tcW w:w="1134" w:type="dxa"/>
            <w:tcBorders>
              <w:top w:val="single" w:sz="4" w:space="0" w:color="000000"/>
              <w:left w:val="single" w:sz="4" w:space="0" w:color="000000"/>
              <w:bottom w:val="single" w:sz="4" w:space="0" w:color="000000"/>
              <w:right w:val="single" w:sz="4" w:space="0" w:color="000000"/>
            </w:tcBorders>
          </w:tcPr>
          <w:p w:rsidR="002B5F92" w:rsidRPr="008D0097" w:rsidRDefault="002B5F92" w:rsidP="002F393A">
            <w:pPr>
              <w:tabs>
                <w:tab w:val="left" w:pos="315"/>
                <w:tab w:val="center" w:pos="466"/>
              </w:tabs>
              <w:ind w:left="15"/>
              <w:jc w:val="center"/>
              <w:rPr>
                <w:sz w:val="20"/>
                <w:szCs w:val="20"/>
                <w:lang w:val="en-GB" w:eastAsia="en-AU"/>
              </w:rPr>
            </w:pPr>
            <w:r>
              <w:rPr>
                <w:sz w:val="20"/>
                <w:szCs w:val="20"/>
                <w:lang w:val="en-GB" w:eastAsia="en-AU"/>
              </w:rPr>
              <w:t>5-7</w:t>
            </w:r>
          </w:p>
        </w:tc>
        <w:tc>
          <w:tcPr>
            <w:tcW w:w="8640" w:type="dxa"/>
            <w:tcBorders>
              <w:top w:val="single" w:sz="4" w:space="0" w:color="000000"/>
              <w:left w:val="single" w:sz="4" w:space="0" w:color="000000"/>
              <w:bottom w:val="single" w:sz="4" w:space="0" w:color="000000"/>
              <w:right w:val="single" w:sz="4" w:space="0" w:color="000000"/>
            </w:tcBorders>
          </w:tcPr>
          <w:p w:rsidR="002B5F92" w:rsidRDefault="002B5F92" w:rsidP="002F393A">
            <w:pPr>
              <w:rPr>
                <w:sz w:val="20"/>
                <w:szCs w:val="20"/>
                <w:lang w:val="en-GB" w:eastAsia="en-AU"/>
              </w:rPr>
            </w:pPr>
            <w:r>
              <w:rPr>
                <w:sz w:val="20"/>
                <w:szCs w:val="20"/>
                <w:lang w:val="en-GB" w:eastAsia="en-AU"/>
              </w:rPr>
              <w:t>The first TWO questions are answered fully and well</w:t>
            </w:r>
          </w:p>
          <w:p w:rsidR="002B5F92" w:rsidRDefault="002B5F92" w:rsidP="002F393A">
            <w:pPr>
              <w:rPr>
                <w:sz w:val="20"/>
                <w:szCs w:val="20"/>
                <w:lang w:val="en-GB" w:eastAsia="en-AU"/>
              </w:rPr>
            </w:pPr>
            <w:r>
              <w:rPr>
                <w:sz w:val="20"/>
                <w:szCs w:val="20"/>
                <w:lang w:val="en-GB" w:eastAsia="en-AU"/>
              </w:rPr>
              <w:t>The third question is possibly not answered at all= 5 or badly = 6.</w:t>
            </w:r>
          </w:p>
          <w:p w:rsidR="002B5F92" w:rsidRDefault="002B5F92" w:rsidP="002F393A">
            <w:pPr>
              <w:rPr>
                <w:sz w:val="20"/>
                <w:szCs w:val="20"/>
                <w:lang w:val="en-GB" w:eastAsia="en-AU"/>
              </w:rPr>
            </w:pPr>
          </w:p>
          <w:p w:rsidR="002B5F92" w:rsidRDefault="002B5F92" w:rsidP="002F393A">
            <w:pPr>
              <w:rPr>
                <w:sz w:val="20"/>
                <w:szCs w:val="20"/>
                <w:lang w:val="en-GB" w:eastAsia="en-AU"/>
              </w:rPr>
            </w:pPr>
            <w:r>
              <w:rPr>
                <w:sz w:val="20"/>
                <w:szCs w:val="20"/>
                <w:lang w:val="en-GB" w:eastAsia="en-AU"/>
              </w:rPr>
              <w:t xml:space="preserve">You talked about specific </w:t>
            </w:r>
            <w:r w:rsidRPr="002B5F92">
              <w:rPr>
                <w:sz w:val="20"/>
                <w:szCs w:val="20"/>
                <w:highlight w:val="yellow"/>
                <w:lang w:val="en-GB" w:eastAsia="en-AU"/>
              </w:rPr>
              <w:t>requirements</w:t>
            </w:r>
            <w:r>
              <w:rPr>
                <w:sz w:val="20"/>
                <w:szCs w:val="20"/>
                <w:lang w:val="en-GB" w:eastAsia="en-AU"/>
              </w:rPr>
              <w:t xml:space="preserve"> instead of photos</w:t>
            </w:r>
          </w:p>
          <w:p w:rsidR="002B5F92" w:rsidRDefault="002B5F92" w:rsidP="002F393A">
            <w:pPr>
              <w:rPr>
                <w:sz w:val="20"/>
                <w:szCs w:val="20"/>
                <w:lang w:val="en-GB" w:eastAsia="en-AU"/>
              </w:rPr>
            </w:pPr>
            <w:r w:rsidRPr="004C5763">
              <w:rPr>
                <w:b/>
              </w:rPr>
              <w:t>W</w:t>
            </w:r>
            <w:r w:rsidRPr="004C5763">
              <w:rPr>
                <w:rFonts w:hint="eastAsia"/>
                <w:b/>
              </w:rPr>
              <w:t>hat specific photos you want him/her to take</w:t>
            </w:r>
          </w:p>
          <w:p w:rsidR="002B5F92" w:rsidRDefault="002B5F92" w:rsidP="002F393A">
            <w:pPr>
              <w:rPr>
                <w:sz w:val="20"/>
                <w:szCs w:val="20"/>
                <w:lang w:val="en-GB" w:eastAsia="en-AU"/>
              </w:rPr>
            </w:pPr>
          </w:p>
          <w:p w:rsidR="002B5F92" w:rsidRDefault="002B5F92" w:rsidP="002F393A">
            <w:pPr>
              <w:rPr>
                <w:sz w:val="20"/>
                <w:szCs w:val="20"/>
                <w:lang w:val="en-GB" w:eastAsia="en-AU"/>
              </w:rPr>
            </w:pPr>
            <w:r>
              <w:rPr>
                <w:sz w:val="20"/>
                <w:szCs w:val="20"/>
                <w:lang w:val="en-GB" w:eastAsia="en-AU"/>
              </w:rPr>
              <w:t>The overall tone is appropriate, just the last sentence could be better:</w:t>
            </w:r>
          </w:p>
          <w:p w:rsidR="002B5F92" w:rsidRDefault="002B5F92" w:rsidP="002B5F92">
            <w:r>
              <w:rPr>
                <w:rFonts w:hint="eastAsia"/>
              </w:rPr>
              <w:t xml:space="preserve">Thank you very much for your </w:t>
            </w:r>
            <w:r>
              <w:t>attendance</w:t>
            </w:r>
            <w:r>
              <w:rPr>
                <w:rFonts w:hint="eastAsia"/>
              </w:rPr>
              <w:t xml:space="preserve"> in advance. </w:t>
            </w:r>
            <w:ins w:id="26" w:author="user" w:date="2013-05-31T10:27:00Z">
              <w:r>
                <w:t>[</w:t>
              </w:r>
            </w:ins>
            <w:ins w:id="27" w:author="user" w:date="2013-05-31T10:28:00Z">
              <w:r>
                <w:t>presumptuous</w:t>
              </w:r>
            </w:ins>
            <w:ins w:id="28" w:author="user" w:date="2013-05-31T10:27:00Z">
              <w:r>
                <w:t xml:space="preserve"> - better t</w:t>
              </w:r>
            </w:ins>
            <w:ins w:id="29" w:author="user" w:date="2013-05-31T10:28:00Z">
              <w:r>
                <w:t>o</w:t>
              </w:r>
            </w:ins>
            <w:ins w:id="30" w:author="user" w:date="2013-05-31T10:27:00Z">
              <w:r>
                <w:t xml:space="preserve"> say "please </w:t>
              </w:r>
            </w:ins>
            <w:ins w:id="31" w:author="user" w:date="2013-05-31T10:28:00Z">
              <w:r>
                <w:t>let</w:t>
              </w:r>
            </w:ins>
            <w:ins w:id="32" w:author="user" w:date="2013-05-31T10:27:00Z">
              <w:r>
                <w:t xml:space="preserve"> me know if you are </w:t>
              </w:r>
            </w:ins>
            <w:ins w:id="33" w:author="user" w:date="2013-05-31T10:28:00Z">
              <w:r>
                <w:t>available</w:t>
              </w:r>
            </w:ins>
            <w:ins w:id="34" w:author="user" w:date="2013-05-31T10:27:00Z">
              <w:r>
                <w:t xml:space="preserve"> for this</w:t>
              </w:r>
            </w:ins>
            <w:ins w:id="35" w:author="user" w:date="2013-05-31T10:28:00Z">
              <w:r>
                <w:t xml:space="preserve"> </w:t>
              </w:r>
            </w:ins>
            <w:ins w:id="36" w:author="user" w:date="2013-05-31T10:27:00Z">
              <w:r>
                <w:t>event</w:t>
              </w:r>
            </w:ins>
            <w:ins w:id="37" w:author="user" w:date="2013-05-31T10:28:00Z">
              <w:r>
                <w:t>"</w:t>
              </w:r>
            </w:ins>
            <w:ins w:id="38" w:author="user" w:date="2013-05-31T10:27:00Z">
              <w:r>
                <w:t>]</w:t>
              </w:r>
            </w:ins>
          </w:p>
          <w:p w:rsidR="002B5F92" w:rsidRPr="004739BD" w:rsidRDefault="002B5F92" w:rsidP="002F393A">
            <w:pPr>
              <w:rPr>
                <w:sz w:val="20"/>
                <w:szCs w:val="20"/>
                <w:lang w:val="en-GB" w:eastAsia="en-AU"/>
              </w:rPr>
            </w:pPr>
          </w:p>
        </w:tc>
      </w:tr>
      <w:tr w:rsidR="002B5F92" w:rsidRPr="00690F26" w:rsidTr="002F393A">
        <w:tc>
          <w:tcPr>
            <w:tcW w:w="1242" w:type="dxa"/>
            <w:tcBorders>
              <w:top w:val="single" w:sz="4" w:space="0" w:color="000000"/>
              <w:left w:val="single" w:sz="4" w:space="0" w:color="000000"/>
              <w:bottom w:val="single" w:sz="4" w:space="0" w:color="000000"/>
              <w:right w:val="single" w:sz="4" w:space="0" w:color="000000"/>
            </w:tcBorders>
          </w:tcPr>
          <w:p w:rsidR="002B5F92" w:rsidRPr="00690F26" w:rsidRDefault="002B5F92" w:rsidP="002F393A">
            <w:pPr>
              <w:rPr>
                <w:sz w:val="20"/>
                <w:szCs w:val="20"/>
                <w:lang w:val="en-GB" w:eastAsia="en-AU"/>
              </w:rPr>
            </w:pPr>
            <w:r w:rsidRPr="00690F26">
              <w:rPr>
                <w:rFonts w:cs="Calibri"/>
                <w:sz w:val="20"/>
                <w:szCs w:val="20"/>
                <w:lang w:val="en-GB" w:eastAsia="en-AU"/>
              </w:rPr>
              <w:t>Cohesion and coherence</w:t>
            </w:r>
          </w:p>
        </w:tc>
        <w:tc>
          <w:tcPr>
            <w:tcW w:w="1134" w:type="dxa"/>
            <w:tcBorders>
              <w:top w:val="single" w:sz="4" w:space="0" w:color="000000"/>
              <w:left w:val="single" w:sz="4" w:space="0" w:color="000000"/>
              <w:bottom w:val="single" w:sz="4" w:space="0" w:color="000000"/>
              <w:right w:val="single" w:sz="4" w:space="0" w:color="000000"/>
            </w:tcBorders>
          </w:tcPr>
          <w:p w:rsidR="002B5F92" w:rsidRPr="00672037" w:rsidRDefault="002B5F92" w:rsidP="002F393A">
            <w:pPr>
              <w:tabs>
                <w:tab w:val="left" w:pos="373"/>
                <w:tab w:val="center" w:pos="466"/>
              </w:tabs>
              <w:ind w:left="15"/>
              <w:jc w:val="center"/>
              <w:rPr>
                <w:sz w:val="20"/>
                <w:szCs w:val="20"/>
                <w:lang w:val="en-GB" w:eastAsia="en-AU"/>
              </w:rPr>
            </w:pPr>
            <w:r>
              <w:rPr>
                <w:sz w:val="20"/>
                <w:szCs w:val="20"/>
                <w:lang w:val="en-GB" w:eastAsia="en-AU"/>
              </w:rPr>
              <w:t>8</w:t>
            </w:r>
          </w:p>
        </w:tc>
        <w:tc>
          <w:tcPr>
            <w:tcW w:w="8640" w:type="dxa"/>
            <w:tcBorders>
              <w:top w:val="single" w:sz="4" w:space="0" w:color="000000"/>
              <w:left w:val="single" w:sz="4" w:space="0" w:color="000000"/>
              <w:bottom w:val="single" w:sz="4" w:space="0" w:color="000000"/>
              <w:right w:val="single" w:sz="4" w:space="0" w:color="000000"/>
            </w:tcBorders>
          </w:tcPr>
          <w:p w:rsidR="002B5F92" w:rsidRPr="002B5F92" w:rsidRDefault="002B5F92" w:rsidP="002F393A">
            <w:pPr>
              <w:rPr>
                <w:b/>
                <w:sz w:val="20"/>
                <w:szCs w:val="20"/>
                <w:lang w:val="en-GB" w:eastAsia="en-AU"/>
              </w:rPr>
            </w:pPr>
            <w:r w:rsidRPr="002B5F92">
              <w:rPr>
                <w:b/>
                <w:sz w:val="20"/>
                <w:szCs w:val="20"/>
                <w:lang w:val="en-GB" w:eastAsia="en-AU"/>
              </w:rPr>
              <w:t>Excellent overall structure</w:t>
            </w:r>
          </w:p>
          <w:p w:rsidR="002B5F92" w:rsidRDefault="002B5F92" w:rsidP="002F393A">
            <w:pPr>
              <w:rPr>
                <w:sz w:val="20"/>
                <w:szCs w:val="20"/>
                <w:lang w:val="en-GB" w:eastAsia="en-AU"/>
              </w:rPr>
            </w:pPr>
          </w:p>
          <w:p w:rsidR="002B5F92" w:rsidRPr="002B5F92" w:rsidRDefault="002B5F92" w:rsidP="002F393A">
            <w:pPr>
              <w:rPr>
                <w:b/>
                <w:sz w:val="20"/>
                <w:szCs w:val="20"/>
                <w:lang w:val="en-GB" w:eastAsia="en-AU"/>
              </w:rPr>
            </w:pPr>
            <w:r w:rsidRPr="002B5F92">
              <w:rPr>
                <w:b/>
                <w:sz w:val="20"/>
                <w:szCs w:val="20"/>
                <w:lang w:val="en-GB" w:eastAsia="en-AU"/>
              </w:rPr>
              <w:t>There Is no error here , but I am just giving you a general caution:</w:t>
            </w:r>
          </w:p>
          <w:p w:rsidR="002B5F92" w:rsidRPr="000269F0" w:rsidRDefault="002B5F92" w:rsidP="002F393A">
            <w:pPr>
              <w:rPr>
                <w:sz w:val="20"/>
                <w:szCs w:val="20"/>
                <w:lang w:val="en-GB" w:eastAsia="en-AU"/>
              </w:rPr>
            </w:pPr>
            <w:r>
              <w:rPr>
                <w:rFonts w:hint="eastAsia"/>
              </w:rPr>
              <w:t xml:space="preserve">More importantly, please </w:t>
            </w:r>
            <w:r>
              <w:t>choose a slightly more faint mode of lightening as my nephew is very vulnerable to light currently</w:t>
            </w:r>
            <w:ins w:id="39" w:author="user" w:date="2013-05-31T10:24:00Z">
              <w:r>
                <w:t xml:space="preserve"> [I get your point here - </w:t>
              </w:r>
            </w:ins>
            <w:ins w:id="40" w:author="user" w:date="2013-05-31T10:26:00Z">
              <w:r>
                <w:t xml:space="preserve">it sounds strange - </w:t>
              </w:r>
            </w:ins>
            <w:r>
              <w:t>it's</w:t>
            </w:r>
            <w:ins w:id="41" w:author="user" w:date="2013-05-31T10:27:00Z">
              <w:r>
                <w:t xml:space="preserve"> not easy to </w:t>
              </w:r>
            </w:ins>
            <w:ins w:id="42" w:author="user" w:date="2013-05-31T10:26:00Z">
              <w:r>
                <w:t xml:space="preserve">make it sound better - </w:t>
              </w:r>
            </w:ins>
            <w:ins w:id="43" w:author="user" w:date="2013-05-31T10:27:00Z">
              <w:r>
                <w:t xml:space="preserve">it is better choose </w:t>
              </w:r>
            </w:ins>
            <w:ins w:id="44" w:author="user" w:date="2013-05-31T10:26:00Z">
              <w:r>
                <w:t xml:space="preserve">to explain anything that is too </w:t>
              </w:r>
            </w:ins>
            <w:ins w:id="45" w:author="user" w:date="2013-05-31T10:27:00Z">
              <w:r>
                <w:t>difficult</w:t>
              </w:r>
            </w:ins>
            <w:ins w:id="46" w:author="user" w:date="2013-05-31T10:26:00Z">
              <w:r>
                <w:t xml:space="preserve"> to communicate</w:t>
              </w:r>
            </w:ins>
            <w:ins w:id="47" w:author="user" w:date="2013-05-31T10:24:00Z">
              <w:r>
                <w:t>]</w:t>
              </w:r>
            </w:ins>
            <w:r>
              <w:t>.</w:t>
            </w:r>
          </w:p>
        </w:tc>
      </w:tr>
      <w:tr w:rsidR="002B5F92" w:rsidRPr="00690F26" w:rsidTr="002F393A">
        <w:tc>
          <w:tcPr>
            <w:tcW w:w="1242" w:type="dxa"/>
            <w:tcBorders>
              <w:top w:val="single" w:sz="4" w:space="0" w:color="000000"/>
              <w:left w:val="single" w:sz="4" w:space="0" w:color="000000"/>
              <w:bottom w:val="single" w:sz="4" w:space="0" w:color="000000"/>
              <w:right w:val="single" w:sz="4" w:space="0" w:color="000000"/>
            </w:tcBorders>
          </w:tcPr>
          <w:p w:rsidR="002B5F92" w:rsidRPr="00690F26" w:rsidRDefault="002B5F92" w:rsidP="002F393A">
            <w:pPr>
              <w:rPr>
                <w:sz w:val="20"/>
                <w:szCs w:val="20"/>
                <w:lang w:val="en-GB" w:eastAsia="en-AU"/>
              </w:rPr>
            </w:pPr>
            <w:r w:rsidRPr="00690F26">
              <w:rPr>
                <w:rFonts w:cs="Calibri"/>
                <w:sz w:val="20"/>
                <w:szCs w:val="20"/>
                <w:lang w:val="en-GB" w:eastAsia="en-AU"/>
              </w:rPr>
              <w:t>Vocabulary</w:t>
            </w:r>
          </w:p>
        </w:tc>
        <w:tc>
          <w:tcPr>
            <w:tcW w:w="1134" w:type="dxa"/>
            <w:tcBorders>
              <w:top w:val="single" w:sz="4" w:space="0" w:color="000000"/>
              <w:left w:val="single" w:sz="4" w:space="0" w:color="000000"/>
              <w:bottom w:val="single" w:sz="4" w:space="0" w:color="000000"/>
              <w:right w:val="single" w:sz="4" w:space="0" w:color="000000"/>
            </w:tcBorders>
          </w:tcPr>
          <w:p w:rsidR="002B5F92" w:rsidRPr="0051415B" w:rsidRDefault="002B5F92" w:rsidP="002F393A">
            <w:pPr>
              <w:tabs>
                <w:tab w:val="left" w:pos="409"/>
              </w:tabs>
              <w:jc w:val="center"/>
              <w:rPr>
                <w:sz w:val="20"/>
                <w:szCs w:val="20"/>
                <w:lang w:val="en-GB" w:eastAsia="en-AU"/>
              </w:rPr>
            </w:pPr>
            <w:r>
              <w:rPr>
                <w:sz w:val="20"/>
                <w:szCs w:val="20"/>
                <w:lang w:val="en-GB" w:eastAsia="en-AU"/>
              </w:rPr>
              <w:t>7-8</w:t>
            </w:r>
          </w:p>
        </w:tc>
        <w:tc>
          <w:tcPr>
            <w:tcW w:w="8640" w:type="dxa"/>
            <w:tcBorders>
              <w:top w:val="single" w:sz="4" w:space="0" w:color="000000"/>
              <w:left w:val="single" w:sz="4" w:space="0" w:color="000000"/>
              <w:bottom w:val="single" w:sz="4" w:space="0" w:color="000000"/>
              <w:right w:val="single" w:sz="4" w:space="0" w:color="000000"/>
            </w:tcBorders>
          </w:tcPr>
          <w:p w:rsidR="002B5F92" w:rsidRDefault="002B5F92" w:rsidP="002F393A">
            <w:pPr>
              <w:spacing w:before="100" w:beforeAutospacing="1" w:after="100" w:afterAutospacing="1"/>
              <w:rPr>
                <w:b/>
                <w:sz w:val="20"/>
                <w:szCs w:val="20"/>
                <w:lang w:val="en-GB" w:eastAsia="en-AU"/>
              </w:rPr>
            </w:pPr>
            <w:r w:rsidRPr="00407464">
              <w:rPr>
                <w:b/>
                <w:sz w:val="20"/>
                <w:szCs w:val="20"/>
                <w:lang w:val="en-GB" w:eastAsia="en-AU"/>
              </w:rPr>
              <w:t>Errors with word choice:</w:t>
            </w:r>
          </w:p>
          <w:p w:rsidR="002B5F92" w:rsidRDefault="002B5F92" w:rsidP="002B5F92">
            <w:proofErr w:type="gramStart"/>
            <w:r>
              <w:rPr>
                <w:rFonts w:hint="eastAsia"/>
              </w:rPr>
              <w:t>would</w:t>
            </w:r>
            <w:proofErr w:type="gramEnd"/>
            <w:r>
              <w:rPr>
                <w:rFonts w:hint="eastAsia"/>
              </w:rPr>
              <w:t xml:space="preserve"> like to request another </w:t>
            </w:r>
            <w:del w:id="48" w:author="user" w:date="2013-05-31T10:20:00Z">
              <w:r w:rsidDel="00AC1633">
                <w:rPr>
                  <w:rFonts w:hint="eastAsia"/>
                </w:rPr>
                <w:delText xml:space="preserve">cooperation </w:delText>
              </w:r>
            </w:del>
            <w:ins w:id="49" w:author="user" w:date="2013-05-31T10:20:00Z">
              <w:r>
                <w:t>photo shoot</w:t>
              </w:r>
              <w:r>
                <w:rPr>
                  <w:rFonts w:hint="eastAsia"/>
                </w:rPr>
                <w:t xml:space="preserve"> </w:t>
              </w:r>
            </w:ins>
            <w:r>
              <w:rPr>
                <w:rFonts w:hint="eastAsia"/>
              </w:rPr>
              <w:t>with you.</w:t>
            </w:r>
          </w:p>
          <w:p w:rsidR="002B5F92" w:rsidRPr="00407464" w:rsidRDefault="002B5F92" w:rsidP="002B5F92">
            <w:pPr>
              <w:spacing w:before="100" w:beforeAutospacing="1" w:after="100" w:afterAutospacing="1"/>
              <w:rPr>
                <w:b/>
                <w:sz w:val="20"/>
                <w:szCs w:val="20"/>
                <w:lang w:val="en-GB" w:eastAsia="en-AU"/>
              </w:rPr>
            </w:pPr>
            <w:proofErr w:type="gramStart"/>
            <w:r>
              <w:rPr>
                <w:rFonts w:hint="eastAsia"/>
              </w:rPr>
              <w:t>please</w:t>
            </w:r>
            <w:proofErr w:type="gramEnd"/>
            <w:r>
              <w:rPr>
                <w:rFonts w:hint="eastAsia"/>
              </w:rPr>
              <w:t xml:space="preserve"> be sure to bring your flash</w:t>
            </w:r>
            <w:del w:id="50" w:author="user" w:date="2013-05-31T10:24:00Z">
              <w:r w:rsidDel="00AC1633">
                <w:rPr>
                  <w:rFonts w:hint="eastAsia"/>
                </w:rPr>
                <w:delText>light</w:delText>
              </w:r>
            </w:del>
            <w:r>
              <w:rPr>
                <w:rFonts w:hint="eastAsia"/>
              </w:rPr>
              <w:t>.</w:t>
            </w:r>
          </w:p>
          <w:p w:rsidR="002B5F92" w:rsidRPr="00690F26" w:rsidRDefault="002B5F92" w:rsidP="002B5F92">
            <w:pPr>
              <w:spacing w:before="100" w:beforeAutospacing="1" w:after="100" w:afterAutospacing="1"/>
              <w:rPr>
                <w:sz w:val="20"/>
                <w:szCs w:val="20"/>
                <w:lang w:val="en-GB" w:eastAsia="en-AU"/>
              </w:rPr>
            </w:pPr>
          </w:p>
        </w:tc>
      </w:tr>
      <w:tr w:rsidR="002B5F92" w:rsidRPr="00690F26" w:rsidTr="002F393A">
        <w:tc>
          <w:tcPr>
            <w:tcW w:w="1242" w:type="dxa"/>
            <w:tcBorders>
              <w:top w:val="single" w:sz="4" w:space="0" w:color="000000"/>
              <w:left w:val="single" w:sz="4" w:space="0" w:color="000000"/>
              <w:bottom w:val="single" w:sz="4" w:space="0" w:color="000000"/>
              <w:right w:val="single" w:sz="4" w:space="0" w:color="000000"/>
            </w:tcBorders>
          </w:tcPr>
          <w:p w:rsidR="002B5F92" w:rsidRPr="00690F26" w:rsidRDefault="002B5F92" w:rsidP="002F393A">
            <w:pPr>
              <w:rPr>
                <w:rFonts w:cs="Calibri"/>
                <w:sz w:val="20"/>
                <w:szCs w:val="20"/>
                <w:lang w:val="en-GB" w:eastAsia="en-AU"/>
              </w:rPr>
            </w:pPr>
            <w:r w:rsidRPr="00690F26">
              <w:rPr>
                <w:rFonts w:cs="Calibri"/>
                <w:sz w:val="20"/>
                <w:szCs w:val="20"/>
                <w:lang w:val="en-GB" w:eastAsia="en-AU"/>
              </w:rPr>
              <w:t>Grammar</w:t>
            </w:r>
          </w:p>
        </w:tc>
        <w:tc>
          <w:tcPr>
            <w:tcW w:w="1134" w:type="dxa"/>
            <w:tcBorders>
              <w:top w:val="single" w:sz="4" w:space="0" w:color="000000"/>
              <w:left w:val="single" w:sz="4" w:space="0" w:color="000000"/>
              <w:bottom w:val="single" w:sz="4" w:space="0" w:color="000000"/>
              <w:right w:val="single" w:sz="4" w:space="0" w:color="000000"/>
            </w:tcBorders>
          </w:tcPr>
          <w:p w:rsidR="002B5F92" w:rsidRPr="00E9120A" w:rsidRDefault="002B5F92" w:rsidP="002F393A">
            <w:pPr>
              <w:tabs>
                <w:tab w:val="left" w:pos="323"/>
                <w:tab w:val="center" w:pos="466"/>
              </w:tabs>
              <w:ind w:left="15"/>
              <w:jc w:val="center"/>
              <w:rPr>
                <w:sz w:val="20"/>
                <w:szCs w:val="20"/>
                <w:lang w:val="en-GB" w:eastAsia="en-AU"/>
              </w:rPr>
            </w:pPr>
            <w:r>
              <w:rPr>
                <w:sz w:val="20"/>
                <w:szCs w:val="20"/>
                <w:lang w:val="en-GB" w:eastAsia="en-AU"/>
              </w:rPr>
              <w:t>8</w:t>
            </w:r>
            <w:r w:rsidR="0071742C">
              <w:rPr>
                <w:sz w:val="20"/>
                <w:szCs w:val="20"/>
                <w:lang w:val="en-GB" w:eastAsia="en-AU"/>
              </w:rPr>
              <w:t>-9</w:t>
            </w:r>
          </w:p>
        </w:tc>
        <w:tc>
          <w:tcPr>
            <w:tcW w:w="8640" w:type="dxa"/>
            <w:tcBorders>
              <w:top w:val="single" w:sz="4" w:space="0" w:color="000000"/>
              <w:left w:val="single" w:sz="4" w:space="0" w:color="000000"/>
              <w:bottom w:val="single" w:sz="4" w:space="0" w:color="000000"/>
              <w:right w:val="single" w:sz="4" w:space="0" w:color="000000"/>
            </w:tcBorders>
          </w:tcPr>
          <w:p w:rsidR="002B5F92" w:rsidRDefault="0071742C" w:rsidP="002F393A">
            <w:pPr>
              <w:rPr>
                <w:b/>
                <w:sz w:val="20"/>
                <w:szCs w:val="20"/>
                <w:lang w:val="en-GB" w:eastAsia="en-AU"/>
              </w:rPr>
            </w:pPr>
            <w:r>
              <w:rPr>
                <w:b/>
                <w:sz w:val="20"/>
                <w:szCs w:val="20"/>
                <w:lang w:val="en-GB" w:eastAsia="en-AU"/>
              </w:rPr>
              <w:t>No errors</w:t>
            </w:r>
          </w:p>
          <w:p w:rsidR="002B5F92" w:rsidRPr="00232094" w:rsidRDefault="002B5F92" w:rsidP="002F393A">
            <w:pPr>
              <w:tabs>
                <w:tab w:val="left" w:pos="3094"/>
              </w:tabs>
              <w:rPr>
                <w:b/>
                <w:sz w:val="20"/>
                <w:szCs w:val="20"/>
                <w:lang w:val="en-GB" w:eastAsia="en-AU"/>
              </w:rPr>
            </w:pPr>
          </w:p>
        </w:tc>
      </w:tr>
      <w:tr w:rsidR="002B5F92" w:rsidRPr="00690F26" w:rsidTr="002F393A">
        <w:tc>
          <w:tcPr>
            <w:tcW w:w="1242" w:type="dxa"/>
            <w:tcBorders>
              <w:top w:val="single" w:sz="4" w:space="0" w:color="000000"/>
              <w:left w:val="single" w:sz="4" w:space="0" w:color="000000"/>
              <w:bottom w:val="single" w:sz="4" w:space="0" w:color="000000"/>
              <w:right w:val="single" w:sz="4" w:space="0" w:color="000000"/>
            </w:tcBorders>
          </w:tcPr>
          <w:p w:rsidR="002B5F92" w:rsidRPr="00690F26" w:rsidRDefault="002B5F92" w:rsidP="002F393A">
            <w:pPr>
              <w:rPr>
                <w:sz w:val="20"/>
                <w:szCs w:val="20"/>
                <w:lang w:val="en-GB" w:eastAsia="en-AU"/>
              </w:rPr>
            </w:pPr>
            <w:r w:rsidRPr="00690F26">
              <w:rPr>
                <w:rFonts w:cs="Calibri"/>
                <w:sz w:val="20"/>
                <w:szCs w:val="20"/>
                <w:lang w:val="en-GB" w:eastAsia="en-AU"/>
              </w:rPr>
              <w:t>overall</w:t>
            </w:r>
          </w:p>
        </w:tc>
        <w:tc>
          <w:tcPr>
            <w:tcW w:w="1134" w:type="dxa"/>
            <w:tcBorders>
              <w:top w:val="single" w:sz="4" w:space="0" w:color="000000"/>
              <w:left w:val="single" w:sz="4" w:space="0" w:color="000000"/>
              <w:bottom w:val="single" w:sz="4" w:space="0" w:color="000000"/>
              <w:right w:val="single" w:sz="4" w:space="0" w:color="000000"/>
            </w:tcBorders>
          </w:tcPr>
          <w:p w:rsidR="002B5F92" w:rsidRPr="00690F26" w:rsidRDefault="002B5F92" w:rsidP="002F393A">
            <w:pPr>
              <w:ind w:left="15"/>
              <w:jc w:val="center"/>
              <w:rPr>
                <w:sz w:val="20"/>
                <w:szCs w:val="20"/>
                <w:lang w:val="en-GB" w:eastAsia="en-AU"/>
              </w:rPr>
            </w:pPr>
            <w:r>
              <w:rPr>
                <w:sz w:val="20"/>
                <w:szCs w:val="20"/>
                <w:lang w:val="en-GB" w:eastAsia="en-AU"/>
              </w:rPr>
              <w:t>7</w:t>
            </w:r>
            <w:r w:rsidR="0071742C">
              <w:rPr>
                <w:sz w:val="20"/>
                <w:szCs w:val="20"/>
                <w:lang w:val="en-GB" w:eastAsia="en-AU"/>
              </w:rPr>
              <w:t>-7.5</w:t>
            </w:r>
          </w:p>
        </w:tc>
        <w:tc>
          <w:tcPr>
            <w:tcW w:w="8640" w:type="dxa"/>
            <w:tcBorders>
              <w:top w:val="single" w:sz="4" w:space="0" w:color="000000"/>
              <w:left w:val="single" w:sz="4" w:space="0" w:color="000000"/>
              <w:bottom w:val="single" w:sz="4" w:space="0" w:color="000000"/>
              <w:right w:val="single" w:sz="4" w:space="0" w:color="000000"/>
            </w:tcBorders>
          </w:tcPr>
          <w:p w:rsidR="002B5F92" w:rsidRDefault="002B5F92" w:rsidP="002B5F92">
            <w:pPr>
              <w:rPr>
                <w:sz w:val="20"/>
                <w:szCs w:val="20"/>
                <w:lang w:val="en-GB" w:eastAsia="en-AU"/>
              </w:rPr>
            </w:pPr>
            <w:r>
              <w:rPr>
                <w:sz w:val="20"/>
                <w:szCs w:val="20"/>
                <w:lang w:val="en-GB" w:eastAsia="en-AU"/>
              </w:rPr>
              <w:t>This could well get to 8 if you had answered all THREE questions. YOU must read the questions more carefully - this is the most likely reason you will fail!</w:t>
            </w:r>
            <w:r w:rsidR="0071742C">
              <w:rPr>
                <w:sz w:val="20"/>
                <w:szCs w:val="20"/>
                <w:lang w:val="en-GB" w:eastAsia="en-AU"/>
              </w:rPr>
              <w:t xml:space="preserve"> You could well score 5 for task response, despite excellence in other areas. The examiner has no choice but to award 5 if they feel you did not answer one of the questions.</w:t>
            </w:r>
          </w:p>
          <w:p w:rsidR="002B5F92" w:rsidRDefault="002B5F92" w:rsidP="002B5F92">
            <w:pPr>
              <w:rPr>
                <w:sz w:val="20"/>
                <w:szCs w:val="20"/>
                <w:lang w:val="en-GB" w:eastAsia="en-AU"/>
              </w:rPr>
            </w:pPr>
          </w:p>
          <w:p w:rsidR="002B5F92" w:rsidRPr="00A347EB" w:rsidRDefault="0071742C" w:rsidP="002B5F92">
            <w:pPr>
              <w:rPr>
                <w:sz w:val="20"/>
                <w:szCs w:val="20"/>
                <w:lang w:val="en-GB" w:eastAsia="en-AU"/>
              </w:rPr>
            </w:pPr>
            <w:r>
              <w:rPr>
                <w:sz w:val="20"/>
                <w:szCs w:val="20"/>
                <w:lang w:val="en-GB" w:eastAsia="en-AU"/>
              </w:rPr>
              <w:t>A</w:t>
            </w:r>
            <w:r w:rsidR="002B5F92">
              <w:rPr>
                <w:sz w:val="20"/>
                <w:szCs w:val="20"/>
                <w:lang w:val="en-GB" w:eastAsia="en-AU"/>
              </w:rPr>
              <w:t>void explaining things that are difficult to communicate.</w:t>
            </w:r>
          </w:p>
        </w:tc>
      </w:tr>
    </w:tbl>
    <w:p w:rsidR="002B5F92" w:rsidRDefault="002B5F92" w:rsidP="001B6946"/>
    <w:p w:rsidR="00997DCE" w:rsidRPr="00997DCE" w:rsidRDefault="00997DCE"/>
    <w:sectPr w:rsidR="00997DCE" w:rsidRPr="00997DCE"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user" w:date="2013-05-31T10:24:00Z" w:initials="u">
    <w:p w:rsidR="00AC1633" w:rsidRDefault="00AC1633">
      <w:pPr>
        <w:pStyle w:val="CommentText"/>
      </w:pPr>
      <w:r>
        <w:rPr>
          <w:rStyle w:val="CommentReference"/>
        </w:rPr>
        <w:annotationRef/>
      </w:r>
      <w:r>
        <w:t>F</w:t>
      </w:r>
      <w:r>
        <w:rPr>
          <w:rFonts w:hint="eastAsia"/>
        </w:rPr>
        <w:t>lashlight</w:t>
      </w:r>
      <w:r>
        <w:t>=torch!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702" w:rsidRDefault="00AA7702" w:rsidP="00456581">
      <w:r>
        <w:separator/>
      </w:r>
    </w:p>
  </w:endnote>
  <w:endnote w:type="continuationSeparator" w:id="0">
    <w:p w:rsidR="00AA7702" w:rsidRDefault="00AA7702" w:rsidP="004565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702" w:rsidRDefault="00AA7702" w:rsidP="00456581">
      <w:r>
        <w:separator/>
      </w:r>
    </w:p>
  </w:footnote>
  <w:footnote w:type="continuationSeparator" w:id="0">
    <w:p w:rsidR="00AA7702" w:rsidRDefault="00AA7702" w:rsidP="004565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bordersDoNotSurroundHeader/>
  <w:bordersDoNotSurroundFooter/>
  <w:proofState w:spelling="clean" w:grammar="clean"/>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6581"/>
    <w:rsid w:val="00054B4E"/>
    <w:rsid w:val="001B6946"/>
    <w:rsid w:val="002B5F92"/>
    <w:rsid w:val="00456581"/>
    <w:rsid w:val="005273B6"/>
    <w:rsid w:val="0058085E"/>
    <w:rsid w:val="0071742C"/>
    <w:rsid w:val="00724E8D"/>
    <w:rsid w:val="00953BB3"/>
    <w:rsid w:val="00997DCE"/>
    <w:rsid w:val="00AA7702"/>
    <w:rsid w:val="00AC1633"/>
    <w:rsid w:val="00B76EFF"/>
    <w:rsid w:val="00C37FF2"/>
    <w:rsid w:val="00EE1110"/>
    <w:rsid w:val="00F7298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5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56581"/>
    <w:rPr>
      <w:sz w:val="20"/>
      <w:szCs w:val="20"/>
    </w:rPr>
  </w:style>
  <w:style w:type="paragraph" w:styleId="Footer">
    <w:name w:val="footer"/>
    <w:basedOn w:val="Normal"/>
    <w:link w:val="FooterChar"/>
    <w:uiPriority w:val="99"/>
    <w:semiHidden/>
    <w:unhideWhenUsed/>
    <w:rsid w:val="004565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56581"/>
    <w:rPr>
      <w:sz w:val="20"/>
      <w:szCs w:val="20"/>
    </w:rPr>
  </w:style>
  <w:style w:type="character" w:styleId="Hyperlink">
    <w:name w:val="Hyperlink"/>
    <w:basedOn w:val="DefaultParagraphFont"/>
    <w:uiPriority w:val="99"/>
    <w:unhideWhenUsed/>
    <w:rsid w:val="00997DCE"/>
    <w:rPr>
      <w:color w:val="0000FF"/>
      <w:u w:val="single"/>
    </w:rPr>
  </w:style>
  <w:style w:type="character" w:styleId="CommentReference">
    <w:name w:val="annotation reference"/>
    <w:basedOn w:val="DefaultParagraphFont"/>
    <w:uiPriority w:val="99"/>
    <w:semiHidden/>
    <w:unhideWhenUsed/>
    <w:rsid w:val="00AC1633"/>
    <w:rPr>
      <w:sz w:val="16"/>
      <w:szCs w:val="16"/>
    </w:rPr>
  </w:style>
  <w:style w:type="paragraph" w:styleId="CommentText">
    <w:name w:val="annotation text"/>
    <w:basedOn w:val="Normal"/>
    <w:link w:val="CommentTextChar"/>
    <w:uiPriority w:val="99"/>
    <w:semiHidden/>
    <w:unhideWhenUsed/>
    <w:rsid w:val="00AC1633"/>
    <w:rPr>
      <w:sz w:val="20"/>
      <w:szCs w:val="20"/>
    </w:rPr>
  </w:style>
  <w:style w:type="character" w:customStyle="1" w:styleId="CommentTextChar">
    <w:name w:val="Comment Text Char"/>
    <w:basedOn w:val="DefaultParagraphFont"/>
    <w:link w:val="CommentText"/>
    <w:uiPriority w:val="99"/>
    <w:semiHidden/>
    <w:rsid w:val="00AC1633"/>
    <w:rPr>
      <w:kern w:val="2"/>
      <w:lang w:eastAsia="zh-TW"/>
    </w:rPr>
  </w:style>
  <w:style w:type="paragraph" w:styleId="CommentSubject">
    <w:name w:val="annotation subject"/>
    <w:basedOn w:val="CommentText"/>
    <w:next w:val="CommentText"/>
    <w:link w:val="CommentSubjectChar"/>
    <w:uiPriority w:val="99"/>
    <w:semiHidden/>
    <w:unhideWhenUsed/>
    <w:rsid w:val="00AC1633"/>
    <w:rPr>
      <w:b/>
      <w:bCs/>
    </w:rPr>
  </w:style>
  <w:style w:type="character" w:customStyle="1" w:styleId="CommentSubjectChar">
    <w:name w:val="Comment Subject Char"/>
    <w:basedOn w:val="CommentTextChar"/>
    <w:link w:val="CommentSubject"/>
    <w:uiPriority w:val="99"/>
    <w:semiHidden/>
    <w:rsid w:val="00AC1633"/>
    <w:rPr>
      <w:b/>
      <w:bCs/>
    </w:rPr>
  </w:style>
  <w:style w:type="paragraph" w:styleId="BalloonText">
    <w:name w:val="Balloon Text"/>
    <w:basedOn w:val="Normal"/>
    <w:link w:val="BalloonTextChar"/>
    <w:uiPriority w:val="99"/>
    <w:semiHidden/>
    <w:unhideWhenUsed/>
    <w:rsid w:val="00AC1633"/>
    <w:rPr>
      <w:rFonts w:ascii="Tahoma" w:hAnsi="Tahoma" w:cs="Tahoma"/>
      <w:sz w:val="16"/>
      <w:szCs w:val="16"/>
    </w:rPr>
  </w:style>
  <w:style w:type="character" w:customStyle="1" w:styleId="BalloonTextChar">
    <w:name w:val="Balloon Text Char"/>
    <w:basedOn w:val="DefaultParagraphFont"/>
    <w:link w:val="BalloonText"/>
    <w:uiPriority w:val="99"/>
    <w:semiHidden/>
    <w:rsid w:val="00AC1633"/>
    <w:rPr>
      <w:rFonts w:ascii="Tahoma" w:hAnsi="Tahoma" w:cs="Tahoma"/>
      <w:kern w:val="2"/>
      <w:sz w:val="16"/>
      <w:szCs w:val="16"/>
      <w:lang w:eastAsia="zh-TW"/>
    </w:rPr>
  </w:style>
</w:styles>
</file>

<file path=word/webSettings.xml><?xml version="1.0" encoding="utf-8"?>
<w:webSettings xmlns:r="http://schemas.openxmlformats.org/officeDocument/2006/relationships" xmlns:w="http://schemas.openxmlformats.org/wordprocessingml/2006/main">
  <w:divs>
    <w:div w:id="135556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jimmyh</dc:creator>
  <cp:lastModifiedBy>user</cp:lastModifiedBy>
  <cp:revision>3</cp:revision>
  <dcterms:created xsi:type="dcterms:W3CDTF">2013-05-31T01:11:00Z</dcterms:created>
  <dcterms:modified xsi:type="dcterms:W3CDTF">2013-05-31T01:11:00Z</dcterms:modified>
</cp:coreProperties>
</file>