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46" w:rsidRPr="004C5763" w:rsidRDefault="001B6946" w:rsidP="001B6946">
      <w:pPr>
        <w:rPr>
          <w:b/>
        </w:rPr>
      </w:pPr>
      <w:r w:rsidRPr="004C5763">
        <w:rPr>
          <w:rFonts w:hint="eastAsia"/>
          <w:b/>
        </w:rPr>
        <w:t xml:space="preserve">[Question] </w:t>
      </w:r>
    </w:p>
    <w:p w:rsidR="00997DCE" w:rsidRDefault="00C21F47">
      <w:pPr>
        <w:rPr>
          <w:rFonts w:hint="eastAsia"/>
          <w:b/>
        </w:rPr>
      </w:pPr>
      <w:r>
        <w:rPr>
          <w:rFonts w:hint="eastAsia"/>
          <w:b/>
        </w:rPr>
        <w:t>You have a friend who is going to move to your city with her child. Write a letter to her. In the letter, you should:</w:t>
      </w:r>
    </w:p>
    <w:p w:rsidR="00C21F47" w:rsidRDefault="00C21F47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I</w:t>
      </w:r>
      <w:r>
        <w:rPr>
          <w:rFonts w:hint="eastAsia"/>
          <w:b/>
        </w:rPr>
        <w:t>ntroduce your local living environment.</w:t>
      </w:r>
    </w:p>
    <w:p w:rsidR="00C21F47" w:rsidRDefault="00C21F47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G</w:t>
      </w:r>
      <w:r>
        <w:rPr>
          <w:rFonts w:hint="eastAsia"/>
          <w:b/>
        </w:rPr>
        <w:t xml:space="preserve">ive information on the local schools </w:t>
      </w:r>
    </w:p>
    <w:p w:rsidR="00C21F47" w:rsidRDefault="00C21F47">
      <w:pPr>
        <w:rPr>
          <w:rFonts w:hint="eastAsia"/>
          <w:b/>
        </w:rPr>
      </w:pPr>
      <w:r>
        <w:rPr>
          <w:rFonts w:hint="eastAsia"/>
          <w:b/>
        </w:rPr>
        <w:t xml:space="preserve">    Make </w:t>
      </w:r>
      <w:r>
        <w:rPr>
          <w:b/>
        </w:rPr>
        <w:t>recommendation</w:t>
      </w:r>
      <w:r>
        <w:rPr>
          <w:rFonts w:hint="eastAsia"/>
          <w:b/>
        </w:rPr>
        <w:t>s on the schools</w:t>
      </w:r>
    </w:p>
    <w:p w:rsidR="00C559A8" w:rsidRDefault="00C559A8">
      <w:pPr>
        <w:rPr>
          <w:rFonts w:hint="eastAsia"/>
          <w:b/>
        </w:rPr>
      </w:pPr>
    </w:p>
    <w:p w:rsidR="00C559A8" w:rsidRDefault="00C559A8">
      <w:pPr>
        <w:rPr>
          <w:rFonts w:hint="eastAsia"/>
        </w:rPr>
      </w:pPr>
      <w:r w:rsidRPr="00C559A8">
        <w:rPr>
          <w:rFonts w:hint="eastAsia"/>
        </w:rPr>
        <w:t>Dear</w:t>
      </w:r>
      <w:r>
        <w:rPr>
          <w:rFonts w:hint="eastAsia"/>
        </w:rPr>
        <w:t xml:space="preserve"> Alice, </w:t>
      </w:r>
    </w:p>
    <w:p w:rsidR="00C559A8" w:rsidRDefault="00C559A8">
      <w:pPr>
        <w:rPr>
          <w:rFonts w:hint="eastAsia"/>
        </w:rPr>
      </w:pPr>
    </w:p>
    <w:p w:rsidR="00B975F2" w:rsidRDefault="00C559A8">
      <w:pPr>
        <w:rPr>
          <w:rFonts w:hint="eastAsia"/>
        </w:rPr>
      </w:pPr>
      <w:r>
        <w:rPr>
          <w:rFonts w:hint="eastAsia"/>
        </w:rPr>
        <w:t xml:space="preserve">I have received your letter that informed me that you are going to relocate to my city with your child. I am very delighted to learn that and ready to share some relevant information with you in this letter. </w:t>
      </w:r>
    </w:p>
    <w:p w:rsidR="00B975F2" w:rsidRDefault="00B975F2">
      <w:pPr>
        <w:rPr>
          <w:rFonts w:hint="eastAsia"/>
        </w:rPr>
      </w:pPr>
    </w:p>
    <w:p w:rsidR="00A07D8D" w:rsidRDefault="00B975F2">
      <w:pPr>
        <w:rPr>
          <w:rFonts w:hint="eastAsia"/>
        </w:rPr>
      </w:pPr>
      <w:r>
        <w:rPr>
          <w:rFonts w:hint="eastAsia"/>
        </w:rPr>
        <w:t xml:space="preserve">To begin with, </w:t>
      </w:r>
      <w:r w:rsidR="008E5AFB">
        <w:rPr>
          <w:rFonts w:hint="eastAsia"/>
        </w:rPr>
        <w:t xml:space="preserve">you may wonder </w:t>
      </w:r>
      <w:del w:id="0" w:author="user" w:date="2013-05-31T20:30:00Z">
        <w:r w:rsidR="008E5AFB" w:rsidDel="00A142C3">
          <w:rPr>
            <w:rFonts w:hint="eastAsia"/>
          </w:rPr>
          <w:delText>how</w:delText>
        </w:r>
        <w:r w:rsidDel="00A142C3">
          <w:rPr>
            <w:rFonts w:hint="eastAsia"/>
          </w:rPr>
          <w:delText xml:space="preserve"> </w:delText>
        </w:r>
      </w:del>
      <w:ins w:id="1" w:author="user" w:date="2013-05-31T20:30:00Z">
        <w:r w:rsidR="00A142C3">
          <w:t>what</w:t>
        </w:r>
        <w:r w:rsidR="00A142C3">
          <w:rPr>
            <w:rFonts w:hint="eastAsia"/>
          </w:rPr>
          <w:t xml:space="preserve"> </w:t>
        </w:r>
      </w:ins>
      <w:r>
        <w:rPr>
          <w:rFonts w:hint="eastAsia"/>
        </w:rPr>
        <w:t>our local residential environment is like.</w:t>
      </w:r>
      <w:r w:rsidR="008E5AFB">
        <w:rPr>
          <w:rFonts w:hint="eastAsia"/>
        </w:rPr>
        <w:t xml:space="preserve"> From my point of view, this district is the most habitable area that I have ever lived in. </w:t>
      </w:r>
      <w:r w:rsidR="00A07D8D">
        <w:rPr>
          <w:rFonts w:hint="eastAsia"/>
        </w:rPr>
        <w:t xml:space="preserve">For example, there are all kinds of facilities in our </w:t>
      </w:r>
      <w:commentRangeStart w:id="2"/>
      <w:r w:rsidR="00A07D8D">
        <w:rPr>
          <w:rFonts w:hint="eastAsia"/>
        </w:rPr>
        <w:t>neighbor</w:t>
      </w:r>
      <w:commentRangeEnd w:id="2"/>
      <w:r w:rsidR="00A142C3">
        <w:rPr>
          <w:rStyle w:val="CommentReference"/>
        </w:rPr>
        <w:commentReference w:id="2"/>
      </w:r>
      <w:ins w:id="3" w:author="user" w:date="2013-05-31T20:32:00Z">
        <w:r w:rsidR="00A142C3">
          <w:t>hood</w:t>
        </w:r>
      </w:ins>
      <w:r w:rsidR="00A07D8D">
        <w:rPr>
          <w:rFonts w:hint="eastAsia"/>
        </w:rPr>
        <w:t xml:space="preserve">, including gyms, </w:t>
      </w:r>
      <w:r w:rsidR="00A07D8D">
        <w:t>supermarkets</w:t>
      </w:r>
      <w:r w:rsidR="00A07D8D">
        <w:rPr>
          <w:rFonts w:hint="eastAsia"/>
        </w:rPr>
        <w:t>, bookstores, and movie theaters.</w:t>
      </w:r>
    </w:p>
    <w:p w:rsidR="00A07D8D" w:rsidRDefault="00A07D8D">
      <w:pPr>
        <w:rPr>
          <w:rFonts w:hint="eastAsia"/>
        </w:rPr>
      </w:pPr>
    </w:p>
    <w:p w:rsidR="00C559A8" w:rsidRDefault="00566A79">
      <w:pPr>
        <w:rPr>
          <w:rFonts w:hint="eastAsia"/>
        </w:rPr>
      </w:pPr>
      <w:r>
        <w:rPr>
          <w:rFonts w:hint="eastAsia"/>
        </w:rPr>
        <w:t>Education-wise, there are a variety of schools you can choose from, including a</w:t>
      </w:r>
      <w:r w:rsidR="003B170E">
        <w:rPr>
          <w:rFonts w:hint="eastAsia"/>
        </w:rPr>
        <w:t>n</w:t>
      </w:r>
      <w:r>
        <w:rPr>
          <w:rFonts w:hint="eastAsia"/>
        </w:rPr>
        <w:t xml:space="preserve"> occupational school that </w:t>
      </w:r>
      <w:commentRangeStart w:id="4"/>
      <w:r>
        <w:rPr>
          <w:rFonts w:hint="eastAsia"/>
        </w:rPr>
        <w:t>specialize</w:t>
      </w:r>
      <w:ins w:id="5" w:author="user" w:date="2013-05-31T20:33:00Z">
        <w:r w:rsidR="00A142C3">
          <w:t>s</w:t>
        </w:r>
      </w:ins>
      <w:del w:id="6" w:author="user" w:date="2013-05-31T20:33:00Z">
        <w:r w:rsidDel="00A142C3">
          <w:rPr>
            <w:rFonts w:hint="eastAsia"/>
          </w:rPr>
          <w:delText>d</w:delText>
        </w:r>
      </w:del>
      <w:r>
        <w:rPr>
          <w:rFonts w:hint="eastAsia"/>
        </w:rPr>
        <w:t xml:space="preserve"> </w:t>
      </w:r>
      <w:commentRangeEnd w:id="4"/>
      <w:r w:rsidR="00A142C3">
        <w:rPr>
          <w:rStyle w:val="CommentReference"/>
        </w:rPr>
        <w:commentReference w:id="4"/>
      </w:r>
      <w:r>
        <w:rPr>
          <w:rFonts w:hint="eastAsia"/>
        </w:rPr>
        <w:t xml:space="preserve">in cooking and a </w:t>
      </w:r>
      <w:r w:rsidR="00B16D55">
        <w:rPr>
          <w:rFonts w:hint="eastAsia"/>
        </w:rPr>
        <w:t xml:space="preserve">prestigious university. If your child is more interested in </w:t>
      </w:r>
      <w:r w:rsidR="00B16D55">
        <w:t>physical</w:t>
      </w:r>
      <w:r w:rsidR="00B16D55">
        <w:rPr>
          <w:rFonts w:hint="eastAsia"/>
        </w:rPr>
        <w:t xml:space="preserve"> education, a school that develops national athletes is also available.</w:t>
      </w:r>
      <w:ins w:id="7" w:author="user" w:date="2013-05-31T20:34:00Z">
        <w:r w:rsidR="00A142C3">
          <w:t xml:space="preserve"> [</w:t>
        </w:r>
        <w:proofErr w:type="gramStart"/>
        <w:r w:rsidR="00A142C3">
          <w:t>it</w:t>
        </w:r>
        <w:proofErr w:type="gramEnd"/>
        <w:r w:rsidR="00A142C3">
          <w:t xml:space="preserve"> is your FRIEND</w:t>
        </w:r>
      </w:ins>
      <w:ins w:id="8" w:author="user" w:date="2013-05-31T20:35:00Z">
        <w:r w:rsidR="00A142C3">
          <w:t>, so</w:t>
        </w:r>
      </w:ins>
      <w:ins w:id="9" w:author="user" w:date="2013-05-31T20:34:00Z">
        <w:r w:rsidR="00A142C3">
          <w:t xml:space="preserve"> </w:t>
        </w:r>
      </w:ins>
      <w:ins w:id="10" w:author="user" w:date="2013-05-31T20:35:00Z">
        <w:r w:rsidR="00A142C3">
          <w:t xml:space="preserve">it would be better if you showed you knew more about her child. It sounds </w:t>
        </w:r>
        <w:r w:rsidR="00A142C3">
          <w:t>like</w:t>
        </w:r>
        <w:r w:rsidR="00A142C3">
          <w:t xml:space="preserve"> you are writing to a distant acquaintance than a friend</w:t>
        </w:r>
      </w:ins>
      <w:ins w:id="11" w:author="user" w:date="2013-05-31T20:34:00Z">
        <w:r w:rsidR="00A142C3">
          <w:t>]</w:t>
        </w:r>
      </w:ins>
      <w:r w:rsidR="00B16D55">
        <w:rPr>
          <w:rFonts w:hint="eastAsia"/>
        </w:rPr>
        <w:t xml:space="preserve"> </w:t>
      </w:r>
      <w:r w:rsidR="008E5AFB">
        <w:rPr>
          <w:rFonts w:hint="eastAsia"/>
        </w:rPr>
        <w:t xml:space="preserve"> </w:t>
      </w:r>
      <w:r w:rsidR="00760298">
        <w:rPr>
          <w:rFonts w:hint="eastAsia"/>
        </w:rPr>
        <w:t xml:space="preserve"> </w:t>
      </w:r>
      <w:r w:rsidR="00C559A8">
        <w:rPr>
          <w:rFonts w:hint="eastAsia"/>
        </w:rPr>
        <w:t xml:space="preserve"> </w:t>
      </w:r>
    </w:p>
    <w:p w:rsidR="00216F54" w:rsidRDefault="00216F54">
      <w:pPr>
        <w:rPr>
          <w:rFonts w:hint="eastAsia"/>
        </w:rPr>
      </w:pPr>
    </w:p>
    <w:p w:rsidR="00216F54" w:rsidRDefault="00216F54" w:rsidP="0045582D">
      <w:pPr>
        <w:ind w:left="120" w:hangingChars="50" w:hanging="120"/>
        <w:rPr>
          <w:rFonts w:hint="eastAsia"/>
        </w:rPr>
      </w:pPr>
      <w:r>
        <w:rPr>
          <w:rFonts w:hint="eastAsia"/>
        </w:rPr>
        <w:t xml:space="preserve">Among the various types of schools here, I personally would </w:t>
      </w:r>
      <w:r>
        <w:t>recommend</w:t>
      </w:r>
      <w:r>
        <w:rPr>
          <w:rFonts w:hint="eastAsia"/>
        </w:rPr>
        <w:t xml:space="preserve"> the </w:t>
      </w:r>
      <w:r>
        <w:t>“</w:t>
      </w:r>
      <w:r>
        <w:rPr>
          <w:rFonts w:hint="eastAsia"/>
        </w:rPr>
        <w:t>Central University</w:t>
      </w:r>
      <w:r>
        <w:t>”</w:t>
      </w:r>
      <w:r>
        <w:rPr>
          <w:rFonts w:hint="eastAsia"/>
        </w:rPr>
        <w:t xml:space="preserve">, which is located on the top of the highest hill of </w:t>
      </w:r>
      <w:r w:rsidR="005C2893">
        <w:rPr>
          <w:rFonts w:hint="eastAsia"/>
        </w:rPr>
        <w:t>this city.</w:t>
      </w:r>
    </w:p>
    <w:p w:rsidR="005C2893" w:rsidRDefault="005C2893">
      <w:pPr>
        <w:rPr>
          <w:rFonts w:hint="eastAsia"/>
        </w:rPr>
      </w:pPr>
      <w:r>
        <w:rPr>
          <w:rFonts w:hint="eastAsia"/>
        </w:rPr>
        <w:t xml:space="preserve">The reason why I </w:t>
      </w:r>
      <w:del w:id="12" w:author="user" w:date="2013-05-31T20:36:00Z">
        <w:r w:rsidDel="00A142C3">
          <w:rPr>
            <w:rFonts w:hint="eastAsia"/>
          </w:rPr>
          <w:delText xml:space="preserve">appreciate </w:delText>
        </w:r>
      </w:del>
      <w:ins w:id="13" w:author="user" w:date="2013-05-31T20:36:00Z">
        <w:r w:rsidR="00A142C3">
          <w:t>recommend</w:t>
        </w:r>
        <w:r w:rsidR="00A142C3">
          <w:rPr>
            <w:rFonts w:hint="eastAsia"/>
          </w:rPr>
          <w:t xml:space="preserve"> </w:t>
        </w:r>
      </w:ins>
      <w:r>
        <w:rPr>
          <w:rFonts w:hint="eastAsia"/>
        </w:rPr>
        <w:t xml:space="preserve">it is that their educational resources are very </w:t>
      </w:r>
      <w:r>
        <w:t>comprehensive</w:t>
      </w:r>
      <w:r>
        <w:rPr>
          <w:rFonts w:hint="eastAsia"/>
        </w:rPr>
        <w:t xml:space="preserve"> and balanced. In addition, they provide free </w:t>
      </w:r>
      <w:commentRangeStart w:id="14"/>
      <w:r>
        <w:rPr>
          <w:rFonts w:hint="eastAsia"/>
        </w:rPr>
        <w:t>accommodation</w:t>
      </w:r>
      <w:del w:id="15" w:author="user" w:date="2013-05-31T20:36:00Z">
        <w:r w:rsidDel="00A142C3">
          <w:rPr>
            <w:rFonts w:hint="eastAsia"/>
          </w:rPr>
          <w:delText>s</w:delText>
        </w:r>
      </w:del>
      <w:commentRangeEnd w:id="14"/>
      <w:r w:rsidR="00A142C3">
        <w:rPr>
          <w:rStyle w:val="CommentReference"/>
        </w:rPr>
        <w:commentReference w:id="14"/>
      </w:r>
      <w:r>
        <w:rPr>
          <w:rFonts w:hint="eastAsia"/>
        </w:rPr>
        <w:t>.</w:t>
      </w:r>
    </w:p>
    <w:p w:rsidR="005C2893" w:rsidRDefault="005C2893">
      <w:pPr>
        <w:rPr>
          <w:rFonts w:hint="eastAsia"/>
        </w:rPr>
      </w:pPr>
    </w:p>
    <w:p w:rsidR="005C2893" w:rsidRDefault="005C2893">
      <w:pPr>
        <w:rPr>
          <w:rFonts w:hint="eastAsia"/>
        </w:rPr>
      </w:pPr>
      <w:r>
        <w:rPr>
          <w:rFonts w:hint="eastAsia"/>
        </w:rPr>
        <w:t>I am looking forward to seeing you soon.</w:t>
      </w:r>
    </w:p>
    <w:p w:rsidR="005C2893" w:rsidRDefault="005C2893">
      <w:pPr>
        <w:rPr>
          <w:rFonts w:hint="eastAsia"/>
        </w:rPr>
      </w:pPr>
    </w:p>
    <w:p w:rsidR="005C2893" w:rsidRDefault="005C2893">
      <w:pPr>
        <w:rPr>
          <w:rFonts w:hint="eastAsia"/>
        </w:rPr>
      </w:pPr>
      <w:r>
        <w:rPr>
          <w:rFonts w:hint="eastAsia"/>
        </w:rPr>
        <w:t>Yours sincerely,</w:t>
      </w:r>
    </w:p>
    <w:p w:rsidR="00A142C3" w:rsidRDefault="005C2893">
      <w:pPr>
        <w:rPr>
          <w:ins w:id="16" w:author="user" w:date="2013-05-31T20:37:00Z"/>
        </w:rPr>
      </w:pPr>
      <w:r>
        <w:rPr>
          <w:rFonts w:hint="eastAsia"/>
        </w:rPr>
        <w:t xml:space="preserve">Jimmy Huang  </w:t>
      </w:r>
    </w:p>
    <w:p w:rsidR="00A142C3" w:rsidRDefault="00A142C3">
      <w:pPr>
        <w:rPr>
          <w:ins w:id="17" w:author="user" w:date="2013-05-31T20:37:00Z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1134"/>
        <w:gridCol w:w="8640"/>
      </w:tblGrid>
      <w:tr w:rsidR="00A142C3" w:rsidRPr="00690F26" w:rsidTr="002F393A">
        <w:trPr>
          <w:trHeight w:val="54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A142C3" w:rsidP="002F393A">
            <w:pPr>
              <w:jc w:val="center"/>
              <w:rPr>
                <w:sz w:val="20"/>
                <w:szCs w:val="20"/>
                <w:lang w:val="en-GB" w:eastAsia="en-A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A142C3" w:rsidP="002F393A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Estimated </w:t>
            </w:r>
          </w:p>
          <w:p w:rsidR="00A142C3" w:rsidRPr="00690F26" w:rsidRDefault="00A142C3" w:rsidP="002F393A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Grade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Default="00A142C3" w:rsidP="002F393A"/>
        </w:tc>
      </w:tr>
      <w:tr w:rsidR="00A142C3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A142C3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 xml:space="preserve">Task </w:t>
            </w:r>
            <w:r w:rsidRPr="00690F26">
              <w:rPr>
                <w:rFonts w:cs="Calibri"/>
                <w:sz w:val="20"/>
                <w:szCs w:val="20"/>
                <w:lang w:val="en-GB" w:eastAsia="en-AU"/>
              </w:rPr>
              <w:lastRenderedPageBreak/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8D0097" w:rsidRDefault="00125A60" w:rsidP="002F393A">
            <w:pPr>
              <w:tabs>
                <w:tab w:val="left" w:pos="315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lastRenderedPageBreak/>
              <w:t>8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Default="00125A60" w:rsidP="002F393A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All questions are answered really well</w:t>
            </w:r>
          </w:p>
          <w:p w:rsidR="00125A60" w:rsidRPr="004739BD" w:rsidRDefault="00125A60" w:rsidP="002F393A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lastRenderedPageBreak/>
              <w:t>The tone seems quite formal and almost like you are not close to this person who would be your friend. [This is why I don't give 9!]</w:t>
            </w:r>
          </w:p>
        </w:tc>
      </w:tr>
      <w:tr w:rsidR="00A142C3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A142C3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lastRenderedPageBreak/>
              <w:t>Cohesion and coherence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72037" w:rsidRDefault="00125A60" w:rsidP="002F393A">
            <w:pPr>
              <w:tabs>
                <w:tab w:val="left" w:pos="37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8-9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Default="00125A60" w:rsidP="002F393A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Well structured throughout</w:t>
            </w:r>
          </w:p>
          <w:p w:rsidR="00125A60" w:rsidRDefault="00125A60" w:rsidP="002F393A">
            <w:pPr>
              <w:rPr>
                <w:sz w:val="20"/>
                <w:szCs w:val="20"/>
                <w:lang w:val="en-GB" w:eastAsia="en-AU"/>
              </w:rPr>
            </w:pPr>
          </w:p>
          <w:p w:rsidR="00125A60" w:rsidRPr="000269F0" w:rsidRDefault="00125A60" w:rsidP="00125A60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I like the way you start your paragraphs by focusing on each of the questions.</w:t>
            </w:r>
          </w:p>
        </w:tc>
      </w:tr>
      <w:tr w:rsidR="00A142C3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A142C3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Vocabulary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51415B" w:rsidRDefault="00125A60" w:rsidP="002F393A">
            <w:pPr>
              <w:tabs>
                <w:tab w:val="left" w:pos="409"/>
              </w:tabs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7-8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A60" w:rsidRDefault="00125A60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b/>
                <w:sz w:val="20"/>
                <w:szCs w:val="20"/>
                <w:lang w:val="en-GB" w:eastAsia="en-AU"/>
              </w:rPr>
              <w:t>7 seems most likely, due to errors</w:t>
            </w:r>
          </w:p>
          <w:p w:rsidR="00125A60" w:rsidRDefault="00125A60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</w:p>
          <w:p w:rsidR="00A142C3" w:rsidRDefault="00A142C3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407464">
              <w:rPr>
                <w:b/>
                <w:sz w:val="20"/>
                <w:szCs w:val="20"/>
                <w:lang w:val="en-GB" w:eastAsia="en-AU"/>
              </w:rPr>
              <w:t>Errors with word choice:</w:t>
            </w:r>
          </w:p>
          <w:p w:rsidR="00A142C3" w:rsidRDefault="00A142C3" w:rsidP="002F393A">
            <w:pPr>
              <w:spacing w:before="100" w:beforeAutospacing="1" w:after="100" w:afterAutospacing="1"/>
            </w:pPr>
            <w:proofErr w:type="gramStart"/>
            <w:r>
              <w:rPr>
                <w:rFonts w:hint="eastAsia"/>
              </w:rPr>
              <w:t>you</w:t>
            </w:r>
            <w:proofErr w:type="gramEnd"/>
            <w:r>
              <w:rPr>
                <w:rFonts w:hint="eastAsia"/>
              </w:rPr>
              <w:t xml:space="preserve"> may wonder </w:t>
            </w:r>
            <w:del w:id="18" w:author="user" w:date="2013-05-31T20:30:00Z">
              <w:r w:rsidDel="00A142C3">
                <w:rPr>
                  <w:rFonts w:hint="eastAsia"/>
                </w:rPr>
                <w:delText xml:space="preserve">how </w:delText>
              </w:r>
            </w:del>
            <w:ins w:id="19" w:author="user" w:date="2013-05-31T20:30:00Z">
              <w:r>
                <w:t>what</w:t>
              </w:r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 xml:space="preserve">our local residential environment is like. From my point of view, this district is the most habitable area that I have ever lived in. For example, there are all kinds of facilities in our </w:t>
            </w:r>
            <w:commentRangeStart w:id="20"/>
            <w:r>
              <w:rPr>
                <w:rFonts w:hint="eastAsia"/>
              </w:rPr>
              <w:t>neighbor</w:t>
            </w:r>
            <w:commentRangeEnd w:id="20"/>
            <w:r>
              <w:rPr>
                <w:rStyle w:val="CommentReference"/>
              </w:rPr>
              <w:commentReference w:id="20"/>
            </w:r>
            <w:ins w:id="21" w:author="user" w:date="2013-05-31T20:32:00Z">
              <w:r>
                <w:t>hood</w:t>
              </w:r>
            </w:ins>
            <w:r>
              <w:rPr>
                <w:rFonts w:hint="eastAsia"/>
              </w:rPr>
              <w:t>,</w:t>
            </w:r>
          </w:p>
          <w:p w:rsidR="00A142C3" w:rsidRDefault="00A142C3" w:rsidP="002F393A">
            <w:pPr>
              <w:spacing w:before="100" w:beforeAutospacing="1" w:after="100" w:afterAutospacing="1"/>
            </w:pPr>
          </w:p>
          <w:p w:rsidR="00A142C3" w:rsidRDefault="00A142C3" w:rsidP="00A142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reason why I </w:t>
            </w:r>
            <w:del w:id="22" w:author="user" w:date="2013-05-31T20:36:00Z">
              <w:r w:rsidDel="00A142C3">
                <w:rPr>
                  <w:rFonts w:hint="eastAsia"/>
                </w:rPr>
                <w:delText xml:space="preserve">appreciate </w:delText>
              </w:r>
            </w:del>
            <w:ins w:id="23" w:author="user" w:date="2013-05-31T20:36:00Z">
              <w:r>
                <w:t>recommend</w:t>
              </w:r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 xml:space="preserve">it is that their educational resources are very </w:t>
            </w:r>
            <w:r>
              <w:t>comprehensive</w:t>
            </w:r>
            <w:r>
              <w:rPr>
                <w:rFonts w:hint="eastAsia"/>
              </w:rPr>
              <w:t xml:space="preserve"> and balanced. </w:t>
            </w:r>
          </w:p>
          <w:p w:rsidR="00A142C3" w:rsidRPr="00407464" w:rsidRDefault="00A142C3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</w:p>
          <w:p w:rsidR="00A142C3" w:rsidRDefault="00A142C3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Errors with </w:t>
            </w:r>
            <w:r>
              <w:rPr>
                <w:b/>
                <w:sz w:val="20"/>
                <w:szCs w:val="20"/>
                <w:lang w:val="en-GB" w:eastAsia="en-AU"/>
              </w:rPr>
              <w:t>word</w:t>
            </w: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 endings:</w:t>
            </w:r>
          </w:p>
          <w:p w:rsidR="00A142C3" w:rsidRDefault="00A142C3" w:rsidP="002F393A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school that </w:t>
            </w:r>
            <w:commentRangeStart w:id="24"/>
            <w:r>
              <w:rPr>
                <w:rFonts w:hint="eastAsia"/>
              </w:rPr>
              <w:t>specialize</w:t>
            </w:r>
            <w:ins w:id="25" w:author="user" w:date="2013-05-31T20:33:00Z">
              <w:r>
                <w:t>s</w:t>
              </w:r>
            </w:ins>
            <w:del w:id="26" w:author="user" w:date="2013-05-31T20:33:00Z">
              <w:r w:rsidDel="00A142C3">
                <w:rPr>
                  <w:rFonts w:hint="eastAsia"/>
                </w:rPr>
                <w:delText>d</w:delText>
              </w:r>
            </w:del>
            <w:r>
              <w:rPr>
                <w:rFonts w:hint="eastAsia"/>
              </w:rPr>
              <w:t xml:space="preserve"> </w:t>
            </w:r>
            <w:commentRangeEnd w:id="24"/>
            <w:r>
              <w:rPr>
                <w:rStyle w:val="CommentReference"/>
              </w:rPr>
              <w:commentReference w:id="24"/>
            </w:r>
            <w:r>
              <w:rPr>
                <w:rFonts w:hint="eastAsia"/>
              </w:rPr>
              <w:t>in cooking</w:t>
            </w:r>
          </w:p>
          <w:p w:rsidR="00A142C3" w:rsidRPr="00690F26" w:rsidRDefault="00125A60" w:rsidP="002F393A">
            <w:pPr>
              <w:spacing w:before="100" w:beforeAutospacing="1" w:after="100" w:afterAutospacing="1"/>
              <w:rPr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>In addition, they provide free accommodation</w:t>
            </w:r>
            <w:del w:id="27" w:author="user" w:date="2013-05-31T20:36:00Z">
              <w:r w:rsidDel="00A142C3">
                <w:rPr>
                  <w:rFonts w:hint="eastAsia"/>
                </w:rPr>
                <w:delText>s</w:delText>
              </w:r>
            </w:del>
            <w:r>
              <w:rPr>
                <w:rFonts w:hint="eastAsia"/>
              </w:rPr>
              <w:t>.</w:t>
            </w:r>
          </w:p>
        </w:tc>
      </w:tr>
      <w:tr w:rsidR="00A142C3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A142C3" w:rsidP="002F393A">
            <w:pPr>
              <w:rPr>
                <w:rFonts w:cs="Calibri"/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Grammar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E9120A" w:rsidRDefault="00125A60" w:rsidP="002F393A">
            <w:pPr>
              <w:tabs>
                <w:tab w:val="left" w:pos="32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8-9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Default="00125A60" w:rsidP="002F393A">
            <w:pPr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b/>
                <w:sz w:val="20"/>
                <w:szCs w:val="20"/>
                <w:lang w:val="en-GB" w:eastAsia="en-AU"/>
              </w:rPr>
              <w:t>No errors were noticed</w:t>
            </w:r>
          </w:p>
          <w:p w:rsidR="00A142C3" w:rsidRPr="00232094" w:rsidRDefault="00A142C3" w:rsidP="002F393A">
            <w:pPr>
              <w:tabs>
                <w:tab w:val="left" w:pos="3094"/>
              </w:tabs>
              <w:rPr>
                <w:b/>
                <w:sz w:val="20"/>
                <w:szCs w:val="20"/>
                <w:lang w:val="en-GB" w:eastAsia="en-AU"/>
              </w:rPr>
            </w:pPr>
          </w:p>
        </w:tc>
      </w:tr>
      <w:tr w:rsidR="00A142C3" w:rsidRPr="00690F26" w:rsidTr="002F393A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A142C3" w:rsidP="002F393A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overall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690F26" w:rsidRDefault="00125A60" w:rsidP="002F393A">
            <w:pPr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8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C3" w:rsidRPr="00A347EB" w:rsidRDefault="00125A60" w:rsidP="00125A60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This deserves 8. The only real errors are with word choice and as I mentioned it would be better if you could be use a bit more of a friendly tone and be a bit more knowledgeable about your friend's child.</w:t>
            </w:r>
          </w:p>
        </w:tc>
      </w:tr>
    </w:tbl>
    <w:p w:rsidR="005C2893" w:rsidRPr="00C559A8" w:rsidRDefault="005C2893">
      <w:r>
        <w:rPr>
          <w:rFonts w:hint="eastAsia"/>
        </w:rPr>
        <w:t xml:space="preserve"> </w:t>
      </w:r>
    </w:p>
    <w:sectPr w:rsidR="005C2893" w:rsidRPr="00C559A8" w:rsidSect="00580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user" w:date="2013-05-31T20:33:00Z" w:initials="u">
    <w:p w:rsidR="00A142C3" w:rsidRDefault="00A142C3">
      <w:pPr>
        <w:pStyle w:val="CommentText"/>
      </w:pPr>
      <w:r>
        <w:rPr>
          <w:rStyle w:val="CommentReference"/>
        </w:rPr>
        <w:annotationRef/>
      </w:r>
      <w:r>
        <w:t>N</w:t>
      </w:r>
      <w:r>
        <w:rPr>
          <w:rFonts w:hint="eastAsia"/>
        </w:rPr>
        <w:t>eighbor</w:t>
      </w:r>
      <w:r>
        <w:t>=person</w:t>
      </w:r>
    </w:p>
  </w:comment>
  <w:comment w:id="4" w:author="user" w:date="2013-05-31T20:34:00Z" w:initials="u">
    <w:p w:rsidR="00A142C3" w:rsidRDefault="00A142C3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pecialized</w:t>
      </w:r>
      <w:r>
        <w:t>= in the past but not now</w:t>
      </w:r>
    </w:p>
  </w:comment>
  <w:comment w:id="14" w:author="user" w:date="2013-05-31T20:36:00Z" w:initials="u">
    <w:p w:rsidR="00A142C3" w:rsidRDefault="00A142C3">
      <w:pPr>
        <w:pStyle w:val="CommentText"/>
      </w:pPr>
      <w:r>
        <w:rPr>
          <w:rStyle w:val="CommentReference"/>
        </w:rPr>
        <w:annotationRef/>
      </w:r>
      <w:proofErr w:type="gramStart"/>
      <w:r>
        <w:t>uncountable</w:t>
      </w:r>
      <w:proofErr w:type="gramEnd"/>
    </w:p>
  </w:comment>
  <w:comment w:id="20" w:author="user" w:date="2013-05-31T20:38:00Z" w:initials="u">
    <w:p w:rsidR="00A142C3" w:rsidRDefault="00A142C3" w:rsidP="00A142C3">
      <w:pPr>
        <w:pStyle w:val="CommentText"/>
      </w:pPr>
      <w:r>
        <w:rPr>
          <w:rStyle w:val="CommentReference"/>
        </w:rPr>
        <w:annotationRef/>
      </w:r>
      <w:r>
        <w:t>N</w:t>
      </w:r>
      <w:r>
        <w:rPr>
          <w:rFonts w:hint="eastAsia"/>
        </w:rPr>
        <w:t>eighbor</w:t>
      </w:r>
      <w:r>
        <w:t>=person</w:t>
      </w:r>
    </w:p>
  </w:comment>
  <w:comment w:id="24" w:author="user" w:date="2013-05-31T20:38:00Z" w:initials="u">
    <w:p w:rsidR="00A142C3" w:rsidRDefault="00A142C3" w:rsidP="00A142C3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pecialized</w:t>
      </w:r>
      <w:r>
        <w:t>= in the past but not now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682" w:rsidRDefault="00A82682" w:rsidP="00456581">
      <w:r>
        <w:separator/>
      </w:r>
    </w:p>
  </w:endnote>
  <w:endnote w:type="continuationSeparator" w:id="0">
    <w:p w:rsidR="00A82682" w:rsidRDefault="00A82682" w:rsidP="00456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682" w:rsidRDefault="00A82682" w:rsidP="00456581">
      <w:r>
        <w:separator/>
      </w:r>
    </w:p>
  </w:footnote>
  <w:footnote w:type="continuationSeparator" w:id="0">
    <w:p w:rsidR="00A82682" w:rsidRDefault="00A82682" w:rsidP="004565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bordersDoNotSurroundHeader/>
  <w:bordersDoNotSurroundFooter/>
  <w:proofState w:spelling="clean" w:grammar="clean"/>
  <w:doNotTrackMoves/>
  <w:doNotTrackFormatting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6581"/>
    <w:rsid w:val="00054B4E"/>
    <w:rsid w:val="00125A60"/>
    <w:rsid w:val="001B6946"/>
    <w:rsid w:val="00216F54"/>
    <w:rsid w:val="003B170E"/>
    <w:rsid w:val="0045582D"/>
    <w:rsid w:val="00456581"/>
    <w:rsid w:val="005273B6"/>
    <w:rsid w:val="0053239A"/>
    <w:rsid w:val="00566A79"/>
    <w:rsid w:val="0058085E"/>
    <w:rsid w:val="005C2893"/>
    <w:rsid w:val="00724E8D"/>
    <w:rsid w:val="00760298"/>
    <w:rsid w:val="008E5AFB"/>
    <w:rsid w:val="008F5B92"/>
    <w:rsid w:val="00997DCE"/>
    <w:rsid w:val="00A07D8D"/>
    <w:rsid w:val="00A142C3"/>
    <w:rsid w:val="00A82682"/>
    <w:rsid w:val="00B011F5"/>
    <w:rsid w:val="00B16D55"/>
    <w:rsid w:val="00B76EFF"/>
    <w:rsid w:val="00B975F2"/>
    <w:rsid w:val="00C21F47"/>
    <w:rsid w:val="00C37FF2"/>
    <w:rsid w:val="00C559A8"/>
    <w:rsid w:val="00EE1110"/>
    <w:rsid w:val="00F7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5E"/>
    <w:pPr>
      <w:widowControl w:val="0"/>
    </w:pPr>
    <w:rPr>
      <w:kern w:val="2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6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658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56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58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DC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2C3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2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C3"/>
    <w:rPr>
      <w:rFonts w:ascii="Tahoma" w:hAnsi="Tahoma" w:cs="Tahoma"/>
      <w:kern w:val="2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jimmyh</dc:creator>
  <cp:lastModifiedBy>user</cp:lastModifiedBy>
  <cp:revision>2</cp:revision>
  <dcterms:created xsi:type="dcterms:W3CDTF">2013-05-31T11:16:00Z</dcterms:created>
  <dcterms:modified xsi:type="dcterms:W3CDTF">2013-05-31T11:16:00Z</dcterms:modified>
</cp:coreProperties>
</file>