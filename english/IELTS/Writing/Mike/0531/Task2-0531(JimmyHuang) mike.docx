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A47" w:rsidRPr="00395A25" w:rsidRDefault="00A20A47" w:rsidP="00A20A47">
      <w:pPr>
        <w:rPr>
          <w:b/>
        </w:rPr>
      </w:pPr>
      <w:r w:rsidRPr="00395A25">
        <w:rPr>
          <w:rFonts w:hint="eastAsia"/>
          <w:b/>
        </w:rPr>
        <w:t xml:space="preserve">[Question] </w:t>
      </w:r>
    </w:p>
    <w:p w:rsidR="00A20A47" w:rsidRDefault="00845051" w:rsidP="00A20A47">
      <w:pPr>
        <w:rPr>
          <w:rFonts w:hint="eastAsia"/>
          <w:b/>
        </w:rPr>
      </w:pPr>
      <w:r>
        <w:rPr>
          <w:rFonts w:hint="eastAsia"/>
          <w:b/>
        </w:rPr>
        <w:t>Some people argue that the purpose of zoos is only to entertain people.</w:t>
      </w:r>
    </w:p>
    <w:p w:rsidR="00845051" w:rsidRDefault="00845051" w:rsidP="00A20A47">
      <w:pPr>
        <w:rPr>
          <w:rFonts w:hint="eastAsia"/>
          <w:b/>
        </w:rPr>
      </w:pPr>
      <w:r>
        <w:rPr>
          <w:rFonts w:hint="eastAsia"/>
          <w:b/>
        </w:rPr>
        <w:t>What do you think?</w:t>
      </w:r>
    </w:p>
    <w:p w:rsidR="00845051" w:rsidRDefault="00845051" w:rsidP="00A20A47">
      <w:pPr>
        <w:rPr>
          <w:rFonts w:hint="eastAsia"/>
          <w:b/>
        </w:rPr>
      </w:pPr>
      <w:r>
        <w:rPr>
          <w:rFonts w:hint="eastAsia"/>
          <w:b/>
        </w:rPr>
        <w:t>What other purposes of zoos?</w:t>
      </w:r>
    </w:p>
    <w:p w:rsidR="00A20A47" w:rsidRDefault="00A20A47" w:rsidP="00A20A47">
      <w:pPr>
        <w:rPr>
          <w:rFonts w:hint="eastAsia"/>
        </w:rPr>
      </w:pPr>
    </w:p>
    <w:p w:rsidR="00DF4D26" w:rsidRDefault="00DF4D26" w:rsidP="00A20A47">
      <w:pPr>
        <w:rPr>
          <w:rFonts w:hint="eastAsia"/>
        </w:rPr>
      </w:pPr>
    </w:p>
    <w:p w:rsidR="002413C3" w:rsidRDefault="002413C3" w:rsidP="00A20A47">
      <w:r>
        <w:rPr>
          <w:rFonts w:hint="eastAsia"/>
        </w:rPr>
        <w:t>In the modern world,</w:t>
      </w:r>
      <w:r w:rsidR="003278BC">
        <w:rPr>
          <w:rFonts w:hint="eastAsia"/>
        </w:rPr>
        <w:t xml:space="preserve"> zoo</w:t>
      </w:r>
      <w:r w:rsidR="008B14C4">
        <w:rPr>
          <w:rFonts w:hint="eastAsia"/>
        </w:rPr>
        <w:t>s are</w:t>
      </w:r>
      <w:r>
        <w:rPr>
          <w:rFonts w:hint="eastAsia"/>
        </w:rPr>
        <w:t xml:space="preserve"> some of the most popular holiday destinations to spend times with families and friends. </w:t>
      </w:r>
      <w:r w:rsidR="00802C09">
        <w:rPr>
          <w:rFonts w:hint="eastAsia"/>
        </w:rPr>
        <w:t xml:space="preserve">Some people state that zoos are only </w:t>
      </w:r>
      <w:del w:id="0" w:author="user" w:date="2013-05-31T21:06:00Z">
        <w:r w:rsidR="00802C09" w:rsidDel="009273A4">
          <w:rPr>
            <w:rFonts w:hint="eastAsia"/>
          </w:rPr>
          <w:delText xml:space="preserve">of </w:delText>
        </w:r>
      </w:del>
      <w:ins w:id="1" w:author="user" w:date="2013-05-31T21:06:00Z">
        <w:r w:rsidR="009273A4">
          <w:t>for</w:t>
        </w:r>
        <w:r w:rsidR="009273A4">
          <w:rPr>
            <w:rFonts w:hint="eastAsia"/>
          </w:rPr>
          <w:t xml:space="preserve"> </w:t>
        </w:r>
      </w:ins>
      <w:r w:rsidR="00802C09">
        <w:rPr>
          <w:rFonts w:hint="eastAsia"/>
        </w:rPr>
        <w:t>amusement</w:t>
      </w:r>
      <w:del w:id="2" w:author="user" w:date="2013-05-31T21:06:00Z">
        <w:r w:rsidR="00802C09" w:rsidDel="009273A4">
          <w:rPr>
            <w:rFonts w:hint="eastAsia"/>
          </w:rPr>
          <w:delText xml:space="preserve"> </w:delText>
        </w:r>
        <w:commentRangeStart w:id="3"/>
        <w:r w:rsidR="00802C09" w:rsidDel="009273A4">
          <w:rPr>
            <w:rFonts w:hint="eastAsia"/>
          </w:rPr>
          <w:delText>function</w:delText>
        </w:r>
      </w:del>
      <w:commentRangeEnd w:id="3"/>
      <w:r w:rsidR="009273A4">
        <w:rPr>
          <w:rStyle w:val="CommentReference"/>
        </w:rPr>
        <w:commentReference w:id="3"/>
      </w:r>
      <w:r w:rsidR="00802C09">
        <w:rPr>
          <w:rFonts w:hint="eastAsia"/>
        </w:rPr>
        <w:t>, while</w:t>
      </w:r>
      <w:r w:rsidR="00FB40F8">
        <w:rPr>
          <w:rFonts w:hint="eastAsia"/>
        </w:rPr>
        <w:t xml:space="preserve"> I have the opposite opinion that</w:t>
      </w:r>
      <w:r w:rsidR="00E56828">
        <w:rPr>
          <w:rFonts w:hint="eastAsia"/>
        </w:rPr>
        <w:t xml:space="preserve"> there are many more fundamental reasons</w:t>
      </w:r>
      <w:r w:rsidR="00FB40F8">
        <w:rPr>
          <w:rFonts w:hint="eastAsia"/>
        </w:rPr>
        <w:t xml:space="preserve"> </w:t>
      </w:r>
      <w:del w:id="4" w:author="user" w:date="2013-05-31T21:08:00Z">
        <w:r w:rsidR="00FB40F8" w:rsidDel="009273A4">
          <w:rPr>
            <w:rFonts w:hint="eastAsia"/>
          </w:rPr>
          <w:delText xml:space="preserve">of </w:delText>
        </w:r>
      </w:del>
      <w:ins w:id="5" w:author="user" w:date="2013-05-31T21:08:00Z">
        <w:r w:rsidR="009273A4">
          <w:t>for</w:t>
        </w:r>
        <w:r w:rsidR="009273A4">
          <w:rPr>
            <w:rFonts w:hint="eastAsia"/>
          </w:rPr>
          <w:t xml:space="preserve"> </w:t>
        </w:r>
      </w:ins>
      <w:r w:rsidR="00FB40F8">
        <w:rPr>
          <w:rFonts w:hint="eastAsia"/>
        </w:rPr>
        <w:t>the existence of zoo</w:t>
      </w:r>
      <w:r w:rsidR="006844C0">
        <w:rPr>
          <w:rFonts w:hint="eastAsia"/>
        </w:rPr>
        <w:t>s</w:t>
      </w:r>
      <w:r w:rsidR="00FB40F8">
        <w:rPr>
          <w:rFonts w:hint="eastAsia"/>
        </w:rPr>
        <w:t>.</w:t>
      </w:r>
      <w:r w:rsidR="0096664A">
        <w:rPr>
          <w:rFonts w:hint="eastAsia"/>
        </w:rPr>
        <w:t xml:space="preserve"> In this essay, I am going to analyze other reasons </w:t>
      </w:r>
      <w:del w:id="6" w:author="user" w:date="2013-05-31T21:08:00Z">
        <w:r w:rsidR="0096664A" w:rsidDel="0002628B">
          <w:rPr>
            <w:rFonts w:hint="eastAsia"/>
          </w:rPr>
          <w:delText xml:space="preserve">of </w:delText>
        </w:r>
      </w:del>
      <w:r w:rsidR="0096664A">
        <w:rPr>
          <w:rFonts w:hint="eastAsia"/>
        </w:rPr>
        <w:t xml:space="preserve">why zoos are essential to our society.  </w:t>
      </w:r>
      <w:r w:rsidR="00FB40F8">
        <w:rPr>
          <w:rFonts w:hint="eastAsia"/>
        </w:rPr>
        <w:t xml:space="preserve"> </w:t>
      </w:r>
      <w:r>
        <w:rPr>
          <w:rFonts w:hint="eastAsia"/>
        </w:rPr>
        <w:t xml:space="preserve"> </w:t>
      </w:r>
    </w:p>
    <w:p w:rsidR="001B60FD" w:rsidRDefault="001B60FD">
      <w:pPr>
        <w:rPr>
          <w:rFonts w:hint="eastAsia"/>
        </w:rPr>
      </w:pPr>
    </w:p>
    <w:p w:rsidR="00ED0693" w:rsidRDefault="00B3211B">
      <w:pPr>
        <w:rPr>
          <w:rFonts w:hint="eastAsia"/>
        </w:rPr>
      </w:pPr>
      <w:r>
        <w:rPr>
          <w:rFonts w:hint="eastAsia"/>
        </w:rPr>
        <w:t xml:space="preserve">First and foremost, the most </w:t>
      </w:r>
      <w:r>
        <w:t>important</w:t>
      </w:r>
      <w:r>
        <w:rPr>
          <w:rFonts w:hint="eastAsia"/>
        </w:rPr>
        <w:t xml:space="preserve"> purpose of zoos is </w:t>
      </w:r>
      <w:commentRangeStart w:id="7"/>
      <w:r>
        <w:rPr>
          <w:rFonts w:hint="eastAsia"/>
        </w:rPr>
        <w:t xml:space="preserve">that they </w:t>
      </w:r>
      <w:commentRangeEnd w:id="7"/>
      <w:r w:rsidR="0002628B">
        <w:rPr>
          <w:rStyle w:val="CommentReference"/>
        </w:rPr>
        <w:commentReference w:id="7"/>
      </w:r>
      <w:r>
        <w:rPr>
          <w:rFonts w:hint="eastAsia"/>
        </w:rPr>
        <w:t xml:space="preserve">provide very useful and comprehensive educational resources for pupils and tourists. </w:t>
      </w:r>
      <w:r w:rsidR="003B4283">
        <w:rPr>
          <w:rFonts w:hint="eastAsia"/>
        </w:rPr>
        <w:t xml:space="preserve">Normally, zoos keep some distinctive species </w:t>
      </w:r>
      <w:r w:rsidR="00FE5DCC">
        <w:rPr>
          <w:rFonts w:hint="eastAsia"/>
        </w:rPr>
        <w:t xml:space="preserve">of their local biological system </w:t>
      </w:r>
      <w:r w:rsidR="008B74E1">
        <w:rPr>
          <w:rFonts w:hint="eastAsia"/>
        </w:rPr>
        <w:t>and even other species</w:t>
      </w:r>
      <w:r w:rsidR="003B4283">
        <w:rPr>
          <w:rFonts w:hint="eastAsia"/>
        </w:rPr>
        <w:t xml:space="preserve"> </w:t>
      </w:r>
      <w:r w:rsidR="00957D65">
        <w:rPr>
          <w:rFonts w:hint="eastAsia"/>
        </w:rPr>
        <w:t xml:space="preserve">that are from other continents. That is to say, tourists are able to get a whole picture of what the local animals are like and the locals, on the other hand, have the chances to observe the adorable animals from foreign countries. </w:t>
      </w:r>
      <w:r w:rsidR="00C83BAF">
        <w:rPr>
          <w:rFonts w:hint="eastAsia"/>
        </w:rPr>
        <w:t xml:space="preserve">Therefore, zoos play a major role in educating people </w:t>
      </w:r>
      <w:ins w:id="8" w:author="user" w:date="2013-05-31T21:13:00Z">
        <w:r w:rsidR="0002628B">
          <w:t xml:space="preserve">about </w:t>
        </w:r>
      </w:ins>
      <w:r w:rsidR="00C83BAF">
        <w:rPr>
          <w:rFonts w:hint="eastAsia"/>
        </w:rPr>
        <w:t xml:space="preserve">how </w:t>
      </w:r>
      <w:r w:rsidR="00C83BAF">
        <w:t xml:space="preserve">wonderful our </w:t>
      </w:r>
      <w:r w:rsidR="00C83BAF">
        <w:rPr>
          <w:rFonts w:hint="eastAsia"/>
        </w:rPr>
        <w:t xml:space="preserve">earth </w:t>
      </w:r>
      <w:r w:rsidR="00C83BAF">
        <w:t>is</w:t>
      </w:r>
      <w:r w:rsidR="00C83BAF">
        <w:rPr>
          <w:rFonts w:hint="eastAsia"/>
        </w:rPr>
        <w:t>.</w:t>
      </w:r>
    </w:p>
    <w:p w:rsidR="00ED0693" w:rsidRDefault="00ED0693">
      <w:pPr>
        <w:rPr>
          <w:rFonts w:hint="eastAsia"/>
        </w:rPr>
      </w:pPr>
    </w:p>
    <w:p w:rsidR="00B56856" w:rsidRDefault="00ED0693">
      <w:pPr>
        <w:rPr>
          <w:rFonts w:hint="eastAsia"/>
        </w:rPr>
      </w:pPr>
      <w:r>
        <w:rPr>
          <w:rFonts w:hint="eastAsia"/>
        </w:rPr>
        <w:t xml:space="preserve">Secondly, </w:t>
      </w:r>
      <w:r>
        <w:t>another</w:t>
      </w:r>
      <w:r>
        <w:rPr>
          <w:rFonts w:hint="eastAsia"/>
        </w:rPr>
        <w:t xml:space="preserve"> reason </w:t>
      </w:r>
      <w:del w:id="9" w:author="user" w:date="2013-05-31T21:13:00Z">
        <w:r w:rsidDel="0002628B">
          <w:rPr>
            <w:rFonts w:hint="eastAsia"/>
          </w:rPr>
          <w:delText xml:space="preserve">that </w:delText>
        </w:r>
      </w:del>
      <w:ins w:id="10" w:author="user" w:date="2013-05-31T21:13:00Z">
        <w:r w:rsidR="0002628B">
          <w:t>why</w:t>
        </w:r>
        <w:r w:rsidR="0002628B">
          <w:rPr>
            <w:rFonts w:hint="eastAsia"/>
          </w:rPr>
          <w:t xml:space="preserve"> </w:t>
        </w:r>
      </w:ins>
      <w:r>
        <w:rPr>
          <w:rFonts w:hint="eastAsia"/>
        </w:rPr>
        <w:t xml:space="preserve">I </w:t>
      </w:r>
      <w:del w:id="11" w:author="user" w:date="2013-05-31T21:13:00Z">
        <w:r w:rsidDel="0002628B">
          <w:rPr>
            <w:rFonts w:hint="eastAsia"/>
          </w:rPr>
          <w:delText xml:space="preserve">claim </w:delText>
        </w:r>
      </w:del>
      <w:ins w:id="12" w:author="user" w:date="2013-05-31T21:13:00Z">
        <w:r w:rsidR="0002628B">
          <w:t>believe</w:t>
        </w:r>
        <w:r w:rsidR="0002628B">
          <w:rPr>
            <w:rFonts w:hint="eastAsia"/>
          </w:rPr>
          <w:t xml:space="preserve"> </w:t>
        </w:r>
      </w:ins>
      <w:r>
        <w:rPr>
          <w:rFonts w:hint="eastAsia"/>
        </w:rPr>
        <w:t>zoos are multi-functional is that they provide accommodation</w:t>
      </w:r>
      <w:del w:id="13" w:author="user" w:date="2013-05-31T21:13:00Z">
        <w:r w:rsidDel="0002628B">
          <w:rPr>
            <w:rFonts w:hint="eastAsia"/>
          </w:rPr>
          <w:delText>s</w:delText>
        </w:r>
      </w:del>
      <w:r>
        <w:rPr>
          <w:rFonts w:hint="eastAsia"/>
        </w:rPr>
        <w:t xml:space="preserve"> to </w:t>
      </w:r>
      <w:del w:id="14" w:author="user" w:date="2013-05-31T21:13:00Z">
        <w:r w:rsidDel="0002628B">
          <w:rPr>
            <w:rFonts w:hint="eastAsia"/>
          </w:rPr>
          <w:delText xml:space="preserve">the </w:delText>
        </w:r>
      </w:del>
      <w:r>
        <w:rPr>
          <w:rFonts w:hint="eastAsia"/>
        </w:rPr>
        <w:t xml:space="preserve">endangered animals. As is known to all, some animal species are gradually going </w:t>
      </w:r>
      <w:ins w:id="15" w:author="user" w:date="2013-05-31T21:14:00Z">
        <w:r w:rsidR="0002628B">
          <w:t xml:space="preserve">to be </w:t>
        </w:r>
      </w:ins>
      <w:r>
        <w:rPr>
          <w:rFonts w:hint="eastAsia"/>
        </w:rPr>
        <w:t xml:space="preserve">extinct </w:t>
      </w:r>
      <w:del w:id="16" w:author="user" w:date="2013-05-31T21:14:00Z">
        <w:r w:rsidDel="0002628B">
          <w:rPr>
            <w:rFonts w:hint="eastAsia"/>
          </w:rPr>
          <w:delText xml:space="preserve">in </w:delText>
        </w:r>
      </w:del>
      <w:ins w:id="17" w:author="user" w:date="2013-05-31T21:14:00Z">
        <w:r w:rsidR="0002628B">
          <w:t>on</w:t>
        </w:r>
        <w:r w:rsidR="0002628B">
          <w:rPr>
            <w:rFonts w:hint="eastAsia"/>
          </w:rPr>
          <w:t xml:space="preserve"> </w:t>
        </w:r>
      </w:ins>
      <w:r>
        <w:rPr>
          <w:rFonts w:hint="eastAsia"/>
        </w:rPr>
        <w:t>our planet</w:t>
      </w:r>
      <w:r w:rsidR="00B05623">
        <w:rPr>
          <w:rFonts w:hint="eastAsia"/>
        </w:rPr>
        <w:t xml:space="preserve"> due to the inter</w:t>
      </w:r>
      <w:r w:rsidR="00B56856">
        <w:rPr>
          <w:rFonts w:hint="eastAsia"/>
        </w:rPr>
        <w:t xml:space="preserve">ference of </w:t>
      </w:r>
      <w:r w:rsidR="00B05623">
        <w:rPr>
          <w:rFonts w:hint="eastAsia"/>
        </w:rPr>
        <w:t>human beings</w:t>
      </w:r>
      <w:r>
        <w:rPr>
          <w:rFonts w:hint="eastAsia"/>
        </w:rPr>
        <w:t xml:space="preserve">, which is really </w:t>
      </w:r>
      <w:r>
        <w:t>regretful</w:t>
      </w:r>
      <w:r>
        <w:rPr>
          <w:rFonts w:hint="eastAsia"/>
        </w:rPr>
        <w:t>.</w:t>
      </w:r>
      <w:r w:rsidR="00C83BAF">
        <w:rPr>
          <w:rFonts w:hint="eastAsia"/>
        </w:rPr>
        <w:t xml:space="preserve"> </w:t>
      </w:r>
      <w:r w:rsidR="00B56856">
        <w:rPr>
          <w:rFonts w:hint="eastAsia"/>
        </w:rPr>
        <w:t xml:space="preserve">For those </w:t>
      </w:r>
      <w:r w:rsidR="00B56856">
        <w:t>miserable</w:t>
      </w:r>
      <w:r w:rsidR="00B56856">
        <w:rPr>
          <w:rFonts w:hint="eastAsia"/>
        </w:rPr>
        <w:t xml:space="preserve"> animals, zoos provide </w:t>
      </w:r>
      <w:ins w:id="18" w:author="user" w:date="2013-05-31T21:14:00Z">
        <w:r w:rsidR="0002628B">
          <w:t xml:space="preserve">a </w:t>
        </w:r>
      </w:ins>
      <w:r w:rsidR="00B56856">
        <w:rPr>
          <w:rFonts w:hint="eastAsia"/>
        </w:rPr>
        <w:t xml:space="preserve">refugee for them to live safely and unworriedly. </w:t>
      </w:r>
    </w:p>
    <w:p w:rsidR="00B56856" w:rsidRDefault="00B56856">
      <w:pPr>
        <w:rPr>
          <w:rFonts w:hint="eastAsia"/>
        </w:rPr>
      </w:pPr>
    </w:p>
    <w:p w:rsidR="00B3211B" w:rsidRDefault="00B56856">
      <w:pPr>
        <w:rPr>
          <w:ins w:id="19" w:author="user" w:date="2013-05-31T21:14:00Z"/>
        </w:rPr>
      </w:pPr>
      <w:r>
        <w:rPr>
          <w:rFonts w:hint="eastAsia"/>
        </w:rPr>
        <w:t>In conclusion, I think there are numerous benefits of zoos, including educational and species-protecting</w:t>
      </w:r>
      <w:r w:rsidR="00D73D2F">
        <w:rPr>
          <w:rFonts w:hint="eastAsia"/>
        </w:rPr>
        <w:t xml:space="preserve"> purposes. In other words, the existence of zoos is not only limited to the purpose of a</w:t>
      </w:r>
      <w:r w:rsidR="00431840">
        <w:rPr>
          <w:rFonts w:hint="eastAsia"/>
        </w:rPr>
        <w:t xml:space="preserve">musement, otherwise </w:t>
      </w:r>
      <w:r w:rsidR="00FF4061">
        <w:rPr>
          <w:rFonts w:hint="eastAsia"/>
        </w:rPr>
        <w:t xml:space="preserve">the functions of zoos are easily to be replaced. </w:t>
      </w:r>
      <w:r w:rsidR="00D73D2F">
        <w:rPr>
          <w:rFonts w:hint="eastAsia"/>
        </w:rPr>
        <w:t xml:space="preserve"> </w:t>
      </w:r>
    </w:p>
    <w:p w:rsidR="0002628B" w:rsidRDefault="0002628B">
      <w:pPr>
        <w:rPr>
          <w:ins w:id="20" w:author="user" w:date="2013-05-31T21:14:00Z"/>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134"/>
        <w:gridCol w:w="8640"/>
      </w:tblGrid>
      <w:tr w:rsidR="0002628B" w:rsidRPr="00690F26" w:rsidTr="002F393A">
        <w:trPr>
          <w:trHeight w:val="549"/>
        </w:trPr>
        <w:tc>
          <w:tcPr>
            <w:tcW w:w="1242" w:type="dxa"/>
            <w:tcBorders>
              <w:top w:val="single" w:sz="4" w:space="0" w:color="000000"/>
              <w:left w:val="single" w:sz="4" w:space="0" w:color="000000"/>
              <w:bottom w:val="single" w:sz="4" w:space="0" w:color="000000"/>
              <w:right w:val="single" w:sz="4" w:space="0" w:color="000000"/>
            </w:tcBorders>
          </w:tcPr>
          <w:p w:rsidR="0002628B" w:rsidRPr="00690F26" w:rsidRDefault="0002628B" w:rsidP="002F393A">
            <w:pPr>
              <w:jc w:val="center"/>
              <w:rPr>
                <w:sz w:val="20"/>
                <w:szCs w:val="20"/>
                <w:lang w:val="en-GB" w:eastAsia="en-AU"/>
              </w:rPr>
            </w:pPr>
          </w:p>
        </w:tc>
        <w:tc>
          <w:tcPr>
            <w:tcW w:w="1134" w:type="dxa"/>
            <w:tcBorders>
              <w:top w:val="single" w:sz="4" w:space="0" w:color="000000"/>
              <w:left w:val="single" w:sz="4" w:space="0" w:color="000000"/>
              <w:bottom w:val="single" w:sz="4" w:space="0" w:color="000000"/>
              <w:right w:val="single" w:sz="4" w:space="0" w:color="000000"/>
            </w:tcBorders>
          </w:tcPr>
          <w:p w:rsidR="0002628B" w:rsidRPr="00690F26" w:rsidRDefault="0002628B" w:rsidP="002F393A">
            <w:pPr>
              <w:jc w:val="center"/>
              <w:rPr>
                <w:sz w:val="20"/>
                <w:szCs w:val="20"/>
                <w:lang w:val="en-GB" w:eastAsia="en-AU"/>
              </w:rPr>
            </w:pPr>
            <w:r w:rsidRPr="00690F26">
              <w:rPr>
                <w:rFonts w:cs="Calibri"/>
                <w:b/>
                <w:sz w:val="20"/>
                <w:szCs w:val="20"/>
                <w:lang w:val="en-GB" w:eastAsia="en-AU"/>
              </w:rPr>
              <w:t>Estimated </w:t>
            </w:r>
          </w:p>
          <w:p w:rsidR="0002628B" w:rsidRPr="00690F26" w:rsidRDefault="0002628B" w:rsidP="002F393A">
            <w:pPr>
              <w:jc w:val="center"/>
              <w:rPr>
                <w:sz w:val="20"/>
                <w:szCs w:val="20"/>
                <w:lang w:val="en-GB" w:eastAsia="en-AU"/>
              </w:rPr>
            </w:pPr>
            <w:r w:rsidRPr="00690F26">
              <w:rPr>
                <w:rFonts w:cs="Calibri"/>
                <w:b/>
                <w:sz w:val="20"/>
                <w:szCs w:val="20"/>
                <w:lang w:val="en-GB" w:eastAsia="en-AU"/>
              </w:rPr>
              <w:t>Grade</w:t>
            </w:r>
          </w:p>
        </w:tc>
        <w:tc>
          <w:tcPr>
            <w:tcW w:w="8640" w:type="dxa"/>
            <w:tcBorders>
              <w:top w:val="single" w:sz="4" w:space="0" w:color="000000"/>
              <w:left w:val="single" w:sz="4" w:space="0" w:color="000000"/>
              <w:bottom w:val="single" w:sz="4" w:space="0" w:color="000000"/>
              <w:right w:val="single" w:sz="4" w:space="0" w:color="000000"/>
            </w:tcBorders>
          </w:tcPr>
          <w:p w:rsidR="0002628B" w:rsidRDefault="0002628B" w:rsidP="002F393A"/>
        </w:tc>
      </w:tr>
      <w:tr w:rsidR="0002628B" w:rsidRPr="00690F26" w:rsidTr="002F393A">
        <w:tc>
          <w:tcPr>
            <w:tcW w:w="1242" w:type="dxa"/>
            <w:tcBorders>
              <w:top w:val="single" w:sz="4" w:space="0" w:color="000000"/>
              <w:left w:val="single" w:sz="4" w:space="0" w:color="000000"/>
              <w:bottom w:val="single" w:sz="4" w:space="0" w:color="000000"/>
              <w:right w:val="single" w:sz="4" w:space="0" w:color="000000"/>
            </w:tcBorders>
          </w:tcPr>
          <w:p w:rsidR="0002628B" w:rsidRPr="00690F26" w:rsidRDefault="0002628B" w:rsidP="002F393A">
            <w:pPr>
              <w:rPr>
                <w:sz w:val="20"/>
                <w:szCs w:val="20"/>
                <w:lang w:val="en-GB" w:eastAsia="en-AU"/>
              </w:rPr>
            </w:pPr>
            <w:r w:rsidRPr="00690F26">
              <w:rPr>
                <w:rFonts w:cs="Calibri"/>
                <w:sz w:val="20"/>
                <w:szCs w:val="20"/>
                <w:lang w:val="en-GB" w:eastAsia="en-AU"/>
              </w:rPr>
              <w:t>Task response</w:t>
            </w:r>
          </w:p>
        </w:tc>
        <w:tc>
          <w:tcPr>
            <w:tcW w:w="1134" w:type="dxa"/>
            <w:tcBorders>
              <w:top w:val="single" w:sz="4" w:space="0" w:color="000000"/>
              <w:left w:val="single" w:sz="4" w:space="0" w:color="000000"/>
              <w:bottom w:val="single" w:sz="4" w:space="0" w:color="000000"/>
              <w:right w:val="single" w:sz="4" w:space="0" w:color="000000"/>
            </w:tcBorders>
          </w:tcPr>
          <w:p w:rsidR="0002628B" w:rsidRPr="008D0097" w:rsidRDefault="0002628B" w:rsidP="002F393A">
            <w:pPr>
              <w:tabs>
                <w:tab w:val="left" w:pos="315"/>
                <w:tab w:val="center" w:pos="466"/>
              </w:tabs>
              <w:ind w:left="15"/>
              <w:jc w:val="center"/>
              <w:rPr>
                <w:sz w:val="20"/>
                <w:szCs w:val="20"/>
                <w:lang w:val="en-GB" w:eastAsia="en-AU"/>
              </w:rPr>
            </w:pPr>
            <w:r>
              <w:rPr>
                <w:sz w:val="20"/>
                <w:szCs w:val="20"/>
                <w:lang w:val="en-GB" w:eastAsia="en-AU"/>
              </w:rPr>
              <w:t>8</w:t>
            </w:r>
          </w:p>
        </w:tc>
        <w:tc>
          <w:tcPr>
            <w:tcW w:w="8640" w:type="dxa"/>
            <w:tcBorders>
              <w:top w:val="single" w:sz="4" w:space="0" w:color="000000"/>
              <w:left w:val="single" w:sz="4" w:space="0" w:color="000000"/>
              <w:bottom w:val="single" w:sz="4" w:space="0" w:color="000000"/>
              <w:right w:val="single" w:sz="4" w:space="0" w:color="000000"/>
            </w:tcBorders>
          </w:tcPr>
          <w:p w:rsidR="0002628B" w:rsidRPr="004739BD" w:rsidRDefault="0002628B" w:rsidP="0002628B">
            <w:pPr>
              <w:rPr>
                <w:sz w:val="20"/>
                <w:szCs w:val="20"/>
                <w:lang w:val="en-GB" w:eastAsia="en-AU"/>
              </w:rPr>
            </w:pPr>
            <w:r>
              <w:rPr>
                <w:sz w:val="20"/>
                <w:szCs w:val="20"/>
                <w:lang w:val="en-GB" w:eastAsia="en-AU"/>
              </w:rPr>
              <w:t>I suspect this is not a valid question. Every real question that I have seen that has two questions requires each of them to be fully answered in their own paragraph. Keep this in mind. However, with the question here you answered this was not really necessary, so I feel your task response is very good.</w:t>
            </w:r>
          </w:p>
        </w:tc>
      </w:tr>
      <w:tr w:rsidR="0002628B" w:rsidRPr="00690F26" w:rsidTr="002F393A">
        <w:tc>
          <w:tcPr>
            <w:tcW w:w="1242" w:type="dxa"/>
            <w:tcBorders>
              <w:top w:val="single" w:sz="4" w:space="0" w:color="000000"/>
              <w:left w:val="single" w:sz="4" w:space="0" w:color="000000"/>
              <w:bottom w:val="single" w:sz="4" w:space="0" w:color="000000"/>
              <w:right w:val="single" w:sz="4" w:space="0" w:color="000000"/>
            </w:tcBorders>
          </w:tcPr>
          <w:p w:rsidR="0002628B" w:rsidRPr="00690F26" w:rsidRDefault="0002628B" w:rsidP="002F393A">
            <w:pPr>
              <w:rPr>
                <w:sz w:val="20"/>
                <w:szCs w:val="20"/>
                <w:lang w:val="en-GB" w:eastAsia="en-AU"/>
              </w:rPr>
            </w:pPr>
            <w:r w:rsidRPr="00690F26">
              <w:rPr>
                <w:rFonts w:cs="Calibri"/>
                <w:sz w:val="20"/>
                <w:szCs w:val="20"/>
                <w:lang w:val="en-GB" w:eastAsia="en-AU"/>
              </w:rPr>
              <w:t xml:space="preserve">Cohesion and </w:t>
            </w:r>
            <w:r w:rsidRPr="00690F26">
              <w:rPr>
                <w:rFonts w:cs="Calibri"/>
                <w:sz w:val="20"/>
                <w:szCs w:val="20"/>
                <w:lang w:val="en-GB" w:eastAsia="en-AU"/>
              </w:rPr>
              <w:lastRenderedPageBreak/>
              <w:t>coherence</w:t>
            </w:r>
          </w:p>
        </w:tc>
        <w:tc>
          <w:tcPr>
            <w:tcW w:w="1134" w:type="dxa"/>
            <w:tcBorders>
              <w:top w:val="single" w:sz="4" w:space="0" w:color="000000"/>
              <w:left w:val="single" w:sz="4" w:space="0" w:color="000000"/>
              <w:bottom w:val="single" w:sz="4" w:space="0" w:color="000000"/>
              <w:right w:val="single" w:sz="4" w:space="0" w:color="000000"/>
            </w:tcBorders>
          </w:tcPr>
          <w:p w:rsidR="0002628B" w:rsidRPr="00672037" w:rsidRDefault="0002628B" w:rsidP="002F393A">
            <w:pPr>
              <w:tabs>
                <w:tab w:val="left" w:pos="373"/>
                <w:tab w:val="center" w:pos="466"/>
              </w:tabs>
              <w:ind w:left="15"/>
              <w:jc w:val="center"/>
              <w:rPr>
                <w:sz w:val="20"/>
                <w:szCs w:val="20"/>
                <w:lang w:val="en-GB" w:eastAsia="en-AU"/>
              </w:rPr>
            </w:pPr>
            <w:r>
              <w:rPr>
                <w:sz w:val="20"/>
                <w:szCs w:val="20"/>
                <w:lang w:val="en-GB" w:eastAsia="en-AU"/>
              </w:rPr>
              <w:lastRenderedPageBreak/>
              <w:t>8</w:t>
            </w:r>
          </w:p>
        </w:tc>
        <w:tc>
          <w:tcPr>
            <w:tcW w:w="8640" w:type="dxa"/>
            <w:tcBorders>
              <w:top w:val="single" w:sz="4" w:space="0" w:color="000000"/>
              <w:left w:val="single" w:sz="4" w:space="0" w:color="000000"/>
              <w:bottom w:val="single" w:sz="4" w:space="0" w:color="000000"/>
              <w:right w:val="single" w:sz="4" w:space="0" w:color="000000"/>
            </w:tcBorders>
          </w:tcPr>
          <w:p w:rsidR="0002628B" w:rsidRPr="000269F0" w:rsidRDefault="0002628B" w:rsidP="002F393A">
            <w:pPr>
              <w:rPr>
                <w:sz w:val="20"/>
                <w:szCs w:val="20"/>
                <w:lang w:val="en-GB" w:eastAsia="en-AU"/>
              </w:rPr>
            </w:pPr>
            <w:r>
              <w:rPr>
                <w:sz w:val="20"/>
                <w:szCs w:val="20"/>
                <w:lang w:val="en-GB" w:eastAsia="en-AU"/>
              </w:rPr>
              <w:t>Well structure, but as stated above if you get a "two question" essay in the exam you are likely to have to address each of the questions in their own paragraph.</w:t>
            </w:r>
          </w:p>
        </w:tc>
      </w:tr>
      <w:tr w:rsidR="0002628B" w:rsidRPr="00690F26" w:rsidTr="002F393A">
        <w:tc>
          <w:tcPr>
            <w:tcW w:w="1242" w:type="dxa"/>
            <w:tcBorders>
              <w:top w:val="single" w:sz="4" w:space="0" w:color="000000"/>
              <w:left w:val="single" w:sz="4" w:space="0" w:color="000000"/>
              <w:bottom w:val="single" w:sz="4" w:space="0" w:color="000000"/>
              <w:right w:val="single" w:sz="4" w:space="0" w:color="000000"/>
            </w:tcBorders>
          </w:tcPr>
          <w:p w:rsidR="0002628B" w:rsidRPr="00690F26" w:rsidRDefault="0002628B" w:rsidP="002F393A">
            <w:pPr>
              <w:rPr>
                <w:sz w:val="20"/>
                <w:szCs w:val="20"/>
                <w:lang w:val="en-GB" w:eastAsia="en-AU"/>
              </w:rPr>
            </w:pPr>
            <w:r w:rsidRPr="00690F26">
              <w:rPr>
                <w:rFonts w:cs="Calibri"/>
                <w:sz w:val="20"/>
                <w:szCs w:val="20"/>
                <w:lang w:val="en-GB" w:eastAsia="en-AU"/>
              </w:rPr>
              <w:lastRenderedPageBreak/>
              <w:t>Vocabulary</w:t>
            </w:r>
          </w:p>
        </w:tc>
        <w:tc>
          <w:tcPr>
            <w:tcW w:w="1134" w:type="dxa"/>
            <w:tcBorders>
              <w:top w:val="single" w:sz="4" w:space="0" w:color="000000"/>
              <w:left w:val="single" w:sz="4" w:space="0" w:color="000000"/>
              <w:bottom w:val="single" w:sz="4" w:space="0" w:color="000000"/>
              <w:right w:val="single" w:sz="4" w:space="0" w:color="000000"/>
            </w:tcBorders>
          </w:tcPr>
          <w:p w:rsidR="0002628B" w:rsidRPr="0051415B" w:rsidRDefault="00B50AA0" w:rsidP="002F393A">
            <w:pPr>
              <w:tabs>
                <w:tab w:val="left" w:pos="409"/>
              </w:tabs>
              <w:jc w:val="center"/>
              <w:rPr>
                <w:sz w:val="20"/>
                <w:szCs w:val="20"/>
                <w:lang w:val="en-GB" w:eastAsia="en-AU"/>
              </w:rPr>
            </w:pPr>
            <w:r>
              <w:rPr>
                <w:sz w:val="20"/>
                <w:szCs w:val="20"/>
                <w:lang w:val="en-GB" w:eastAsia="en-AU"/>
              </w:rPr>
              <w:t>8</w:t>
            </w:r>
          </w:p>
        </w:tc>
        <w:tc>
          <w:tcPr>
            <w:tcW w:w="8640" w:type="dxa"/>
            <w:tcBorders>
              <w:top w:val="single" w:sz="4" w:space="0" w:color="000000"/>
              <w:left w:val="single" w:sz="4" w:space="0" w:color="000000"/>
              <w:bottom w:val="single" w:sz="4" w:space="0" w:color="000000"/>
              <w:right w:val="single" w:sz="4" w:space="0" w:color="000000"/>
            </w:tcBorders>
          </w:tcPr>
          <w:p w:rsidR="0002628B" w:rsidRDefault="0002628B" w:rsidP="002F393A">
            <w:pPr>
              <w:spacing w:before="100" w:beforeAutospacing="1" w:after="100" w:afterAutospacing="1"/>
              <w:rPr>
                <w:b/>
                <w:sz w:val="20"/>
                <w:szCs w:val="20"/>
                <w:lang w:val="en-GB" w:eastAsia="en-AU"/>
              </w:rPr>
            </w:pPr>
            <w:r w:rsidRPr="00407464">
              <w:rPr>
                <w:b/>
                <w:sz w:val="20"/>
                <w:szCs w:val="20"/>
                <w:lang w:val="en-GB" w:eastAsia="en-AU"/>
              </w:rPr>
              <w:t>Errors with word choice:</w:t>
            </w:r>
          </w:p>
          <w:p w:rsidR="0002628B" w:rsidRPr="00407464" w:rsidRDefault="00B50AA0" w:rsidP="002F393A">
            <w:pPr>
              <w:spacing w:before="100" w:beforeAutospacing="1" w:after="100" w:afterAutospacing="1"/>
              <w:rPr>
                <w:b/>
                <w:sz w:val="20"/>
                <w:szCs w:val="20"/>
                <w:lang w:val="en-GB" w:eastAsia="en-AU"/>
              </w:rPr>
            </w:pPr>
            <w:del w:id="21" w:author="user" w:date="2013-05-31T21:13:00Z">
              <w:r w:rsidDel="0002628B">
                <w:rPr>
                  <w:rFonts w:hint="eastAsia"/>
                </w:rPr>
                <w:delText xml:space="preserve">that </w:delText>
              </w:r>
            </w:del>
            <w:ins w:id="22" w:author="user" w:date="2013-05-31T21:13:00Z">
              <w:r>
                <w:t>why</w:t>
              </w:r>
              <w:r>
                <w:rPr>
                  <w:rFonts w:hint="eastAsia"/>
                </w:rPr>
                <w:t xml:space="preserve"> </w:t>
              </w:r>
            </w:ins>
            <w:r>
              <w:rPr>
                <w:rFonts w:hint="eastAsia"/>
              </w:rPr>
              <w:t xml:space="preserve">I </w:t>
            </w:r>
            <w:del w:id="23" w:author="user" w:date="2013-05-31T21:13:00Z">
              <w:r w:rsidDel="0002628B">
                <w:rPr>
                  <w:rFonts w:hint="eastAsia"/>
                </w:rPr>
                <w:delText xml:space="preserve">claim </w:delText>
              </w:r>
            </w:del>
            <w:ins w:id="24" w:author="user" w:date="2013-05-31T21:13:00Z">
              <w:r>
                <w:t>believe</w:t>
              </w:r>
              <w:r>
                <w:rPr>
                  <w:rFonts w:hint="eastAsia"/>
                </w:rPr>
                <w:t xml:space="preserve"> </w:t>
              </w:r>
            </w:ins>
            <w:r>
              <w:rPr>
                <w:rFonts w:hint="eastAsia"/>
              </w:rPr>
              <w:t>zoos are multi-functional</w:t>
            </w:r>
          </w:p>
          <w:p w:rsidR="0002628B" w:rsidRPr="00690F26" w:rsidRDefault="00B50AA0" w:rsidP="00B50AA0">
            <w:pPr>
              <w:spacing w:before="100" w:beforeAutospacing="1" w:after="100" w:afterAutospacing="1"/>
              <w:rPr>
                <w:sz w:val="20"/>
                <w:szCs w:val="20"/>
                <w:lang w:val="en-GB" w:eastAsia="en-AU"/>
              </w:rPr>
            </w:pPr>
            <w:r>
              <w:rPr>
                <w:rFonts w:hint="eastAsia"/>
              </w:rPr>
              <w:t>they provide accommodation</w:t>
            </w:r>
            <w:del w:id="25" w:author="user" w:date="2013-05-31T21:13:00Z">
              <w:r w:rsidDel="0002628B">
                <w:rPr>
                  <w:rFonts w:hint="eastAsia"/>
                </w:rPr>
                <w:delText>s</w:delText>
              </w:r>
            </w:del>
            <w:r>
              <w:rPr>
                <w:rFonts w:hint="eastAsia"/>
              </w:rPr>
              <w:t xml:space="preserve"> to </w:t>
            </w:r>
            <w:del w:id="26" w:author="user" w:date="2013-05-31T21:13:00Z">
              <w:r w:rsidDel="0002628B">
                <w:rPr>
                  <w:rFonts w:hint="eastAsia"/>
                </w:rPr>
                <w:delText xml:space="preserve">the </w:delText>
              </w:r>
            </w:del>
            <w:r>
              <w:rPr>
                <w:rFonts w:hint="eastAsia"/>
              </w:rPr>
              <w:t>endangered animals</w:t>
            </w:r>
          </w:p>
        </w:tc>
      </w:tr>
      <w:tr w:rsidR="0002628B" w:rsidRPr="00690F26" w:rsidTr="002F393A">
        <w:tc>
          <w:tcPr>
            <w:tcW w:w="1242" w:type="dxa"/>
            <w:tcBorders>
              <w:top w:val="single" w:sz="4" w:space="0" w:color="000000"/>
              <w:left w:val="single" w:sz="4" w:space="0" w:color="000000"/>
              <w:bottom w:val="single" w:sz="4" w:space="0" w:color="000000"/>
              <w:right w:val="single" w:sz="4" w:space="0" w:color="000000"/>
            </w:tcBorders>
          </w:tcPr>
          <w:p w:rsidR="0002628B" w:rsidRPr="00690F26" w:rsidRDefault="0002628B" w:rsidP="002F393A">
            <w:pPr>
              <w:rPr>
                <w:rFonts w:cs="Calibri"/>
                <w:sz w:val="20"/>
                <w:szCs w:val="20"/>
                <w:lang w:val="en-GB" w:eastAsia="en-AU"/>
              </w:rPr>
            </w:pPr>
            <w:r w:rsidRPr="00690F26">
              <w:rPr>
                <w:rFonts w:cs="Calibri"/>
                <w:sz w:val="20"/>
                <w:szCs w:val="20"/>
                <w:lang w:val="en-GB" w:eastAsia="en-AU"/>
              </w:rPr>
              <w:t>Grammar</w:t>
            </w:r>
          </w:p>
        </w:tc>
        <w:tc>
          <w:tcPr>
            <w:tcW w:w="1134" w:type="dxa"/>
            <w:tcBorders>
              <w:top w:val="single" w:sz="4" w:space="0" w:color="000000"/>
              <w:left w:val="single" w:sz="4" w:space="0" w:color="000000"/>
              <w:bottom w:val="single" w:sz="4" w:space="0" w:color="000000"/>
              <w:right w:val="single" w:sz="4" w:space="0" w:color="000000"/>
            </w:tcBorders>
          </w:tcPr>
          <w:p w:rsidR="0002628B" w:rsidRPr="00E9120A" w:rsidRDefault="00B50AA0" w:rsidP="002F393A">
            <w:pPr>
              <w:tabs>
                <w:tab w:val="left" w:pos="323"/>
                <w:tab w:val="center" w:pos="466"/>
              </w:tabs>
              <w:ind w:left="15"/>
              <w:jc w:val="center"/>
              <w:rPr>
                <w:sz w:val="20"/>
                <w:szCs w:val="20"/>
                <w:lang w:val="en-GB" w:eastAsia="en-AU"/>
              </w:rPr>
            </w:pPr>
            <w:r>
              <w:rPr>
                <w:sz w:val="20"/>
                <w:szCs w:val="20"/>
                <w:lang w:val="en-GB" w:eastAsia="en-AU"/>
              </w:rPr>
              <w:t>7</w:t>
            </w:r>
          </w:p>
        </w:tc>
        <w:tc>
          <w:tcPr>
            <w:tcW w:w="8640" w:type="dxa"/>
            <w:tcBorders>
              <w:top w:val="single" w:sz="4" w:space="0" w:color="000000"/>
              <w:left w:val="single" w:sz="4" w:space="0" w:color="000000"/>
              <w:bottom w:val="single" w:sz="4" w:space="0" w:color="000000"/>
              <w:right w:val="single" w:sz="4" w:space="0" w:color="000000"/>
            </w:tcBorders>
          </w:tcPr>
          <w:p w:rsidR="0002628B" w:rsidRDefault="0002628B" w:rsidP="002F393A">
            <w:pPr>
              <w:rPr>
                <w:b/>
                <w:sz w:val="20"/>
                <w:szCs w:val="20"/>
                <w:lang w:val="en-GB" w:eastAsia="en-AU"/>
              </w:rPr>
            </w:pPr>
            <w:r w:rsidRPr="00B50AA0">
              <w:rPr>
                <w:b/>
                <w:sz w:val="20"/>
                <w:szCs w:val="20"/>
                <w:highlight w:val="yellow"/>
                <w:lang w:val="en-GB" w:eastAsia="en-AU"/>
              </w:rPr>
              <w:t>Errors with sentence structure</w:t>
            </w:r>
            <w:r w:rsidR="00B50AA0" w:rsidRPr="00B50AA0">
              <w:rPr>
                <w:b/>
                <w:sz w:val="20"/>
                <w:szCs w:val="20"/>
                <w:highlight w:val="yellow"/>
                <w:lang w:val="en-GB" w:eastAsia="en-AU"/>
              </w:rPr>
              <w:t xml:space="preserve"> prevent 8</w:t>
            </w:r>
          </w:p>
          <w:p w:rsidR="0002628B" w:rsidRDefault="0002628B" w:rsidP="002F393A">
            <w:pPr>
              <w:rPr>
                <w:b/>
                <w:sz w:val="20"/>
                <w:szCs w:val="20"/>
                <w:lang w:val="en-GB" w:eastAsia="en-AU"/>
              </w:rPr>
            </w:pPr>
          </w:p>
          <w:p w:rsidR="00B50AA0" w:rsidRDefault="00B50AA0" w:rsidP="002F393A">
            <w:proofErr w:type="gramStart"/>
            <w:r>
              <w:rPr>
                <w:rFonts w:hint="eastAsia"/>
              </w:rPr>
              <w:t>only</w:t>
            </w:r>
            <w:proofErr w:type="gramEnd"/>
            <w:r>
              <w:rPr>
                <w:rFonts w:hint="eastAsia"/>
              </w:rPr>
              <w:t xml:space="preserve"> </w:t>
            </w:r>
            <w:del w:id="27" w:author="user" w:date="2013-05-31T21:06:00Z">
              <w:r w:rsidDel="009273A4">
                <w:rPr>
                  <w:rFonts w:hint="eastAsia"/>
                </w:rPr>
                <w:delText xml:space="preserve">of </w:delText>
              </w:r>
            </w:del>
            <w:ins w:id="28" w:author="user" w:date="2013-05-31T21:06:00Z">
              <w:r>
                <w:t>for</w:t>
              </w:r>
              <w:r>
                <w:rPr>
                  <w:rFonts w:hint="eastAsia"/>
                </w:rPr>
                <w:t xml:space="preserve"> </w:t>
              </w:r>
            </w:ins>
            <w:r>
              <w:rPr>
                <w:rFonts w:hint="eastAsia"/>
              </w:rPr>
              <w:t>amusement</w:t>
            </w:r>
            <w:del w:id="29" w:author="user" w:date="2013-05-31T21:06:00Z">
              <w:r w:rsidDel="009273A4">
                <w:rPr>
                  <w:rFonts w:hint="eastAsia"/>
                </w:rPr>
                <w:delText xml:space="preserve"> function</w:delText>
              </w:r>
            </w:del>
            <w:r>
              <w:rPr>
                <w:rFonts w:hint="eastAsia"/>
              </w:rPr>
              <w:t xml:space="preserve">, while I have the opposite opinion that there are many more fundamental reasons </w:t>
            </w:r>
            <w:del w:id="30" w:author="user" w:date="2013-05-31T21:08:00Z">
              <w:r w:rsidDel="009273A4">
                <w:rPr>
                  <w:rFonts w:hint="eastAsia"/>
                </w:rPr>
                <w:delText xml:space="preserve">of </w:delText>
              </w:r>
            </w:del>
            <w:ins w:id="31" w:author="user" w:date="2013-05-31T21:08:00Z">
              <w:r>
                <w:t>for</w:t>
              </w:r>
              <w:r>
                <w:rPr>
                  <w:rFonts w:hint="eastAsia"/>
                </w:rPr>
                <w:t xml:space="preserve"> </w:t>
              </w:r>
            </w:ins>
            <w:r>
              <w:rPr>
                <w:rFonts w:hint="eastAsia"/>
              </w:rPr>
              <w:t xml:space="preserve">the existence of zoos. In this essay, I am going to analyze other reasons </w:t>
            </w:r>
            <w:del w:id="32" w:author="user" w:date="2013-05-31T21:08:00Z">
              <w:r w:rsidDel="0002628B">
                <w:rPr>
                  <w:rFonts w:hint="eastAsia"/>
                </w:rPr>
                <w:delText xml:space="preserve">of </w:delText>
              </w:r>
            </w:del>
            <w:r>
              <w:rPr>
                <w:rFonts w:hint="eastAsia"/>
              </w:rPr>
              <w:t>why zoos</w:t>
            </w:r>
          </w:p>
          <w:p w:rsidR="00B50AA0" w:rsidRDefault="00B50AA0" w:rsidP="002F393A"/>
          <w:p w:rsidR="00B50AA0" w:rsidRDefault="00B50AA0" w:rsidP="00B50AA0">
            <w:pPr>
              <w:rPr>
                <w:rFonts w:hint="eastAsia"/>
              </w:rPr>
            </w:pPr>
            <w:proofErr w:type="gramStart"/>
            <w:r>
              <w:rPr>
                <w:rFonts w:hint="eastAsia"/>
              </w:rPr>
              <w:t>people</w:t>
            </w:r>
            <w:proofErr w:type="gramEnd"/>
            <w:r>
              <w:rPr>
                <w:rFonts w:hint="eastAsia"/>
              </w:rPr>
              <w:t xml:space="preserve"> </w:t>
            </w:r>
            <w:ins w:id="33" w:author="user" w:date="2013-05-31T21:13:00Z">
              <w:r>
                <w:t xml:space="preserve">about </w:t>
              </w:r>
            </w:ins>
            <w:r>
              <w:rPr>
                <w:rFonts w:hint="eastAsia"/>
              </w:rPr>
              <w:t xml:space="preserve">how </w:t>
            </w:r>
            <w:r>
              <w:t xml:space="preserve">wonderful our </w:t>
            </w:r>
            <w:r>
              <w:rPr>
                <w:rFonts w:hint="eastAsia"/>
              </w:rPr>
              <w:t xml:space="preserve">earth </w:t>
            </w:r>
            <w:r>
              <w:t>is</w:t>
            </w:r>
            <w:r>
              <w:rPr>
                <w:rFonts w:hint="eastAsia"/>
              </w:rPr>
              <w:t>.</w:t>
            </w:r>
          </w:p>
          <w:p w:rsidR="00B50AA0" w:rsidRDefault="00B50AA0" w:rsidP="00B50AA0">
            <w:pPr>
              <w:rPr>
                <w:rFonts w:hint="eastAsia"/>
              </w:rPr>
            </w:pPr>
          </w:p>
          <w:p w:rsidR="00B50AA0" w:rsidRDefault="00B50AA0" w:rsidP="00B50AA0">
            <w:proofErr w:type="gramStart"/>
            <w:r>
              <w:rPr>
                <w:rFonts w:hint="eastAsia"/>
              </w:rPr>
              <w:t>they</w:t>
            </w:r>
            <w:proofErr w:type="gramEnd"/>
            <w:r>
              <w:rPr>
                <w:rFonts w:hint="eastAsia"/>
              </w:rPr>
              <w:t xml:space="preserve"> provide accommodation</w:t>
            </w:r>
            <w:del w:id="34" w:author="user" w:date="2013-05-31T21:13:00Z">
              <w:r w:rsidDel="0002628B">
                <w:rPr>
                  <w:rFonts w:hint="eastAsia"/>
                </w:rPr>
                <w:delText>s</w:delText>
              </w:r>
            </w:del>
            <w:r>
              <w:rPr>
                <w:rFonts w:hint="eastAsia"/>
              </w:rPr>
              <w:t xml:space="preserve"> to </w:t>
            </w:r>
            <w:del w:id="35" w:author="user" w:date="2013-05-31T21:13:00Z">
              <w:r w:rsidDel="0002628B">
                <w:rPr>
                  <w:rFonts w:hint="eastAsia"/>
                </w:rPr>
                <w:delText xml:space="preserve">the </w:delText>
              </w:r>
            </w:del>
            <w:r>
              <w:rPr>
                <w:rFonts w:hint="eastAsia"/>
              </w:rPr>
              <w:t xml:space="preserve">endangered animals. As is known to all, some animal species are gradually going </w:t>
            </w:r>
            <w:ins w:id="36" w:author="user" w:date="2013-05-31T21:14:00Z">
              <w:r>
                <w:t xml:space="preserve">to be </w:t>
              </w:r>
            </w:ins>
            <w:r>
              <w:rPr>
                <w:rFonts w:hint="eastAsia"/>
              </w:rPr>
              <w:t xml:space="preserve">extinct </w:t>
            </w:r>
            <w:del w:id="37" w:author="user" w:date="2013-05-31T21:14:00Z">
              <w:r w:rsidDel="0002628B">
                <w:rPr>
                  <w:rFonts w:hint="eastAsia"/>
                </w:rPr>
                <w:delText xml:space="preserve">in </w:delText>
              </w:r>
            </w:del>
            <w:ins w:id="38" w:author="user" w:date="2013-05-31T21:14:00Z">
              <w:r>
                <w:t>on</w:t>
              </w:r>
              <w:r>
                <w:rPr>
                  <w:rFonts w:hint="eastAsia"/>
                </w:rPr>
                <w:t xml:space="preserve"> </w:t>
              </w:r>
            </w:ins>
            <w:r>
              <w:rPr>
                <w:rFonts w:hint="eastAsia"/>
              </w:rPr>
              <w:t xml:space="preserve">our planet due to the interference of human beings, which is really </w:t>
            </w:r>
            <w:r>
              <w:t>regretful</w:t>
            </w:r>
            <w:r>
              <w:rPr>
                <w:rFonts w:hint="eastAsia"/>
              </w:rPr>
              <w:t xml:space="preserve">. For those </w:t>
            </w:r>
            <w:r>
              <w:t>miserable</w:t>
            </w:r>
            <w:r>
              <w:rPr>
                <w:rFonts w:hint="eastAsia"/>
              </w:rPr>
              <w:t xml:space="preserve"> animals, zoos provide </w:t>
            </w:r>
            <w:ins w:id="39" w:author="user" w:date="2013-05-31T21:14:00Z">
              <w:r>
                <w:t xml:space="preserve">a </w:t>
              </w:r>
            </w:ins>
            <w:r>
              <w:rPr>
                <w:rFonts w:hint="eastAsia"/>
              </w:rPr>
              <w:t>refugee</w:t>
            </w:r>
          </w:p>
          <w:p w:rsidR="00B50AA0" w:rsidRDefault="00B50AA0" w:rsidP="00B50AA0"/>
          <w:p w:rsidR="00B50AA0" w:rsidRDefault="00B50AA0" w:rsidP="00B50AA0">
            <w:pPr>
              <w:rPr>
                <w:b/>
              </w:rPr>
            </w:pPr>
            <w:r w:rsidRPr="00B50AA0">
              <w:rPr>
                <w:b/>
              </w:rPr>
              <w:t>I suspect you may need to be careful with "THAT"</w:t>
            </w:r>
          </w:p>
          <w:p w:rsidR="00B50AA0" w:rsidRDefault="00B50AA0" w:rsidP="00B50AA0">
            <w:r>
              <w:rPr>
                <w:rFonts w:hint="eastAsia"/>
              </w:rPr>
              <w:t xml:space="preserve">Secondly, </w:t>
            </w:r>
            <w:r>
              <w:t>another</w:t>
            </w:r>
            <w:r>
              <w:rPr>
                <w:rFonts w:hint="eastAsia"/>
              </w:rPr>
              <w:t xml:space="preserve"> reason </w:t>
            </w:r>
            <w:del w:id="40" w:author="user" w:date="2013-05-31T21:13:00Z">
              <w:r w:rsidDel="0002628B">
                <w:rPr>
                  <w:rFonts w:hint="eastAsia"/>
                </w:rPr>
                <w:delText xml:space="preserve">that </w:delText>
              </w:r>
            </w:del>
            <w:ins w:id="41" w:author="user" w:date="2013-05-31T21:13:00Z">
              <w:r>
                <w:t>why</w:t>
              </w:r>
              <w:r>
                <w:rPr>
                  <w:rFonts w:hint="eastAsia"/>
                </w:rPr>
                <w:t xml:space="preserve"> </w:t>
              </w:r>
            </w:ins>
            <w:r>
              <w:rPr>
                <w:rFonts w:hint="eastAsia"/>
              </w:rPr>
              <w:t xml:space="preserve">I </w:t>
            </w:r>
            <w:del w:id="42" w:author="user" w:date="2013-05-31T21:13:00Z">
              <w:r w:rsidDel="0002628B">
                <w:rPr>
                  <w:rFonts w:hint="eastAsia"/>
                </w:rPr>
                <w:delText xml:space="preserve">claim </w:delText>
              </w:r>
            </w:del>
            <w:ins w:id="43" w:author="user" w:date="2013-05-31T21:13:00Z">
              <w:r>
                <w:t>believe</w:t>
              </w:r>
              <w:r>
                <w:rPr>
                  <w:rFonts w:hint="eastAsia"/>
                </w:rPr>
                <w:t xml:space="preserve"> </w:t>
              </w:r>
            </w:ins>
            <w:r>
              <w:rPr>
                <w:rFonts w:hint="eastAsia"/>
              </w:rPr>
              <w:t>zoos are multi-functional</w:t>
            </w:r>
          </w:p>
          <w:p w:rsidR="00B50AA0" w:rsidRPr="00B50AA0" w:rsidRDefault="00B50AA0" w:rsidP="00B50AA0">
            <w:pPr>
              <w:rPr>
                <w:b/>
                <w:sz w:val="20"/>
                <w:szCs w:val="20"/>
                <w:lang w:val="en-GB" w:eastAsia="en-AU"/>
              </w:rPr>
            </w:pPr>
            <w:r>
              <w:rPr>
                <w:rFonts w:hint="eastAsia"/>
              </w:rPr>
              <w:t xml:space="preserve">the most </w:t>
            </w:r>
            <w:r>
              <w:t>important</w:t>
            </w:r>
            <w:r>
              <w:rPr>
                <w:rFonts w:hint="eastAsia"/>
              </w:rPr>
              <w:t xml:space="preserve"> purpose of zoos is </w:t>
            </w:r>
            <w:commentRangeStart w:id="44"/>
            <w:r>
              <w:rPr>
                <w:rFonts w:hint="eastAsia"/>
              </w:rPr>
              <w:t xml:space="preserve">that they </w:t>
            </w:r>
            <w:commentRangeEnd w:id="44"/>
            <w:r>
              <w:rPr>
                <w:rStyle w:val="CommentReference"/>
              </w:rPr>
              <w:commentReference w:id="44"/>
            </w:r>
            <w:r>
              <w:rPr>
                <w:rFonts w:hint="eastAsia"/>
              </w:rPr>
              <w:t>provide very useful</w:t>
            </w:r>
          </w:p>
          <w:p w:rsidR="00B50AA0" w:rsidRDefault="00B50AA0" w:rsidP="002F393A">
            <w:pPr>
              <w:rPr>
                <w:b/>
                <w:sz w:val="20"/>
                <w:szCs w:val="20"/>
                <w:lang w:val="en-GB" w:eastAsia="en-AU"/>
              </w:rPr>
            </w:pPr>
          </w:p>
          <w:p w:rsidR="0002628B" w:rsidRDefault="0002628B" w:rsidP="002F393A">
            <w:pPr>
              <w:rPr>
                <w:b/>
                <w:sz w:val="20"/>
                <w:szCs w:val="20"/>
                <w:lang w:val="en-GB" w:eastAsia="en-AU"/>
              </w:rPr>
            </w:pPr>
          </w:p>
          <w:p w:rsidR="0002628B" w:rsidRPr="00232094" w:rsidRDefault="0002628B" w:rsidP="002F393A">
            <w:pPr>
              <w:tabs>
                <w:tab w:val="left" w:pos="3094"/>
              </w:tabs>
              <w:rPr>
                <w:b/>
                <w:sz w:val="20"/>
                <w:szCs w:val="20"/>
                <w:lang w:val="en-GB" w:eastAsia="en-AU"/>
              </w:rPr>
            </w:pPr>
          </w:p>
        </w:tc>
      </w:tr>
      <w:tr w:rsidR="0002628B" w:rsidRPr="00690F26" w:rsidTr="002F393A">
        <w:tc>
          <w:tcPr>
            <w:tcW w:w="1242" w:type="dxa"/>
            <w:tcBorders>
              <w:top w:val="single" w:sz="4" w:space="0" w:color="000000"/>
              <w:left w:val="single" w:sz="4" w:space="0" w:color="000000"/>
              <w:bottom w:val="single" w:sz="4" w:space="0" w:color="000000"/>
              <w:right w:val="single" w:sz="4" w:space="0" w:color="000000"/>
            </w:tcBorders>
          </w:tcPr>
          <w:p w:rsidR="0002628B" w:rsidRPr="00690F26" w:rsidRDefault="0002628B" w:rsidP="002F393A">
            <w:pPr>
              <w:rPr>
                <w:sz w:val="20"/>
                <w:szCs w:val="20"/>
                <w:lang w:val="en-GB" w:eastAsia="en-AU"/>
              </w:rPr>
            </w:pPr>
            <w:r w:rsidRPr="00690F26">
              <w:rPr>
                <w:rFonts w:cs="Calibri"/>
                <w:sz w:val="20"/>
                <w:szCs w:val="20"/>
                <w:lang w:val="en-GB" w:eastAsia="en-AU"/>
              </w:rPr>
              <w:t>overall</w:t>
            </w:r>
          </w:p>
        </w:tc>
        <w:tc>
          <w:tcPr>
            <w:tcW w:w="1134" w:type="dxa"/>
            <w:tcBorders>
              <w:top w:val="single" w:sz="4" w:space="0" w:color="000000"/>
              <w:left w:val="single" w:sz="4" w:space="0" w:color="000000"/>
              <w:bottom w:val="single" w:sz="4" w:space="0" w:color="000000"/>
              <w:right w:val="single" w:sz="4" w:space="0" w:color="000000"/>
            </w:tcBorders>
          </w:tcPr>
          <w:p w:rsidR="0002628B" w:rsidRPr="00690F26" w:rsidRDefault="00B50AA0" w:rsidP="002F393A">
            <w:pPr>
              <w:ind w:left="15"/>
              <w:jc w:val="center"/>
              <w:rPr>
                <w:sz w:val="20"/>
                <w:szCs w:val="20"/>
                <w:lang w:val="en-GB" w:eastAsia="en-AU"/>
              </w:rPr>
            </w:pPr>
            <w:r>
              <w:rPr>
                <w:sz w:val="20"/>
                <w:szCs w:val="20"/>
                <w:lang w:val="en-GB" w:eastAsia="en-AU"/>
              </w:rPr>
              <w:t>7.5</w:t>
            </w:r>
          </w:p>
        </w:tc>
        <w:tc>
          <w:tcPr>
            <w:tcW w:w="8640" w:type="dxa"/>
            <w:tcBorders>
              <w:top w:val="single" w:sz="4" w:space="0" w:color="000000"/>
              <w:left w:val="single" w:sz="4" w:space="0" w:color="000000"/>
              <w:bottom w:val="single" w:sz="4" w:space="0" w:color="000000"/>
              <w:right w:val="single" w:sz="4" w:space="0" w:color="000000"/>
            </w:tcBorders>
          </w:tcPr>
          <w:p w:rsidR="0002628B" w:rsidRDefault="00B50AA0" w:rsidP="002F393A">
            <w:pPr>
              <w:rPr>
                <w:sz w:val="20"/>
                <w:szCs w:val="20"/>
                <w:lang w:val="en-GB" w:eastAsia="en-AU"/>
              </w:rPr>
            </w:pPr>
            <w:r>
              <w:rPr>
                <w:sz w:val="20"/>
                <w:szCs w:val="20"/>
                <w:lang w:val="en-GB" w:eastAsia="en-AU"/>
              </w:rPr>
              <w:t>Too many errors with grammar for 8!</w:t>
            </w:r>
          </w:p>
          <w:p w:rsidR="00B50AA0" w:rsidRPr="00A347EB" w:rsidRDefault="00B50AA0" w:rsidP="00B50AA0">
            <w:pPr>
              <w:rPr>
                <w:sz w:val="20"/>
                <w:szCs w:val="20"/>
                <w:lang w:val="en-GB" w:eastAsia="en-AU"/>
              </w:rPr>
            </w:pPr>
            <w:r>
              <w:rPr>
                <w:sz w:val="20"/>
                <w:szCs w:val="20"/>
                <w:lang w:val="en-GB" w:eastAsia="en-AU"/>
              </w:rPr>
              <w:t>Note my comments about two question essays</w:t>
            </w:r>
          </w:p>
        </w:tc>
      </w:tr>
    </w:tbl>
    <w:p w:rsidR="0002628B" w:rsidRPr="008D4F7B" w:rsidRDefault="0002628B"/>
    <w:sectPr w:rsidR="0002628B" w:rsidRPr="008D4F7B"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user" w:date="2013-05-31T21:07:00Z" w:initials="u">
    <w:p w:rsidR="009273A4" w:rsidRDefault="009273A4">
      <w:pPr>
        <w:pStyle w:val="CommentText"/>
      </w:pPr>
      <w:r>
        <w:rPr>
          <w:rStyle w:val="CommentReference"/>
        </w:rPr>
        <w:annotationRef/>
      </w:r>
      <w:r>
        <w:rPr>
          <w:rStyle w:val="CommentReference"/>
        </w:rPr>
        <w:t>OR</w:t>
      </w:r>
      <w:r>
        <w:t xml:space="preserve"> </w:t>
      </w:r>
      <w:proofErr w:type="gramStart"/>
      <w:r>
        <w:t>"</w:t>
      </w:r>
      <w:r w:rsidRPr="009273A4">
        <w:rPr>
          <w:rFonts w:hint="eastAsia"/>
        </w:rPr>
        <w:t xml:space="preserve"> </w:t>
      </w:r>
      <w:r>
        <w:rPr>
          <w:rFonts w:hint="eastAsia"/>
        </w:rPr>
        <w:t>that</w:t>
      </w:r>
      <w:proofErr w:type="gramEnd"/>
      <w:r>
        <w:rPr>
          <w:rFonts w:hint="eastAsia"/>
        </w:rPr>
        <w:t xml:space="preserve"> zoos only </w:t>
      </w:r>
      <w:r>
        <w:t xml:space="preserve">function is </w:t>
      </w:r>
      <w:r>
        <w:rPr>
          <w:rFonts w:hint="eastAsia"/>
        </w:rPr>
        <w:t>amusement</w:t>
      </w:r>
      <w:r>
        <w:t>"</w:t>
      </w:r>
    </w:p>
  </w:comment>
  <w:comment w:id="7" w:author="user" w:date="2013-05-31T21:12:00Z" w:initials="u">
    <w:p w:rsidR="0002628B" w:rsidRDefault="0002628B">
      <w:pPr>
        <w:pStyle w:val="CommentText"/>
      </w:pPr>
      <w:r>
        <w:rPr>
          <w:rStyle w:val="CommentReference"/>
        </w:rPr>
        <w:annotationRef/>
      </w:r>
      <w:r>
        <w:t>"</w:t>
      </w:r>
      <w:proofErr w:type="gramStart"/>
      <w:r>
        <w:t>to</w:t>
      </w:r>
      <w:proofErr w:type="gramEnd"/>
      <w:r>
        <w:t>" is better here</w:t>
      </w:r>
    </w:p>
  </w:comment>
  <w:comment w:id="44" w:author="user" w:date="2013-05-31T21:21:00Z" w:initials="u">
    <w:p w:rsidR="00B50AA0" w:rsidRDefault="00B50AA0" w:rsidP="00B50AA0">
      <w:pPr>
        <w:pStyle w:val="CommentText"/>
      </w:pPr>
      <w:r>
        <w:rPr>
          <w:rStyle w:val="CommentReference"/>
        </w:rPr>
        <w:annotationRef/>
      </w:r>
      <w:r>
        <w:t>"</w:t>
      </w:r>
      <w:proofErr w:type="gramStart"/>
      <w:r>
        <w:t>to</w:t>
      </w:r>
      <w:proofErr w:type="gramEnd"/>
      <w:r>
        <w:t>" is better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D08" w:rsidRDefault="00383D08" w:rsidP="009E6854">
      <w:r>
        <w:separator/>
      </w:r>
    </w:p>
  </w:endnote>
  <w:endnote w:type="continuationSeparator" w:id="0">
    <w:p w:rsidR="00383D08" w:rsidRDefault="00383D08" w:rsidP="009E68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D08" w:rsidRDefault="00383D08" w:rsidP="009E6854">
      <w:r>
        <w:separator/>
      </w:r>
    </w:p>
  </w:footnote>
  <w:footnote w:type="continuationSeparator" w:id="0">
    <w:p w:rsidR="00383D08" w:rsidRDefault="00383D08" w:rsidP="009E68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bordersDoNotSurroundHeader/>
  <w:bordersDoNotSurroundFooter/>
  <w:proofState w:spelling="clean" w:grammar="clean"/>
  <w:doNotTrackMoves/>
  <w:doNotTrackFormatting/>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6854"/>
    <w:rsid w:val="00004840"/>
    <w:rsid w:val="0002628B"/>
    <w:rsid w:val="000614FE"/>
    <w:rsid w:val="000B0F8C"/>
    <w:rsid w:val="00130371"/>
    <w:rsid w:val="001A68CD"/>
    <w:rsid w:val="001B60FD"/>
    <w:rsid w:val="002413C3"/>
    <w:rsid w:val="00265AFD"/>
    <w:rsid w:val="003278BC"/>
    <w:rsid w:val="00383D08"/>
    <w:rsid w:val="003A2FBF"/>
    <w:rsid w:val="003B4283"/>
    <w:rsid w:val="00431840"/>
    <w:rsid w:val="00454DB6"/>
    <w:rsid w:val="004D7559"/>
    <w:rsid w:val="0058085E"/>
    <w:rsid w:val="005A0612"/>
    <w:rsid w:val="00650159"/>
    <w:rsid w:val="006844C0"/>
    <w:rsid w:val="0071245D"/>
    <w:rsid w:val="00802C09"/>
    <w:rsid w:val="00845051"/>
    <w:rsid w:val="00875971"/>
    <w:rsid w:val="00883193"/>
    <w:rsid w:val="008B14C4"/>
    <w:rsid w:val="008B74E1"/>
    <w:rsid w:val="008D4F7B"/>
    <w:rsid w:val="00925B89"/>
    <w:rsid w:val="009273A4"/>
    <w:rsid w:val="00957D65"/>
    <w:rsid w:val="0096664A"/>
    <w:rsid w:val="009A3A1A"/>
    <w:rsid w:val="009E6854"/>
    <w:rsid w:val="009F7932"/>
    <w:rsid w:val="00A20A47"/>
    <w:rsid w:val="00A55A5D"/>
    <w:rsid w:val="00A912D4"/>
    <w:rsid w:val="00AB688B"/>
    <w:rsid w:val="00B05623"/>
    <w:rsid w:val="00B31FEE"/>
    <w:rsid w:val="00B3211B"/>
    <w:rsid w:val="00B50AA0"/>
    <w:rsid w:val="00B56856"/>
    <w:rsid w:val="00BB2B86"/>
    <w:rsid w:val="00BC3068"/>
    <w:rsid w:val="00C83BAF"/>
    <w:rsid w:val="00CC6BFB"/>
    <w:rsid w:val="00D73D2F"/>
    <w:rsid w:val="00D90803"/>
    <w:rsid w:val="00DF4D26"/>
    <w:rsid w:val="00E56828"/>
    <w:rsid w:val="00E91985"/>
    <w:rsid w:val="00ED0693"/>
    <w:rsid w:val="00F31A68"/>
    <w:rsid w:val="00F37BC6"/>
    <w:rsid w:val="00FB40F8"/>
    <w:rsid w:val="00FE5DCC"/>
    <w:rsid w:val="00FF406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685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9E6854"/>
    <w:rPr>
      <w:sz w:val="20"/>
      <w:szCs w:val="20"/>
    </w:rPr>
  </w:style>
  <w:style w:type="paragraph" w:styleId="Footer">
    <w:name w:val="footer"/>
    <w:basedOn w:val="Normal"/>
    <w:link w:val="FooterChar"/>
    <w:uiPriority w:val="99"/>
    <w:semiHidden/>
    <w:unhideWhenUsed/>
    <w:rsid w:val="009E685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9E6854"/>
    <w:rPr>
      <w:sz w:val="20"/>
      <w:szCs w:val="20"/>
    </w:rPr>
  </w:style>
  <w:style w:type="character" w:styleId="CommentReference">
    <w:name w:val="annotation reference"/>
    <w:basedOn w:val="DefaultParagraphFont"/>
    <w:uiPriority w:val="99"/>
    <w:semiHidden/>
    <w:unhideWhenUsed/>
    <w:rsid w:val="009273A4"/>
    <w:rPr>
      <w:sz w:val="16"/>
      <w:szCs w:val="16"/>
    </w:rPr>
  </w:style>
  <w:style w:type="paragraph" w:styleId="CommentText">
    <w:name w:val="annotation text"/>
    <w:basedOn w:val="Normal"/>
    <w:link w:val="CommentTextChar"/>
    <w:uiPriority w:val="99"/>
    <w:semiHidden/>
    <w:unhideWhenUsed/>
    <w:rsid w:val="009273A4"/>
    <w:rPr>
      <w:sz w:val="20"/>
      <w:szCs w:val="20"/>
    </w:rPr>
  </w:style>
  <w:style w:type="character" w:customStyle="1" w:styleId="CommentTextChar">
    <w:name w:val="Comment Text Char"/>
    <w:basedOn w:val="DefaultParagraphFont"/>
    <w:link w:val="CommentText"/>
    <w:uiPriority w:val="99"/>
    <w:semiHidden/>
    <w:rsid w:val="009273A4"/>
    <w:rPr>
      <w:kern w:val="2"/>
      <w:lang w:eastAsia="zh-TW"/>
    </w:rPr>
  </w:style>
  <w:style w:type="paragraph" w:styleId="CommentSubject">
    <w:name w:val="annotation subject"/>
    <w:basedOn w:val="CommentText"/>
    <w:next w:val="CommentText"/>
    <w:link w:val="CommentSubjectChar"/>
    <w:uiPriority w:val="99"/>
    <w:semiHidden/>
    <w:unhideWhenUsed/>
    <w:rsid w:val="009273A4"/>
    <w:rPr>
      <w:b/>
      <w:bCs/>
    </w:rPr>
  </w:style>
  <w:style w:type="character" w:customStyle="1" w:styleId="CommentSubjectChar">
    <w:name w:val="Comment Subject Char"/>
    <w:basedOn w:val="CommentTextChar"/>
    <w:link w:val="CommentSubject"/>
    <w:uiPriority w:val="99"/>
    <w:semiHidden/>
    <w:rsid w:val="009273A4"/>
    <w:rPr>
      <w:b/>
      <w:bCs/>
    </w:rPr>
  </w:style>
  <w:style w:type="paragraph" w:styleId="BalloonText">
    <w:name w:val="Balloon Text"/>
    <w:basedOn w:val="Normal"/>
    <w:link w:val="BalloonTextChar"/>
    <w:uiPriority w:val="99"/>
    <w:semiHidden/>
    <w:unhideWhenUsed/>
    <w:rsid w:val="009273A4"/>
    <w:rPr>
      <w:rFonts w:ascii="Tahoma" w:hAnsi="Tahoma" w:cs="Tahoma"/>
      <w:sz w:val="16"/>
      <w:szCs w:val="16"/>
    </w:rPr>
  </w:style>
  <w:style w:type="character" w:customStyle="1" w:styleId="BalloonTextChar">
    <w:name w:val="Balloon Text Char"/>
    <w:basedOn w:val="DefaultParagraphFont"/>
    <w:link w:val="BalloonText"/>
    <w:uiPriority w:val="99"/>
    <w:semiHidden/>
    <w:rsid w:val="009273A4"/>
    <w:rPr>
      <w:rFonts w:ascii="Tahoma" w:hAnsi="Tahoma" w:cs="Tahoma"/>
      <w:kern w:val="2"/>
      <w:sz w:val="16"/>
      <w:szCs w:val="16"/>
      <w:lang w:eastAsia="zh-TW"/>
    </w:rPr>
  </w:style>
  <w:style w:type="character" w:styleId="Hyperlink">
    <w:name w:val="Hyperlink"/>
    <w:uiPriority w:val="99"/>
    <w:rsid w:val="0002628B"/>
    <w:rPr>
      <w:color w:val="0000FF"/>
      <w:u w:val="single"/>
    </w:rPr>
  </w:style>
</w:styles>
</file>

<file path=word/webSettings.xml><?xml version="1.0" encoding="utf-8"?>
<w:webSettings xmlns:r="http://schemas.openxmlformats.org/officeDocument/2006/relationships" xmlns:w="http://schemas.openxmlformats.org/wordprocessingml/2006/main">
  <w:divs>
    <w:div w:id="1043485408">
      <w:bodyDiv w:val="1"/>
      <w:marLeft w:val="0"/>
      <w:marRight w:val="0"/>
      <w:marTop w:val="0"/>
      <w:marBottom w:val="0"/>
      <w:divBdr>
        <w:top w:val="none" w:sz="0" w:space="0" w:color="auto"/>
        <w:left w:val="none" w:sz="0" w:space="0" w:color="auto"/>
        <w:bottom w:val="none" w:sz="0" w:space="0" w:color="auto"/>
        <w:right w:val="none" w:sz="0" w:space="0" w:color="auto"/>
      </w:divBdr>
    </w:div>
    <w:div w:id="15806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user</cp:lastModifiedBy>
  <cp:revision>2</cp:revision>
  <dcterms:created xsi:type="dcterms:W3CDTF">2013-05-31T11:53:00Z</dcterms:created>
  <dcterms:modified xsi:type="dcterms:W3CDTF">2013-05-31T11:53:00Z</dcterms:modified>
</cp:coreProperties>
</file>