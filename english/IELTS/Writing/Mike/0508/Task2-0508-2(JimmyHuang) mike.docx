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5D" w:rsidRPr="005A0612" w:rsidRDefault="00A55A5D">
      <w:pPr>
        <w:rPr>
          <w:rFonts w:hint="eastAsia"/>
          <w:b/>
        </w:rPr>
      </w:pPr>
      <w:r w:rsidRPr="005A0612">
        <w:rPr>
          <w:rFonts w:hint="eastAsia"/>
          <w:b/>
        </w:rPr>
        <w:t>[Question]</w:t>
      </w:r>
    </w:p>
    <w:p w:rsidR="00380076" w:rsidRDefault="00380076" w:rsidP="0038007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</w:rPr>
        <w:t xml:space="preserve">Some people believe that there should be fixed punishments for each type of crime. Others, however, argue that the </w:t>
      </w:r>
      <w:r w:rsidRPr="007A67C4">
        <w:rPr>
          <w:rStyle w:val="Strong"/>
          <w:rFonts w:ascii="Verdana" w:hAnsi="Verdana"/>
          <w:color w:val="000000"/>
          <w:highlight w:val="yellow"/>
        </w:rPr>
        <w:t>circumstances</w:t>
      </w:r>
      <w:r>
        <w:rPr>
          <w:rStyle w:val="Strong"/>
          <w:rFonts w:ascii="Verdana" w:hAnsi="Verdana"/>
          <w:color w:val="000000"/>
        </w:rPr>
        <w:t xml:space="preserve"> of an individual crime, and the </w:t>
      </w:r>
      <w:r w:rsidRPr="007A67C4">
        <w:rPr>
          <w:rStyle w:val="Strong"/>
          <w:rFonts w:ascii="Verdana" w:hAnsi="Verdana"/>
          <w:color w:val="000000"/>
          <w:highlight w:val="yellow"/>
        </w:rPr>
        <w:t>motivation</w:t>
      </w:r>
      <w:r>
        <w:rPr>
          <w:rStyle w:val="Strong"/>
          <w:rFonts w:ascii="Verdana" w:hAnsi="Verdana"/>
          <w:color w:val="000000"/>
        </w:rPr>
        <w:t xml:space="preserve"> for committing it, should always be taken into account when deciding on the punishment.</w:t>
      </w:r>
    </w:p>
    <w:p w:rsidR="00380076" w:rsidRDefault="00380076" w:rsidP="00380076">
      <w:pPr>
        <w:pStyle w:val="NormalWeb"/>
        <w:shd w:val="clear" w:color="auto" w:fill="FFFFFF"/>
        <w:rPr>
          <w:rStyle w:val="Strong"/>
          <w:rFonts w:ascii="Verdana" w:hAnsi="Verdana" w:hint="eastAsia"/>
          <w:color w:val="000000"/>
        </w:rPr>
      </w:pPr>
      <w:r>
        <w:rPr>
          <w:rStyle w:val="Strong"/>
          <w:rFonts w:ascii="Verdana" w:hAnsi="Verdana"/>
          <w:color w:val="000000"/>
        </w:rPr>
        <w:t>Discuss both these views and give your own opinion.</w:t>
      </w:r>
    </w:p>
    <w:p w:rsidR="00380076" w:rsidRDefault="00380076" w:rsidP="0038007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380076" w:rsidRDefault="00380076" w:rsidP="00380076">
      <w:pPr>
        <w:rPr>
          <w:rFonts w:hint="eastAsia"/>
        </w:rPr>
      </w:pPr>
      <w:r>
        <w:rPr>
          <w:rFonts w:hint="eastAsia"/>
        </w:rPr>
        <w:t xml:space="preserve">Nowadays, one of the most controversial issues is </w:t>
      </w:r>
      <w:ins w:id="0" w:author="user" w:date="2013-05-09T09:47:00Z">
        <w:r w:rsidR="007A67C4">
          <w:t>whether</w:t>
        </w:r>
      </w:ins>
      <w:ins w:id="1" w:author="user" w:date="2013-05-09T09:46:00Z">
        <w:r w:rsidR="007A67C4">
          <w:t xml:space="preserve"> </w:t>
        </w:r>
      </w:ins>
      <w:r>
        <w:rPr>
          <w:rFonts w:hint="eastAsia"/>
        </w:rPr>
        <w:t>the extent of punishment for each type of wrongdoing should be predefined or not. In this essay, I am going to discuss the merits of both views and give my own perspective.</w:t>
      </w:r>
      <w:ins w:id="2" w:author="user" w:date="2013-05-09T09:47:00Z">
        <w:r w:rsidR="007A67C4">
          <w:t xml:space="preserve"> [</w:t>
        </w:r>
        <w:proofErr w:type="gramStart"/>
        <w:r w:rsidR="007A67C4">
          <w:t>great</w:t>
        </w:r>
        <w:proofErr w:type="gramEnd"/>
        <w:r w:rsidR="007A67C4">
          <w:t xml:space="preserve"> introduction]</w:t>
        </w:r>
      </w:ins>
    </w:p>
    <w:p w:rsidR="00380076" w:rsidRDefault="00380076" w:rsidP="00380076">
      <w:pPr>
        <w:rPr>
          <w:rFonts w:hint="eastAsia"/>
        </w:rPr>
      </w:pPr>
    </w:p>
    <w:p w:rsidR="00380076" w:rsidRDefault="00380076" w:rsidP="00380076">
      <w:pPr>
        <w:rPr>
          <w:rFonts w:hint="eastAsia"/>
        </w:rPr>
      </w:pPr>
      <w:r>
        <w:rPr>
          <w:rFonts w:hint="eastAsia"/>
        </w:rPr>
        <w:t xml:space="preserve">Some people hold the opinion that there should be fixed punishments for each type of crime. The main reason they take this stand is that they believe all </w:t>
      </w:r>
      <w:r>
        <w:t>human</w:t>
      </w:r>
      <w:r>
        <w:rPr>
          <w:rFonts w:hint="eastAsia"/>
        </w:rPr>
        <w:t xml:space="preserve"> beings are created equally, which means there shouldn</w:t>
      </w:r>
      <w:r>
        <w:t>’</w:t>
      </w:r>
      <w:r>
        <w:rPr>
          <w:rFonts w:hint="eastAsia"/>
        </w:rPr>
        <w:t xml:space="preserve">t exist any privilege for those who commit crimes with different motivations. For example, if a person murders </w:t>
      </w:r>
      <w:del w:id="3" w:author="user" w:date="2013-05-09T09:48:00Z">
        <w:r w:rsidDel="007A67C4">
          <w:rPr>
            <w:rFonts w:hint="eastAsia"/>
          </w:rPr>
          <w:delText xml:space="preserve">the </w:delText>
        </w:r>
      </w:del>
      <w:commentRangeStart w:id="4"/>
      <w:ins w:id="5" w:author="user" w:date="2013-05-09T09:48:00Z">
        <w:r w:rsidR="007A67C4">
          <w:t>an</w:t>
        </w:r>
      </w:ins>
      <w:r>
        <w:rPr>
          <w:rFonts w:hint="eastAsia"/>
        </w:rPr>
        <w:t xml:space="preserve">other </w:t>
      </w:r>
      <w:commentRangeEnd w:id="4"/>
      <w:r w:rsidR="007A67C4">
        <w:rPr>
          <w:rStyle w:val="CommentReference"/>
        </w:rPr>
        <w:commentReference w:id="4"/>
      </w:r>
      <w:r>
        <w:rPr>
          <w:rFonts w:hint="eastAsia"/>
        </w:rPr>
        <w:t xml:space="preserve">in order to protect his friend, we should convict this person </w:t>
      </w:r>
      <w:del w:id="6" w:author="user" w:date="2013-05-09T09:48:00Z">
        <w:r w:rsidDel="007A67C4">
          <w:rPr>
            <w:rFonts w:hint="eastAsia"/>
          </w:rPr>
          <w:delText xml:space="preserve">of </w:delText>
        </w:r>
      </w:del>
      <w:ins w:id="7" w:author="user" w:date="2013-05-09T09:48:00Z">
        <w:r w:rsidR="007A67C4">
          <w:t>with</w:t>
        </w:r>
        <w:r w:rsidR="007A67C4">
          <w:rPr>
            <w:rFonts w:hint="eastAsia"/>
          </w:rPr>
          <w:t xml:space="preserve"> </w:t>
        </w:r>
      </w:ins>
      <w:r>
        <w:rPr>
          <w:rFonts w:hint="eastAsia"/>
        </w:rPr>
        <w:t xml:space="preserve">the same penalty as those who commit </w:t>
      </w:r>
      <w:r>
        <w:t>homicide</w:t>
      </w:r>
      <w:r>
        <w:rPr>
          <w:rFonts w:hint="eastAsia"/>
        </w:rPr>
        <w:t xml:space="preserve"> with other intentions. These criminals would </w:t>
      </w:r>
      <w:commentRangeStart w:id="8"/>
      <w:r>
        <w:rPr>
          <w:rFonts w:hint="eastAsia"/>
        </w:rPr>
        <w:t xml:space="preserve">go outrageous </w:t>
      </w:r>
      <w:commentRangeEnd w:id="8"/>
      <w:r w:rsidR="007A67C4">
        <w:rPr>
          <w:rStyle w:val="CommentReference"/>
        </w:rPr>
        <w:commentReference w:id="8"/>
      </w:r>
      <w:r>
        <w:rPr>
          <w:rFonts w:hint="eastAsia"/>
        </w:rPr>
        <w:t xml:space="preserve">if our law enforcement </w:t>
      </w:r>
      <w:del w:id="9" w:author="user" w:date="2013-05-09T09:50:00Z">
        <w:r w:rsidDel="007A67C4">
          <w:rPr>
            <w:rFonts w:hint="eastAsia"/>
          </w:rPr>
          <w:delText>forgive</w:delText>
        </w:r>
      </w:del>
      <w:ins w:id="10" w:author="user" w:date="2013-05-09T09:50:00Z">
        <w:r w:rsidR="007A67C4">
          <w:t>forgives</w:t>
        </w:r>
      </w:ins>
      <w:r>
        <w:rPr>
          <w:rFonts w:hint="eastAsia"/>
        </w:rPr>
        <w:t xml:space="preserve"> them because of their </w:t>
      </w:r>
      <w:r>
        <w:t>protective</w:t>
      </w:r>
      <w:r>
        <w:rPr>
          <w:rFonts w:hint="eastAsia"/>
        </w:rPr>
        <w:t xml:space="preserve"> motives.</w:t>
      </w:r>
      <w:ins w:id="11" w:author="user" w:date="2013-05-09T09:50:00Z">
        <w:r w:rsidR="007A67C4">
          <w:t xml:space="preserve"> [</w:t>
        </w:r>
      </w:ins>
      <w:ins w:id="12" w:author="user" w:date="2013-05-09T09:51:00Z">
        <w:r w:rsidR="007A67C4">
          <w:t>Argument</w:t>
        </w:r>
      </w:ins>
      <w:ins w:id="13" w:author="user" w:date="2013-05-09T09:50:00Z">
        <w:r w:rsidR="007A67C4">
          <w:t xml:space="preserve"> here is weak due to the weak and </w:t>
        </w:r>
      </w:ins>
      <w:ins w:id="14" w:author="user" w:date="2013-05-09T09:51:00Z">
        <w:r w:rsidR="007A67C4">
          <w:t>unclear</w:t>
        </w:r>
      </w:ins>
      <w:ins w:id="15" w:author="user" w:date="2013-05-09T09:50:00Z">
        <w:r w:rsidR="007A67C4">
          <w:t xml:space="preserve"> example - ideally you should have two main points here </w:t>
        </w:r>
      </w:ins>
      <w:ins w:id="16" w:author="user" w:date="2013-05-09T09:51:00Z">
        <w:r w:rsidR="007A67C4">
          <w:t>a</w:t>
        </w:r>
      </w:ins>
      <w:ins w:id="17" w:author="user" w:date="2013-05-09T09:50:00Z">
        <w:r w:rsidR="007A67C4">
          <w:t>nd not just one]</w:t>
        </w:r>
      </w:ins>
    </w:p>
    <w:p w:rsidR="00380076" w:rsidRDefault="00380076" w:rsidP="00380076">
      <w:pPr>
        <w:rPr>
          <w:rFonts w:hint="eastAsia"/>
        </w:rPr>
      </w:pPr>
    </w:p>
    <w:p w:rsidR="00380076" w:rsidRDefault="00380076" w:rsidP="00380076">
      <w:pPr>
        <w:rPr>
          <w:rFonts w:hint="eastAsia"/>
        </w:rPr>
      </w:pPr>
      <w:r>
        <w:rPr>
          <w:rFonts w:hint="eastAsia"/>
        </w:rPr>
        <w:t xml:space="preserve">On the other hand, there are others who believe that all prosecutions should take the motivations into consideration. They state that </w:t>
      </w:r>
      <w:ins w:id="18" w:author="user" w:date="2013-05-09T09:51:00Z">
        <w:r w:rsidR="007A67C4">
          <w:t xml:space="preserve">the </w:t>
        </w:r>
      </w:ins>
      <w:r>
        <w:rPr>
          <w:rFonts w:hint="eastAsia"/>
        </w:rPr>
        <w:t xml:space="preserve">current law system should be revolutionized to be more flexible. That is, if someone does something wrong </w:t>
      </w:r>
      <w:r>
        <w:t>without</w:t>
      </w:r>
      <w:r>
        <w:rPr>
          <w:rFonts w:hint="eastAsia"/>
        </w:rPr>
        <w:t xml:space="preserve"> </w:t>
      </w:r>
      <w:commentRangeStart w:id="19"/>
      <w:del w:id="20" w:author="user" w:date="2013-05-09T09:52:00Z">
        <w:r w:rsidDel="007A67C4">
          <w:delText>deliberation</w:delText>
        </w:r>
      </w:del>
      <w:ins w:id="21" w:author="user" w:date="2013-05-09T09:52:00Z">
        <w:r w:rsidR="007A67C4">
          <w:t>intent</w:t>
        </w:r>
      </w:ins>
      <w:commentRangeEnd w:id="19"/>
      <w:ins w:id="22" w:author="user" w:date="2013-05-09T09:53:00Z">
        <w:r w:rsidR="007A67C4">
          <w:rPr>
            <w:rStyle w:val="CommentReference"/>
          </w:rPr>
          <w:commentReference w:id="19"/>
        </w:r>
      </w:ins>
      <w:r>
        <w:rPr>
          <w:rFonts w:hint="eastAsia"/>
        </w:rPr>
        <w:t xml:space="preserve">, it is advisable a second chance is given to them. Furthermore, some people may kill others accidentally </w:t>
      </w:r>
      <w:commentRangeStart w:id="23"/>
      <w:r>
        <w:rPr>
          <w:rFonts w:hint="eastAsia"/>
        </w:rPr>
        <w:t xml:space="preserve">by </w:t>
      </w:r>
      <w:ins w:id="24" w:author="user" w:date="2013-05-09T09:52:00Z">
        <w:r w:rsidR="007A67C4">
          <w:t xml:space="preserve">their </w:t>
        </w:r>
      </w:ins>
      <w:r>
        <w:rPr>
          <w:rFonts w:hint="eastAsia"/>
        </w:rPr>
        <w:t>car</w:t>
      </w:r>
      <w:commentRangeEnd w:id="23"/>
      <w:r w:rsidR="007A67C4">
        <w:rPr>
          <w:rStyle w:val="CommentReference"/>
        </w:rPr>
        <w:commentReference w:id="23"/>
      </w:r>
      <w:r>
        <w:rPr>
          <w:rFonts w:hint="eastAsia"/>
        </w:rPr>
        <w:t xml:space="preserve">. They should not be treated in the same way as those who kill people for their own interests. </w:t>
      </w:r>
    </w:p>
    <w:p w:rsidR="00380076" w:rsidRDefault="00380076" w:rsidP="00380076">
      <w:pPr>
        <w:rPr>
          <w:rFonts w:hint="eastAsia"/>
        </w:rPr>
      </w:pPr>
    </w:p>
    <w:p w:rsidR="00380076" w:rsidRDefault="00380076" w:rsidP="00380076">
      <w:r>
        <w:rPr>
          <w:rFonts w:hint="eastAsia"/>
        </w:rPr>
        <w:t xml:space="preserve">To sum up, both views have their reasons that are very persuasive. Some state that all human beings should be judged equally without </w:t>
      </w:r>
      <w:r>
        <w:t>privilege</w:t>
      </w:r>
      <w:r>
        <w:rPr>
          <w:rFonts w:hint="eastAsia"/>
        </w:rPr>
        <w:t>. While others state that law system should be revolutionized to be more flexible.</w:t>
      </w:r>
      <w:ins w:id="25" w:author="user" w:date="2013-05-09T09:54:00Z">
        <w:r w:rsidR="007A67C4">
          <w:t xml:space="preserve"> [</w:t>
        </w:r>
        <w:proofErr w:type="gramStart"/>
        <w:r w:rsidR="007A67C4">
          <w:t>do</w:t>
        </w:r>
        <w:proofErr w:type="gramEnd"/>
        <w:r w:rsidR="007A67C4">
          <w:t xml:space="preserve"> not make a summary in this paragraph </w:t>
        </w:r>
        <w:r w:rsidR="007A67C4">
          <w:t>because</w:t>
        </w:r>
        <w:r w:rsidR="007A67C4">
          <w:t xml:space="preserve"> you need </w:t>
        </w:r>
        <w:r w:rsidR="007A67C4">
          <w:t>the</w:t>
        </w:r>
        <w:r w:rsidR="007A67C4">
          <w:t xml:space="preserve"> extra words/</w:t>
        </w:r>
      </w:ins>
      <w:ins w:id="26" w:author="user" w:date="2013-05-09T09:55:00Z">
        <w:r w:rsidR="007A67C4">
          <w:t>time</w:t>
        </w:r>
      </w:ins>
      <w:ins w:id="27" w:author="user" w:date="2013-05-09T09:54:00Z">
        <w:r w:rsidR="007A67C4">
          <w:t xml:space="preserve"> to give </w:t>
        </w:r>
      </w:ins>
      <w:ins w:id="28" w:author="user" w:date="2013-05-09T09:55:00Z">
        <w:r w:rsidR="007A67C4">
          <w:t>your</w:t>
        </w:r>
      </w:ins>
      <w:ins w:id="29" w:author="user" w:date="2013-05-09T09:54:00Z">
        <w:r w:rsidR="007A67C4">
          <w:t xml:space="preserve"> </w:t>
        </w:r>
      </w:ins>
      <w:ins w:id="30" w:author="user" w:date="2013-05-09T09:55:00Z">
        <w:r w:rsidR="007A67C4">
          <w:t>opinion</w:t>
        </w:r>
      </w:ins>
      <w:ins w:id="31" w:author="user" w:date="2013-05-09T09:54:00Z">
        <w:r w:rsidR="007A67C4">
          <w:t>]</w:t>
        </w:r>
      </w:ins>
      <w:r>
        <w:rPr>
          <w:rFonts w:hint="eastAsia"/>
        </w:rPr>
        <w:t xml:space="preserve"> In my opinion, I </w:t>
      </w:r>
      <w:commentRangeStart w:id="32"/>
      <w:del w:id="33" w:author="user" w:date="2013-05-09T09:55:00Z">
        <w:r w:rsidDel="007A67C4">
          <w:rPr>
            <w:rFonts w:hint="eastAsia"/>
          </w:rPr>
          <w:delText>would vote fo</w:delText>
        </w:r>
      </w:del>
      <w:commentRangeEnd w:id="32"/>
      <w:r w:rsidR="007A67C4">
        <w:rPr>
          <w:rStyle w:val="CommentReference"/>
        </w:rPr>
        <w:commentReference w:id="32"/>
      </w:r>
      <w:del w:id="34" w:author="user" w:date="2013-05-09T09:55:00Z">
        <w:r w:rsidDel="007A67C4">
          <w:rPr>
            <w:rFonts w:hint="eastAsia"/>
          </w:rPr>
          <w:delText>r</w:delText>
        </w:r>
      </w:del>
      <w:ins w:id="35" w:author="user" w:date="2013-05-09T09:55:00Z">
        <w:r w:rsidR="007A67C4">
          <w:t>support</w:t>
        </w:r>
      </w:ins>
      <w:r>
        <w:rPr>
          <w:rFonts w:hint="eastAsia"/>
        </w:rPr>
        <w:t xml:space="preserve"> the idea that motivation matters when committing a crime. </w:t>
      </w:r>
      <w:ins w:id="36" w:author="user" w:date="2013-05-09T09:56:00Z">
        <w:r w:rsidR="007A67C4">
          <w:t xml:space="preserve">This is </w:t>
        </w:r>
      </w:ins>
      <w:commentRangeStart w:id="37"/>
      <w:proofErr w:type="gramStart"/>
      <w:r>
        <w:rPr>
          <w:rFonts w:hint="eastAsia"/>
        </w:rPr>
        <w:t>Because</w:t>
      </w:r>
      <w:commentRangeEnd w:id="37"/>
      <w:proofErr w:type="gramEnd"/>
      <w:r w:rsidR="007A67C4">
        <w:rPr>
          <w:rStyle w:val="CommentReference"/>
        </w:rPr>
        <w:commentReference w:id="37"/>
      </w:r>
      <w:r>
        <w:rPr>
          <w:rFonts w:hint="eastAsia"/>
        </w:rPr>
        <w:t xml:space="preserve"> only in this way </w:t>
      </w:r>
      <w:del w:id="38" w:author="user" w:date="2013-05-09T09:57:00Z">
        <w:r w:rsidDel="007A67C4">
          <w:rPr>
            <w:rFonts w:hint="eastAsia"/>
          </w:rPr>
          <w:delText xml:space="preserve">we </w:delText>
        </w:r>
      </w:del>
      <w:r>
        <w:rPr>
          <w:rFonts w:hint="eastAsia"/>
        </w:rPr>
        <w:t xml:space="preserve">are </w:t>
      </w:r>
      <w:ins w:id="39" w:author="user" w:date="2013-05-09T09:57:00Z">
        <w:r w:rsidR="007A67C4">
          <w:rPr>
            <w:rFonts w:hint="eastAsia"/>
          </w:rPr>
          <w:t xml:space="preserve">we </w:t>
        </w:r>
      </w:ins>
      <w:r>
        <w:rPr>
          <w:rFonts w:hint="eastAsia"/>
        </w:rPr>
        <w:t xml:space="preserve">able to punish evil people and </w:t>
      </w:r>
      <w:r>
        <w:rPr>
          <w:rFonts w:hint="eastAsia"/>
        </w:rPr>
        <w:lastRenderedPageBreak/>
        <w:t xml:space="preserve">forgive good-natured people.  </w:t>
      </w:r>
      <w:ins w:id="40" w:author="user" w:date="2013-05-09T09:57:00Z">
        <w:r w:rsidR="007A67C4">
          <w:t xml:space="preserve">You could state </w:t>
        </w:r>
      </w:ins>
      <w:ins w:id="41" w:author="user" w:date="2013-05-09T09:58:00Z">
        <w:r w:rsidR="007A67C4">
          <w:t>more</w:t>
        </w:r>
      </w:ins>
      <w:ins w:id="42" w:author="user" w:date="2013-05-09T09:57:00Z">
        <w:r w:rsidR="007A67C4">
          <w:t xml:space="preserve"> </w:t>
        </w:r>
      </w:ins>
      <w:ins w:id="43" w:author="user" w:date="2013-05-09T09:58:00Z">
        <w:r w:rsidR="007A67C4">
          <w:t>clearly</w:t>
        </w:r>
      </w:ins>
      <w:ins w:id="44" w:author="user" w:date="2013-05-09T09:57:00Z">
        <w:r w:rsidR="007A67C4">
          <w:t xml:space="preserve"> </w:t>
        </w:r>
        <w:r w:rsidR="007A67C4">
          <w:t>which</w:t>
        </w:r>
        <w:r w:rsidR="007A67C4">
          <w:t xml:space="preserve"> side you support. I </w:t>
        </w:r>
      </w:ins>
      <w:ins w:id="45" w:author="user" w:date="2013-05-09T09:58:00Z">
        <w:r w:rsidR="007A67C4">
          <w:t>know</w:t>
        </w:r>
      </w:ins>
      <w:ins w:id="46" w:author="user" w:date="2013-05-09T09:57:00Z">
        <w:r w:rsidR="007A67C4">
          <w:t xml:space="preserve"> </w:t>
        </w:r>
      </w:ins>
      <w:ins w:id="47" w:author="user" w:date="2013-05-09T09:58:00Z">
        <w:r w:rsidR="007A67C4">
          <w:t>which it is from "motivating", but still, you could directly state it.</w:t>
        </w:r>
      </w:ins>
    </w:p>
    <w:p w:rsidR="007A67C4" w:rsidRDefault="007A67C4" w:rsidP="00380076"/>
    <w:tbl>
      <w:tblPr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1134"/>
        <w:gridCol w:w="8640"/>
      </w:tblGrid>
      <w:tr w:rsidR="007A67C4" w:rsidRPr="00690F26" w:rsidTr="000A4115">
        <w:trPr>
          <w:trHeight w:val="54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Estimated </w:t>
            </w:r>
          </w:p>
          <w:p w:rsidR="007A67C4" w:rsidRPr="00690F26" w:rsidRDefault="007A67C4" w:rsidP="000A4115">
            <w:pPr>
              <w:jc w:val="center"/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b/>
                <w:sz w:val="20"/>
                <w:szCs w:val="20"/>
                <w:lang w:val="en-GB" w:eastAsia="en-AU"/>
              </w:rPr>
              <w:t>Grade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Default="007A67C4" w:rsidP="000A4115"/>
        </w:tc>
      </w:tr>
      <w:tr w:rsidR="007A67C4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Task response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8D0097" w:rsidRDefault="007A67C4" w:rsidP="000A4115">
            <w:pPr>
              <w:tabs>
                <w:tab w:val="left" w:pos="315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Default="007A67C4" w:rsidP="007A67C4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Fixed punishments - ideally you should have 2 reasons (quicker and cheaper) and the example you used did not clearly illustrate the point you were making</w:t>
            </w:r>
          </w:p>
          <w:p w:rsidR="007A67C4" w:rsidRDefault="007A67C4" w:rsidP="007A67C4">
            <w:pPr>
              <w:rPr>
                <w:sz w:val="20"/>
                <w:szCs w:val="20"/>
                <w:lang w:val="en-GB" w:eastAsia="en-AU"/>
              </w:rPr>
            </w:pPr>
          </w:p>
          <w:p w:rsidR="007A67C4" w:rsidRDefault="007A67C4" w:rsidP="007A67C4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 xml:space="preserve">Your opinion could have been stronger - </w:t>
            </w:r>
            <w:r w:rsidR="00AE0243">
              <w:rPr>
                <w:sz w:val="20"/>
                <w:szCs w:val="20"/>
                <w:lang w:val="en-GB" w:eastAsia="en-AU"/>
              </w:rPr>
              <w:t>try</w:t>
            </w:r>
            <w:r>
              <w:rPr>
                <w:sz w:val="20"/>
                <w:szCs w:val="20"/>
                <w:lang w:val="en-GB" w:eastAsia="en-AU"/>
              </w:rPr>
              <w:t xml:space="preserve"> to spend the whole final </w:t>
            </w:r>
            <w:r w:rsidR="00AE0243">
              <w:rPr>
                <w:sz w:val="20"/>
                <w:szCs w:val="20"/>
                <w:lang w:val="en-GB" w:eastAsia="en-AU"/>
              </w:rPr>
              <w:t>paragraph</w:t>
            </w:r>
            <w:r>
              <w:rPr>
                <w:sz w:val="20"/>
                <w:szCs w:val="20"/>
                <w:lang w:val="en-GB" w:eastAsia="en-AU"/>
              </w:rPr>
              <w:t xml:space="preserve"> on this.</w:t>
            </w:r>
          </w:p>
          <w:p w:rsidR="00AE0243" w:rsidRDefault="00AE0243" w:rsidP="007A67C4">
            <w:pPr>
              <w:rPr>
                <w:sz w:val="20"/>
                <w:szCs w:val="20"/>
                <w:lang w:val="en-GB" w:eastAsia="en-AU"/>
              </w:rPr>
            </w:pPr>
          </w:p>
          <w:p w:rsidR="00AE0243" w:rsidRDefault="00AE0243" w:rsidP="007A67C4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To get to 7 you really need to address both the highlighted parts below:</w:t>
            </w:r>
          </w:p>
          <w:p w:rsidR="00AE0243" w:rsidRPr="004739BD" w:rsidRDefault="00AE0243" w:rsidP="007A67C4">
            <w:pPr>
              <w:rPr>
                <w:sz w:val="20"/>
                <w:szCs w:val="20"/>
                <w:lang w:val="en-GB" w:eastAsia="en-AU"/>
              </w:rPr>
            </w:pPr>
            <w:r w:rsidRPr="007A67C4">
              <w:rPr>
                <w:rStyle w:val="Strong"/>
                <w:rFonts w:ascii="Verdana" w:hAnsi="Verdana"/>
                <w:color w:val="000000"/>
                <w:highlight w:val="yellow"/>
              </w:rPr>
              <w:t>circumstances</w:t>
            </w:r>
            <w:r>
              <w:rPr>
                <w:rStyle w:val="Strong"/>
                <w:rFonts w:ascii="Verdana" w:hAnsi="Verdana"/>
                <w:color w:val="000000"/>
              </w:rPr>
              <w:t xml:space="preserve"> of an individual crime, and the </w:t>
            </w:r>
            <w:r w:rsidRPr="007A67C4">
              <w:rPr>
                <w:rStyle w:val="Strong"/>
                <w:rFonts w:ascii="Verdana" w:hAnsi="Verdana"/>
                <w:color w:val="000000"/>
                <w:highlight w:val="yellow"/>
              </w:rPr>
              <w:t>motivation</w:t>
            </w:r>
          </w:p>
        </w:tc>
      </w:tr>
      <w:tr w:rsidR="007A67C4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Cohesion and coherence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72037" w:rsidRDefault="00AE0243" w:rsidP="00AE0243">
            <w:pPr>
              <w:tabs>
                <w:tab w:val="left" w:pos="37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Default="00AE0243" w:rsidP="00AE0243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Good overall structure, except I would not include a summary in the final paragraph for this type of essay.</w:t>
            </w:r>
          </w:p>
          <w:p w:rsidR="00AE0243" w:rsidRDefault="00AE0243" w:rsidP="00AE0243">
            <w:pPr>
              <w:rPr>
                <w:sz w:val="20"/>
                <w:szCs w:val="20"/>
                <w:lang w:val="en-GB" w:eastAsia="en-AU"/>
              </w:rPr>
            </w:pPr>
          </w:p>
          <w:p w:rsidR="00AE0243" w:rsidRDefault="00AE0243" w:rsidP="00AE0243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Fixed punishments - the example you used did not clearly illustrate the point you were making</w:t>
            </w:r>
          </w:p>
          <w:p w:rsidR="00AE0243" w:rsidRPr="000269F0" w:rsidRDefault="00AE0243" w:rsidP="00AE0243">
            <w:pPr>
              <w:rPr>
                <w:sz w:val="20"/>
                <w:szCs w:val="20"/>
                <w:lang w:val="en-GB" w:eastAsia="en-AU"/>
              </w:rPr>
            </w:pPr>
          </w:p>
        </w:tc>
      </w:tr>
      <w:tr w:rsidR="007A67C4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Vocabulary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51415B" w:rsidRDefault="00AE0243" w:rsidP="000A4115">
            <w:pPr>
              <w:tabs>
                <w:tab w:val="left" w:pos="409"/>
              </w:tabs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Default="007A67C4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407464">
              <w:rPr>
                <w:b/>
                <w:sz w:val="20"/>
                <w:szCs w:val="20"/>
                <w:lang w:val="en-GB" w:eastAsia="en-AU"/>
              </w:rPr>
              <w:t>Errors with word choice:</w:t>
            </w:r>
          </w:p>
          <w:p w:rsidR="007A67C4" w:rsidRDefault="00AE0243" w:rsidP="000A4115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These criminals would go </w:t>
            </w:r>
            <w:r w:rsidRPr="00AE0243">
              <w:rPr>
                <w:rFonts w:hint="eastAsia"/>
                <w:strike/>
              </w:rPr>
              <w:t>outrageous</w:t>
            </w:r>
            <w:r>
              <w:rPr>
                <w:rFonts w:hint="eastAsia"/>
              </w:rPr>
              <w:t xml:space="preserve"> </w:t>
            </w:r>
          </w:p>
          <w:p w:rsidR="00AE0243" w:rsidRDefault="00AE0243" w:rsidP="000A4115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if someone does something wrong </w:t>
            </w:r>
            <w:r>
              <w:t>without</w:t>
            </w:r>
            <w:r>
              <w:rPr>
                <w:rFonts w:hint="eastAsia"/>
              </w:rPr>
              <w:t xml:space="preserve"> </w:t>
            </w:r>
            <w:del w:id="48" w:author="user" w:date="2013-05-09T09:52:00Z">
              <w:r w:rsidDel="007A67C4">
                <w:delText>deliberation</w:delText>
              </w:r>
            </w:del>
            <w:ins w:id="49" w:author="user" w:date="2013-05-09T09:52:00Z">
              <w:r>
                <w:t>intent</w:t>
              </w:r>
            </w:ins>
            <w:r>
              <w:rPr>
                <w:rFonts w:hint="eastAsia"/>
              </w:rPr>
              <w:t xml:space="preserve">, </w:t>
            </w:r>
          </w:p>
          <w:p w:rsidR="00AE0243" w:rsidRDefault="00AE0243" w:rsidP="000A4115">
            <w:pPr>
              <w:spacing w:before="100" w:beforeAutospacing="1" w:after="100" w:afterAutospacing="1"/>
            </w:pPr>
            <w:r>
              <w:rPr>
                <w:rFonts w:hint="eastAsia"/>
              </w:rPr>
              <w:t xml:space="preserve">I </w:t>
            </w:r>
            <w:del w:id="50" w:author="user" w:date="2013-05-09T09:55:00Z">
              <w:r w:rsidDel="007A67C4">
                <w:rPr>
                  <w:rFonts w:hint="eastAsia"/>
                </w:rPr>
                <w:delText>would vote for</w:delText>
              </w:r>
            </w:del>
            <w:ins w:id="51" w:author="user" w:date="2013-05-09T09:55:00Z">
              <w:r>
                <w:t>support</w:t>
              </w:r>
            </w:ins>
            <w:r>
              <w:rPr>
                <w:rFonts w:hint="eastAsia"/>
              </w:rPr>
              <w:t xml:space="preserve"> the idea that motivation matters when committing a crime. </w:t>
            </w:r>
          </w:p>
          <w:p w:rsidR="007A67C4" w:rsidRDefault="007A67C4" w:rsidP="000A4115">
            <w:pPr>
              <w:spacing w:before="100" w:beforeAutospacing="1" w:after="100" w:afterAutospacing="1"/>
              <w:rPr>
                <w:b/>
                <w:sz w:val="20"/>
                <w:szCs w:val="20"/>
                <w:lang w:val="en-GB" w:eastAsia="en-AU"/>
              </w:rPr>
            </w:pP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Errors with </w:t>
            </w:r>
            <w:r>
              <w:rPr>
                <w:b/>
                <w:sz w:val="20"/>
                <w:szCs w:val="20"/>
                <w:lang w:val="en-GB" w:eastAsia="en-AU"/>
              </w:rPr>
              <w:t>word</w:t>
            </w:r>
            <w:r w:rsidRPr="0096669B">
              <w:rPr>
                <w:b/>
                <w:sz w:val="20"/>
                <w:szCs w:val="20"/>
                <w:lang w:val="en-GB" w:eastAsia="en-AU"/>
              </w:rPr>
              <w:t xml:space="preserve"> endings:</w:t>
            </w:r>
          </w:p>
          <w:p w:rsidR="007A67C4" w:rsidRPr="00690F26" w:rsidRDefault="00AE0243" w:rsidP="000A4115">
            <w:pPr>
              <w:spacing w:before="100" w:beforeAutospacing="1" w:after="100" w:afterAutospacing="1"/>
              <w:rPr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if our law enforcement </w:t>
            </w:r>
            <w:del w:id="52" w:author="user" w:date="2013-05-09T09:50:00Z">
              <w:r w:rsidDel="007A67C4">
                <w:rPr>
                  <w:rFonts w:hint="eastAsia"/>
                </w:rPr>
                <w:delText>forgive</w:delText>
              </w:r>
            </w:del>
            <w:ins w:id="53" w:author="user" w:date="2013-05-09T09:50:00Z">
              <w:r>
                <w:t>forgives</w:t>
              </w:r>
            </w:ins>
            <w:r>
              <w:rPr>
                <w:rFonts w:hint="eastAsia"/>
              </w:rPr>
              <w:t xml:space="preserve"> them</w:t>
            </w:r>
          </w:p>
        </w:tc>
      </w:tr>
      <w:tr w:rsidR="007A67C4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rPr>
                <w:rFonts w:cs="Calibri"/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t>Grammar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E9120A" w:rsidRDefault="00AE0243" w:rsidP="000A4115">
            <w:pPr>
              <w:tabs>
                <w:tab w:val="left" w:pos="323"/>
                <w:tab w:val="center" w:pos="466"/>
              </w:tabs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Default="007A67C4" w:rsidP="000A4115">
            <w:pPr>
              <w:rPr>
                <w:b/>
                <w:sz w:val="20"/>
                <w:szCs w:val="20"/>
                <w:lang w:val="en-GB" w:eastAsia="en-AU"/>
              </w:rPr>
            </w:pPr>
            <w:r w:rsidRPr="00232094">
              <w:rPr>
                <w:b/>
                <w:sz w:val="20"/>
                <w:szCs w:val="20"/>
                <w:lang w:val="en-GB" w:eastAsia="en-AU"/>
              </w:rPr>
              <w:t>Errors with sentence structure</w:t>
            </w:r>
          </w:p>
          <w:p w:rsidR="007A67C4" w:rsidRDefault="00AE0243" w:rsidP="000A4115">
            <w:r>
              <w:rPr>
                <w:rFonts w:hint="eastAsia"/>
              </w:rPr>
              <w:t xml:space="preserve">one of the most controversial issues is </w:t>
            </w:r>
            <w:ins w:id="54" w:author="user" w:date="2013-05-09T09:47:00Z">
              <w:r w:rsidRPr="00AE0243">
                <w:rPr>
                  <w:highlight w:val="yellow"/>
                </w:rPr>
                <w:t>whether</w:t>
              </w:r>
            </w:ins>
            <w:ins w:id="55" w:author="user" w:date="2013-05-09T09:46:00Z">
              <w:r>
                <w:t xml:space="preserve"> </w:t>
              </w:r>
            </w:ins>
            <w:r>
              <w:rPr>
                <w:rFonts w:hint="eastAsia"/>
              </w:rPr>
              <w:t xml:space="preserve">the extent of punishment for each type of wrongdoing should be predefined </w:t>
            </w:r>
            <w:r w:rsidRPr="00AE0243">
              <w:rPr>
                <w:rFonts w:hint="eastAsia"/>
                <w:highlight w:val="yellow"/>
              </w:rPr>
              <w:t>or not</w:t>
            </w:r>
          </w:p>
          <w:p w:rsidR="00AE0243" w:rsidRDefault="00AE0243" w:rsidP="000A4115"/>
          <w:p w:rsidR="00AE0243" w:rsidRDefault="00AE0243" w:rsidP="000A4115">
            <w:pPr>
              <w:rPr>
                <w:b/>
                <w:sz w:val="20"/>
                <w:szCs w:val="20"/>
                <w:lang w:val="en-GB" w:eastAsia="en-AU"/>
              </w:rPr>
            </w:pPr>
            <w:proofErr w:type="gramStart"/>
            <w:r>
              <w:rPr>
                <w:rFonts w:hint="eastAsia"/>
              </w:rPr>
              <w:t>if</w:t>
            </w:r>
            <w:proofErr w:type="gramEnd"/>
            <w:r>
              <w:rPr>
                <w:rFonts w:hint="eastAsia"/>
              </w:rPr>
              <w:t xml:space="preserve"> a person murders </w:t>
            </w:r>
            <w:del w:id="56" w:author="user" w:date="2013-05-09T09:48:00Z">
              <w:r w:rsidDel="007A67C4">
                <w:rPr>
                  <w:rFonts w:hint="eastAsia"/>
                </w:rPr>
                <w:delText xml:space="preserve">the </w:delText>
              </w:r>
            </w:del>
            <w:ins w:id="57" w:author="user" w:date="2013-05-09T09:48:00Z">
              <w:r>
                <w:t>an</w:t>
              </w:r>
            </w:ins>
            <w:r>
              <w:rPr>
                <w:rFonts w:hint="eastAsia"/>
              </w:rPr>
              <w:t xml:space="preserve">other in order to protect his friend, we should convict this person </w:t>
            </w:r>
            <w:del w:id="58" w:author="user" w:date="2013-05-09T09:48:00Z">
              <w:r w:rsidDel="007A67C4">
                <w:rPr>
                  <w:rFonts w:hint="eastAsia"/>
                </w:rPr>
                <w:delText xml:space="preserve">of </w:delText>
              </w:r>
            </w:del>
            <w:ins w:id="59" w:author="user" w:date="2013-05-09T09:48:00Z">
              <w:r>
                <w:t>with</w:t>
              </w:r>
              <w:r>
                <w:rPr>
                  <w:rFonts w:hint="eastAsia"/>
                </w:rPr>
                <w:t xml:space="preserve"> </w:t>
              </w:r>
            </w:ins>
            <w:r>
              <w:rPr>
                <w:rFonts w:hint="eastAsia"/>
              </w:rPr>
              <w:t xml:space="preserve">the same penalty as those who commit </w:t>
            </w:r>
            <w:r>
              <w:t>homicide</w:t>
            </w:r>
            <w:r>
              <w:rPr>
                <w:rFonts w:hint="eastAsia"/>
              </w:rPr>
              <w:t xml:space="preserve"> with other intentions. </w:t>
            </w:r>
          </w:p>
          <w:p w:rsidR="00AE0243" w:rsidRDefault="00AE0243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AE0243" w:rsidRDefault="00AE0243" w:rsidP="000A4115">
            <w:pPr>
              <w:rPr>
                <w:b/>
                <w:sz w:val="20"/>
                <w:szCs w:val="20"/>
                <w:lang w:val="en-GB" w:eastAsia="en-AU"/>
              </w:rPr>
            </w:pPr>
            <w:ins w:id="60" w:author="user" w:date="2013-05-09T09:56:00Z">
              <w:r>
                <w:t xml:space="preserve">This is </w:t>
              </w:r>
            </w:ins>
            <w:r>
              <w:rPr>
                <w:rFonts w:hint="eastAsia"/>
              </w:rPr>
              <w:t xml:space="preserve">Because only in this way </w:t>
            </w:r>
            <w:del w:id="61" w:author="user" w:date="2013-05-09T09:57:00Z">
              <w:r w:rsidDel="007A67C4">
                <w:rPr>
                  <w:rFonts w:hint="eastAsia"/>
                </w:rPr>
                <w:delText xml:space="preserve">we </w:delText>
              </w:r>
            </w:del>
            <w:r>
              <w:rPr>
                <w:rFonts w:hint="eastAsia"/>
              </w:rPr>
              <w:t xml:space="preserve">are </w:t>
            </w:r>
            <w:ins w:id="62" w:author="user" w:date="2013-05-09T09:57:00Z">
              <w:r>
                <w:rPr>
                  <w:rFonts w:hint="eastAsia"/>
                </w:rPr>
                <w:t xml:space="preserve">we </w:t>
              </w:r>
            </w:ins>
            <w:r>
              <w:rPr>
                <w:rFonts w:hint="eastAsia"/>
              </w:rPr>
              <w:t>able to punish evil people and forgive good-natured people.</w:t>
            </w:r>
          </w:p>
          <w:p w:rsidR="00AE0243" w:rsidRDefault="00AE0243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7A67C4" w:rsidRDefault="007A67C4" w:rsidP="000A4115">
            <w:pPr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b/>
                <w:sz w:val="20"/>
                <w:szCs w:val="20"/>
                <w:lang w:val="en-GB" w:eastAsia="en-AU"/>
              </w:rPr>
              <w:t xml:space="preserve">Errors with articles (a, an, the) </w:t>
            </w:r>
            <w:r w:rsidRPr="003F1633">
              <w:rPr>
                <w:sz w:val="20"/>
                <w:szCs w:val="20"/>
                <w:lang w:val="en-GB" w:eastAsia="en-AU"/>
              </w:rPr>
              <w:t>you can do a quiz here:</w:t>
            </w:r>
          </w:p>
          <w:p w:rsidR="007A67C4" w:rsidRDefault="007A67C4" w:rsidP="000A4115">
            <w:pPr>
              <w:rPr>
                <w:b/>
                <w:sz w:val="20"/>
                <w:szCs w:val="20"/>
                <w:lang w:val="en-GB" w:eastAsia="en-AU"/>
              </w:rPr>
            </w:pPr>
            <w:hyperlink r:id="rId7" w:history="1">
              <w:r w:rsidRPr="00D01613">
                <w:rPr>
                  <w:rStyle w:val="Hyperlink"/>
                  <w:b/>
                  <w:sz w:val="20"/>
                  <w:szCs w:val="20"/>
                  <w:lang w:val="en-GB" w:eastAsia="en-AU"/>
                </w:rPr>
                <w:t>http://www.ieltsanswers.com/IELTS-Grammar.html</w:t>
              </w:r>
            </w:hyperlink>
          </w:p>
          <w:p w:rsidR="007A67C4" w:rsidRDefault="007A67C4" w:rsidP="000A4115">
            <w:pPr>
              <w:rPr>
                <w:b/>
                <w:sz w:val="20"/>
                <w:szCs w:val="20"/>
                <w:lang w:val="en-GB" w:eastAsia="en-AU"/>
              </w:rPr>
            </w:pPr>
          </w:p>
          <w:p w:rsidR="007A67C4" w:rsidRPr="00232094" w:rsidRDefault="00AE0243" w:rsidP="00AE0243">
            <w:pPr>
              <w:tabs>
                <w:tab w:val="left" w:pos="3094"/>
              </w:tabs>
              <w:rPr>
                <w:b/>
                <w:sz w:val="20"/>
                <w:szCs w:val="20"/>
                <w:lang w:val="en-GB" w:eastAsia="en-AU"/>
              </w:rPr>
            </w:pPr>
            <w:r>
              <w:rPr>
                <w:rFonts w:hint="eastAsia"/>
              </w:rPr>
              <w:t xml:space="preserve">They state that </w:t>
            </w:r>
            <w:ins w:id="63" w:author="user" w:date="2013-05-09T09:51:00Z">
              <w:r>
                <w:t xml:space="preserve">the </w:t>
              </w:r>
            </w:ins>
            <w:r>
              <w:rPr>
                <w:rFonts w:hint="eastAsia"/>
              </w:rPr>
              <w:t xml:space="preserve">current law system should be revolutionized to be more flexible. </w:t>
            </w:r>
          </w:p>
        </w:tc>
      </w:tr>
      <w:tr w:rsidR="007A67C4" w:rsidRPr="00690F26" w:rsidTr="000A4115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7A67C4" w:rsidP="000A4115">
            <w:pPr>
              <w:rPr>
                <w:sz w:val="20"/>
                <w:szCs w:val="20"/>
                <w:lang w:val="en-GB" w:eastAsia="en-AU"/>
              </w:rPr>
            </w:pPr>
            <w:r w:rsidRPr="00690F26">
              <w:rPr>
                <w:rFonts w:cs="Calibri"/>
                <w:sz w:val="20"/>
                <w:szCs w:val="20"/>
                <w:lang w:val="en-GB" w:eastAsia="en-AU"/>
              </w:rPr>
              <w:lastRenderedPageBreak/>
              <w:t>overall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Pr="00690F26" w:rsidRDefault="00AE0243" w:rsidP="000A4115">
            <w:pPr>
              <w:ind w:left="15"/>
              <w:jc w:val="center"/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6.5-7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7C4" w:rsidRDefault="00AE0243" w:rsidP="00AE0243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This essay is more likely to reach 7 than the previous one, as overall there are less errors with vocabulary and grammar.</w:t>
            </w:r>
          </w:p>
          <w:p w:rsidR="00AE0243" w:rsidRDefault="00AE0243" w:rsidP="00AE0243">
            <w:pPr>
              <w:rPr>
                <w:sz w:val="20"/>
                <w:szCs w:val="20"/>
                <w:lang w:val="en-GB" w:eastAsia="en-AU"/>
              </w:rPr>
            </w:pPr>
          </w:p>
          <w:p w:rsidR="00AE0243" w:rsidRPr="00A347EB" w:rsidRDefault="00AE0243" w:rsidP="00AE0243">
            <w:pPr>
              <w:rPr>
                <w:sz w:val="20"/>
                <w:szCs w:val="20"/>
                <w:lang w:val="en-GB" w:eastAsia="en-AU"/>
              </w:rPr>
            </w:pPr>
            <w:r>
              <w:rPr>
                <w:sz w:val="20"/>
                <w:szCs w:val="20"/>
                <w:lang w:val="en-GB" w:eastAsia="en-AU"/>
              </w:rPr>
              <w:t>I suggest you start the final paragraph as "In conclusion, I believe…" and make the whole paragraph about your opinion. Also try to always have 2 main points for each side of the argument.</w:t>
            </w:r>
          </w:p>
        </w:tc>
      </w:tr>
    </w:tbl>
    <w:p w:rsidR="007A67C4" w:rsidRDefault="007A67C4" w:rsidP="00380076">
      <w:pPr>
        <w:rPr>
          <w:rFonts w:hint="eastAsia"/>
        </w:rPr>
      </w:pPr>
    </w:p>
    <w:p w:rsidR="001B60FD" w:rsidRPr="008D4F7B" w:rsidRDefault="001B60FD">
      <w:r>
        <w:rPr>
          <w:rFonts w:hint="eastAsia"/>
        </w:rPr>
        <w:t xml:space="preserve"> </w:t>
      </w:r>
    </w:p>
    <w:sectPr w:rsidR="001B60FD" w:rsidRPr="008D4F7B" w:rsidSect="00580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user" w:date="2013-05-09T10:07:00Z" w:initials="u">
    <w:p w:rsidR="007A67C4" w:rsidRDefault="007A67C4">
      <w:pPr>
        <w:pStyle w:val="CommentText"/>
      </w:pPr>
      <w:r>
        <w:rPr>
          <w:rStyle w:val="CommentReference"/>
        </w:rPr>
        <w:annotationRef/>
      </w:r>
      <w:r>
        <w:t>= 1 other</w:t>
      </w:r>
    </w:p>
  </w:comment>
  <w:comment w:id="8" w:author="user" w:date="2013-05-09T10:07:00Z" w:initials="u">
    <w:p w:rsidR="007A67C4" w:rsidRDefault="007A67C4">
      <w:pPr>
        <w:pStyle w:val="CommentText"/>
      </w:pPr>
      <w:r>
        <w:rPr>
          <w:rStyle w:val="CommentReference"/>
        </w:rPr>
        <w:annotationRef/>
      </w:r>
      <w:r>
        <w:t>This doesn't fit. Grammatically it is "become outraged". But this word still does not fit. The victims family might become outraged, but not the criminals themselves.</w:t>
      </w:r>
    </w:p>
  </w:comment>
  <w:comment w:id="19" w:author="user" w:date="2013-05-09T10:07:00Z" w:initials="u">
    <w:p w:rsidR="007A67C4" w:rsidRDefault="007A67C4">
      <w:pPr>
        <w:pStyle w:val="CommentText"/>
      </w:pPr>
      <w:r>
        <w:rPr>
          <w:rStyle w:val="CommentReference"/>
        </w:rPr>
        <w:annotationRef/>
      </w:r>
      <w:r>
        <w:t>Deliberation -= thinking</w:t>
      </w:r>
    </w:p>
  </w:comment>
  <w:comment w:id="23" w:author="user" w:date="2013-05-09T10:07:00Z" w:initials="u">
    <w:p w:rsidR="007A67C4" w:rsidRDefault="007A67C4">
      <w:pPr>
        <w:pStyle w:val="CommentText"/>
      </w:pPr>
      <w:r>
        <w:rPr>
          <w:rStyle w:val="CommentReference"/>
        </w:rPr>
        <w:annotationRef/>
      </w:r>
      <w:r>
        <w:t>[</w:t>
      </w:r>
      <w:proofErr w:type="gramStart"/>
      <w:r>
        <w:t>this</w:t>
      </w:r>
      <w:proofErr w:type="gramEnd"/>
      <w:r>
        <w:t xml:space="preserve"> part does not work well] better = "in a road collision"</w:t>
      </w:r>
    </w:p>
  </w:comment>
  <w:comment w:id="32" w:author="user" w:date="2013-05-09T10:07:00Z" w:initials="u">
    <w:p w:rsidR="007A67C4" w:rsidRDefault="007A67C4">
      <w:pPr>
        <w:pStyle w:val="CommentText"/>
      </w:pPr>
      <w:r>
        <w:rPr>
          <w:rStyle w:val="CommentReference"/>
        </w:rPr>
        <w:annotationRef/>
      </w:r>
      <w:r>
        <w:t>[</w:t>
      </w:r>
      <w:proofErr w:type="gramStart"/>
      <w:r>
        <w:t>not</w:t>
      </w:r>
      <w:proofErr w:type="gramEnd"/>
      <w:r>
        <w:t xml:space="preserve"> appropriate]</w:t>
      </w:r>
    </w:p>
  </w:comment>
  <w:comment w:id="37" w:author="user" w:date="2013-05-09T10:07:00Z" w:initials="u">
    <w:p w:rsidR="007A67C4" w:rsidRDefault="007A67C4">
      <w:pPr>
        <w:pStyle w:val="CommentText"/>
      </w:pPr>
      <w:r>
        <w:rPr>
          <w:rStyle w:val="CommentReference"/>
        </w:rPr>
        <w:annotationRef/>
      </w:r>
      <w:r>
        <w:t>Avoid starting sentences with BECAUSE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F9A" w:rsidRDefault="00985F9A" w:rsidP="009E6854">
      <w:r>
        <w:separator/>
      </w:r>
    </w:p>
  </w:endnote>
  <w:endnote w:type="continuationSeparator" w:id="0">
    <w:p w:rsidR="00985F9A" w:rsidRDefault="00985F9A" w:rsidP="009E6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F9A" w:rsidRDefault="00985F9A" w:rsidP="009E6854">
      <w:r>
        <w:separator/>
      </w:r>
    </w:p>
  </w:footnote>
  <w:footnote w:type="continuationSeparator" w:id="0">
    <w:p w:rsidR="00985F9A" w:rsidRDefault="00985F9A" w:rsidP="009E68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bordersDoNotSurroundHeader/>
  <w:bordersDoNotSurroundFooter/>
  <w:proofState w:spelling="clean" w:grammar="clean"/>
  <w:doNotTrackMoves/>
  <w:doNotTrackFormatting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854"/>
    <w:rsid w:val="00004840"/>
    <w:rsid w:val="000614FE"/>
    <w:rsid w:val="000B0F8C"/>
    <w:rsid w:val="001A68CD"/>
    <w:rsid w:val="001B60FD"/>
    <w:rsid w:val="00265AFD"/>
    <w:rsid w:val="00380076"/>
    <w:rsid w:val="00454DB6"/>
    <w:rsid w:val="004D7559"/>
    <w:rsid w:val="0058085E"/>
    <w:rsid w:val="005A0612"/>
    <w:rsid w:val="005C2139"/>
    <w:rsid w:val="00650159"/>
    <w:rsid w:val="007A67C4"/>
    <w:rsid w:val="00875971"/>
    <w:rsid w:val="00883193"/>
    <w:rsid w:val="008D4F7B"/>
    <w:rsid w:val="00925B89"/>
    <w:rsid w:val="00985F9A"/>
    <w:rsid w:val="009A3A1A"/>
    <w:rsid w:val="009E6854"/>
    <w:rsid w:val="009F7932"/>
    <w:rsid w:val="00A55A5D"/>
    <w:rsid w:val="00A912D4"/>
    <w:rsid w:val="00AB688B"/>
    <w:rsid w:val="00AE0243"/>
    <w:rsid w:val="00BB2B86"/>
    <w:rsid w:val="00BC3068"/>
    <w:rsid w:val="00CC6BFB"/>
    <w:rsid w:val="00D90803"/>
    <w:rsid w:val="00F31A68"/>
    <w:rsid w:val="00F3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5E"/>
    <w:pPr>
      <w:widowControl w:val="0"/>
    </w:pPr>
    <w:rPr>
      <w:kern w:val="2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6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E685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E68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6854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0076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38007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A67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7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7C4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7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7C4"/>
    <w:rPr>
      <w:rFonts w:ascii="Tahoma" w:hAnsi="Tahoma" w:cs="Tahoma"/>
      <w:kern w:val="2"/>
      <w:sz w:val="16"/>
      <w:szCs w:val="16"/>
      <w:lang w:eastAsia="zh-TW"/>
    </w:rPr>
  </w:style>
  <w:style w:type="character" w:styleId="Hyperlink">
    <w:name w:val="Hyperlink"/>
    <w:uiPriority w:val="99"/>
    <w:rsid w:val="007A67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eltsanswers.com/IELTS-Gramma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jimmyh</dc:creator>
  <cp:lastModifiedBy>user</cp:lastModifiedBy>
  <cp:revision>2</cp:revision>
  <dcterms:created xsi:type="dcterms:W3CDTF">2013-05-09T03:07:00Z</dcterms:created>
  <dcterms:modified xsi:type="dcterms:W3CDTF">2013-05-09T03:07:00Z</dcterms:modified>
</cp:coreProperties>
</file>