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CE" w:rsidRDefault="00997DCE" w:rsidP="00997DCE">
      <w:pPr>
        <w:rPr>
          <w:rFonts w:hint="eastAsia"/>
          <w:b/>
        </w:rPr>
      </w:pPr>
      <w:r>
        <w:rPr>
          <w:rFonts w:hint="eastAsia"/>
          <w:b/>
        </w:rPr>
        <w:t>[Question]</w:t>
      </w:r>
    </w:p>
    <w:p w:rsidR="00997DCE" w:rsidRPr="002E3979" w:rsidRDefault="00997DCE" w:rsidP="00997DCE">
      <w:pPr>
        <w:rPr>
          <w:b/>
        </w:rPr>
      </w:pPr>
      <w:r w:rsidRPr="002E3979">
        <w:rPr>
          <w:rFonts w:hint="eastAsia"/>
          <w:b/>
        </w:rPr>
        <w:t xml:space="preserve">A US university invites you make a speech </w:t>
      </w:r>
      <w:r w:rsidRPr="002E3979">
        <w:rPr>
          <w:b/>
        </w:rPr>
        <w:t>about</w:t>
      </w:r>
      <w:r w:rsidRPr="002E3979">
        <w:rPr>
          <w:rFonts w:hint="eastAsia"/>
          <w:b/>
        </w:rPr>
        <w:t xml:space="preserve"> your country. Write a letter to the university. In your letter, you should </w:t>
      </w:r>
    </w:p>
    <w:p w:rsidR="00997DCE" w:rsidRPr="002E3979" w:rsidRDefault="00997DCE" w:rsidP="00997DCE">
      <w:pPr>
        <w:rPr>
          <w:b/>
        </w:rPr>
      </w:pPr>
      <w:r w:rsidRPr="002E3979">
        <w:rPr>
          <w:rFonts w:hint="eastAsia"/>
          <w:b/>
        </w:rPr>
        <w:t xml:space="preserve">    </w:t>
      </w:r>
      <w:r w:rsidRPr="002E3979">
        <w:rPr>
          <w:b/>
        </w:rPr>
        <w:t>A</w:t>
      </w:r>
      <w:r w:rsidRPr="002E3979">
        <w:rPr>
          <w:rFonts w:hint="eastAsia"/>
          <w:b/>
        </w:rPr>
        <w:t>ccept the invitation</w:t>
      </w:r>
    </w:p>
    <w:p w:rsidR="00997DCE" w:rsidRPr="002E3979" w:rsidRDefault="00997DCE" w:rsidP="00997DCE">
      <w:pPr>
        <w:rPr>
          <w:b/>
        </w:rPr>
      </w:pPr>
      <w:r w:rsidRPr="002E3979">
        <w:rPr>
          <w:rFonts w:hint="eastAsia"/>
          <w:b/>
        </w:rPr>
        <w:t xml:space="preserve">    </w:t>
      </w:r>
      <w:r w:rsidRPr="002E3979">
        <w:rPr>
          <w:b/>
        </w:rPr>
        <w:t>M</w:t>
      </w:r>
      <w:r w:rsidRPr="002E3979">
        <w:rPr>
          <w:rFonts w:hint="eastAsia"/>
          <w:b/>
        </w:rPr>
        <w:t>ake some suggestions</w:t>
      </w:r>
    </w:p>
    <w:p w:rsidR="00997DCE" w:rsidRPr="002E3979" w:rsidRDefault="00997DCE" w:rsidP="00997DCE">
      <w:pPr>
        <w:rPr>
          <w:b/>
        </w:rPr>
      </w:pPr>
      <w:r w:rsidRPr="002E3979">
        <w:rPr>
          <w:rFonts w:hint="eastAsia"/>
          <w:b/>
        </w:rPr>
        <w:t xml:space="preserve">    </w:t>
      </w:r>
      <w:r w:rsidRPr="002E3979">
        <w:rPr>
          <w:b/>
        </w:rPr>
        <w:t>S</w:t>
      </w:r>
      <w:r w:rsidRPr="002E3979">
        <w:rPr>
          <w:rFonts w:hint="eastAsia"/>
          <w:b/>
        </w:rPr>
        <w:t xml:space="preserve">et prerequisites for the equipment </w:t>
      </w:r>
    </w:p>
    <w:p w:rsidR="00997DCE" w:rsidRDefault="00997DCE" w:rsidP="00997DCE"/>
    <w:p w:rsidR="00997DCE" w:rsidRDefault="00997DCE" w:rsidP="00997DCE"/>
    <w:p w:rsidR="00997DCE" w:rsidRDefault="00997DCE" w:rsidP="00997DCE">
      <w:r>
        <w:t>Dear Sir or Madam,</w:t>
      </w:r>
    </w:p>
    <w:p w:rsidR="00997DCE" w:rsidRDefault="00997DCE" w:rsidP="00997DCE"/>
    <w:p w:rsidR="00997DCE" w:rsidRDefault="00997DCE" w:rsidP="00997DCE">
      <w:r>
        <w:rPr>
          <w:rFonts w:hint="eastAsia"/>
        </w:rPr>
        <w:t xml:space="preserve">I have received your letter yesterday that informs me to give a lecture about my country in your university. I am more than happy to accept this invitation and feel really honored to </w:t>
      </w:r>
      <w:del w:id="0" w:author="user" w:date="2013-05-09T10:10:00Z">
        <w:r w:rsidDel="00AD6F95">
          <w:rPr>
            <w:rFonts w:hint="eastAsia"/>
          </w:rPr>
          <w:delText xml:space="preserve">take </w:delText>
        </w:r>
      </w:del>
      <w:ins w:id="1" w:author="user" w:date="2013-05-09T10:10:00Z">
        <w:r w:rsidR="00AD6F95">
          <w:t>receive</w:t>
        </w:r>
        <w:r w:rsidR="00AD6F95">
          <w:rPr>
            <w:rFonts w:hint="eastAsia"/>
          </w:rPr>
          <w:t xml:space="preserve"> </w:t>
        </w:r>
      </w:ins>
      <w:r>
        <w:rPr>
          <w:rFonts w:hint="eastAsia"/>
        </w:rPr>
        <w:t>this request</w:t>
      </w:r>
      <w:del w:id="2" w:author="user" w:date="2013-05-09T10:11:00Z">
        <w:r w:rsidDel="00AD6F95">
          <w:rPr>
            <w:rFonts w:hint="eastAsia"/>
          </w:rPr>
          <w:delText xml:space="preserve">. </w:delText>
        </w:r>
      </w:del>
      <w:commentRangeStart w:id="3"/>
      <w:ins w:id="4" w:author="user" w:date="2013-05-09T10:11:00Z">
        <w:r w:rsidR="00AD6F95">
          <w:t>,</w:t>
        </w:r>
        <w:r w:rsidR="00AD6F95">
          <w:rPr>
            <w:rFonts w:hint="eastAsia"/>
          </w:rPr>
          <w:t xml:space="preserve"> </w:t>
        </w:r>
      </w:ins>
      <w:del w:id="5" w:author="user" w:date="2013-05-09T10:11:00Z">
        <w:r w:rsidDel="00AD6F95">
          <w:rPr>
            <w:rFonts w:hint="eastAsia"/>
          </w:rPr>
          <w:delText>A</w:delText>
        </w:r>
      </w:del>
      <w:ins w:id="6" w:author="user" w:date="2013-05-09T10:11:00Z">
        <w:r w:rsidR="00AD6F95">
          <w:t>a</w:t>
        </w:r>
      </w:ins>
      <w:r>
        <w:rPr>
          <w:rFonts w:hint="eastAsia"/>
        </w:rPr>
        <w:t xml:space="preserve">s Taiwan is my hometown and I have deep knowledge of how to introduce our culture to western students. </w:t>
      </w:r>
      <w:commentRangeEnd w:id="3"/>
      <w:r w:rsidR="00AD6F95">
        <w:rPr>
          <w:rStyle w:val="CommentReference"/>
        </w:rPr>
        <w:commentReference w:id="3"/>
      </w:r>
    </w:p>
    <w:p w:rsidR="00997DCE" w:rsidRDefault="00997DCE" w:rsidP="00997DCE"/>
    <w:p w:rsidR="00997DCE" w:rsidRDefault="00997DCE" w:rsidP="00997DCE">
      <w:r>
        <w:rPr>
          <w:rFonts w:hint="eastAsia"/>
        </w:rPr>
        <w:t xml:space="preserve">As you suggested in </w:t>
      </w:r>
      <w:r>
        <w:t>the letter, the period of my speech will be limited to 60 minutes.</w:t>
      </w:r>
    </w:p>
    <w:p w:rsidR="00997DCE" w:rsidRDefault="00997DCE" w:rsidP="00997DCE">
      <w:r>
        <w:rPr>
          <w:rFonts w:hint="eastAsia"/>
        </w:rPr>
        <w:t>In order to let the prospective audience make the best out of it, I strongly suggest those who will come to the speech to be prepared in advance. I</w:t>
      </w:r>
      <w:r>
        <w:t>’</w:t>
      </w:r>
      <w:r>
        <w:rPr>
          <w:rFonts w:hint="eastAsia"/>
        </w:rPr>
        <w:t>m currently planning the outline of my speech</w:t>
      </w:r>
      <w:del w:id="7" w:author="user" w:date="2013-05-09T10:19:00Z">
        <w:r w:rsidDel="00AD6F95">
          <w:rPr>
            <w:rFonts w:hint="eastAsia"/>
          </w:rPr>
          <w:delText>. So</w:delText>
        </w:r>
      </w:del>
      <w:ins w:id="8" w:author="user" w:date="2013-05-09T10:19:00Z">
        <w:r w:rsidR="00AD6F95">
          <w:t xml:space="preserve"> and</w:t>
        </w:r>
      </w:ins>
      <w:r>
        <w:rPr>
          <w:rFonts w:hint="eastAsia"/>
        </w:rPr>
        <w:t xml:space="preserve"> there are two websites they can take a look </w:t>
      </w:r>
      <w:ins w:id="9" w:author="user" w:date="2013-05-09T10:12:00Z">
        <w:r w:rsidR="00AD6F95">
          <w:t xml:space="preserve">at </w:t>
        </w:r>
      </w:ins>
      <w:r>
        <w:rPr>
          <w:rFonts w:hint="eastAsia"/>
        </w:rPr>
        <w:t xml:space="preserve">beforehand. </w:t>
      </w:r>
    </w:p>
    <w:p w:rsidR="00997DCE" w:rsidRDefault="00997DCE" w:rsidP="00997DCE">
      <w:r>
        <w:rPr>
          <w:rFonts w:hint="eastAsia"/>
        </w:rPr>
        <w:t>The first one is Taiwan</w:t>
      </w:r>
      <w:r>
        <w:t>’</w:t>
      </w:r>
      <w:r>
        <w:rPr>
          <w:rFonts w:hint="eastAsia"/>
        </w:rPr>
        <w:t>s tourist web site</w:t>
      </w:r>
      <w:r w:rsidR="00724E8D">
        <w:rPr>
          <w:rFonts w:hint="eastAsia"/>
        </w:rPr>
        <w:t xml:space="preserve"> </w:t>
      </w:r>
      <w:r>
        <w:rPr>
          <w:rFonts w:hint="eastAsia"/>
        </w:rPr>
        <w:t>(</w:t>
      </w:r>
      <w:hyperlink r:id="rId7" w:history="1">
        <w:r w:rsidRPr="000615FC">
          <w:rPr>
            <w:rStyle w:val="Hyperlink"/>
            <w:rFonts w:hint="eastAsia"/>
          </w:rPr>
          <w:t>http://www.tourist.gov.tw)</w:t>
        </w:r>
      </w:hyperlink>
      <w:r>
        <w:rPr>
          <w:rFonts w:hint="eastAsia"/>
        </w:rPr>
        <w:t xml:space="preserve">. The second one is Contemporary Taiwan </w:t>
      </w:r>
      <w:r>
        <w:t>introduction</w:t>
      </w:r>
      <w:r w:rsidR="00724E8D">
        <w:rPr>
          <w:rFonts w:hint="eastAsia"/>
        </w:rPr>
        <w:t xml:space="preserve"> web </w:t>
      </w:r>
      <w:r>
        <w:rPr>
          <w:rFonts w:hint="eastAsia"/>
        </w:rPr>
        <w:t>site</w:t>
      </w:r>
      <w:r w:rsidR="00724E8D">
        <w:rPr>
          <w:rFonts w:hint="eastAsia"/>
        </w:rPr>
        <w:t xml:space="preserve"> </w:t>
      </w:r>
      <w:r>
        <w:rPr>
          <w:rFonts w:hint="eastAsia"/>
        </w:rPr>
        <w:t>(</w:t>
      </w:r>
      <w:hyperlink r:id="rId8" w:history="1">
        <w:r w:rsidRPr="000615FC">
          <w:rPr>
            <w:rStyle w:val="Hyperlink"/>
            <w:rFonts w:hint="eastAsia"/>
          </w:rPr>
          <w:t>http://www.contemoporary.gov.tw</w:t>
        </w:r>
      </w:hyperlink>
      <w:r>
        <w:rPr>
          <w:rFonts w:hint="eastAsia"/>
        </w:rPr>
        <w:t>).</w:t>
      </w:r>
    </w:p>
    <w:p w:rsidR="00997DCE" w:rsidRDefault="00AD6F95" w:rsidP="00997DCE">
      <w:pPr>
        <w:rPr>
          <w:ins w:id="10" w:author="user" w:date="2013-05-09T10:12:00Z"/>
        </w:rPr>
      </w:pPr>
      <w:ins w:id="11" w:author="user" w:date="2013-05-09T10:12:00Z">
        <w:r>
          <w:t xml:space="preserve">[I </w:t>
        </w:r>
        <w:r>
          <w:t>don’t</w:t>
        </w:r>
        <w:r>
          <w:t xml:space="preserve"> think it is a god idea to write down these websites in a letter</w:t>
        </w:r>
      </w:ins>
      <w:ins w:id="12" w:author="user" w:date="2013-05-09T10:13:00Z">
        <w:r>
          <w:t xml:space="preserve">. I think it </w:t>
        </w:r>
        <w:r>
          <w:t>would</w:t>
        </w:r>
        <w:r>
          <w:t xml:space="preserve"> have been better to make suggestions </w:t>
        </w:r>
        <w:proofErr w:type="spellStart"/>
        <w:r>
          <w:t>abut</w:t>
        </w:r>
        <w:proofErr w:type="spellEnd"/>
        <w:r>
          <w:t xml:space="preserve"> </w:t>
        </w:r>
        <w:r>
          <w:t>the</w:t>
        </w:r>
        <w:r>
          <w:t xml:space="preserve"> content of </w:t>
        </w:r>
        <w:r>
          <w:t>the</w:t>
        </w:r>
        <w:r>
          <w:t xml:space="preserve"> </w:t>
        </w:r>
        <w:r>
          <w:t>speech</w:t>
        </w:r>
        <w:r>
          <w:t xml:space="preserve">. 'I </w:t>
        </w:r>
        <w:r>
          <w:t>think</w:t>
        </w:r>
        <w:r>
          <w:t xml:space="preserve"> it would be a good idea or me to introduce the cuisine and culture of Taiwan"</w:t>
        </w:r>
      </w:ins>
    </w:p>
    <w:p w:rsidR="00AD6F95" w:rsidRDefault="00AD6F95" w:rsidP="00997DCE"/>
    <w:p w:rsidR="00997DCE" w:rsidRDefault="00997DCE" w:rsidP="00997DCE">
      <w:r>
        <w:rPr>
          <w:rFonts w:hint="eastAsia"/>
        </w:rPr>
        <w:t xml:space="preserve">Moreover, since you said your auditorium is very spacious, I would like to ask your help </w:t>
      </w:r>
      <w:ins w:id="13" w:author="user" w:date="2013-05-09T10:13:00Z">
        <w:r w:rsidR="00AD6F95">
          <w:t xml:space="preserve">in </w:t>
        </w:r>
      </w:ins>
      <w:r>
        <w:rPr>
          <w:rFonts w:hint="eastAsia"/>
        </w:rPr>
        <w:t xml:space="preserve">preparing </w:t>
      </w:r>
      <w:ins w:id="14" w:author="user" w:date="2013-05-09T10:13:00Z">
        <w:r w:rsidR="00AD6F95">
          <w:t xml:space="preserve">a </w:t>
        </w:r>
      </w:ins>
      <w:r>
        <w:t>microphone</w:t>
      </w:r>
      <w:r>
        <w:rPr>
          <w:rFonts w:hint="eastAsia"/>
        </w:rPr>
        <w:t xml:space="preserve"> and projector </w:t>
      </w:r>
      <w:commentRangeStart w:id="15"/>
      <w:r>
        <w:rPr>
          <w:rFonts w:hint="eastAsia"/>
        </w:rPr>
        <w:t>for my convenience to give the best quality of my speech.</w:t>
      </w:r>
      <w:commentRangeEnd w:id="15"/>
      <w:r w:rsidR="00AD6F95">
        <w:rPr>
          <w:rStyle w:val="CommentReference"/>
        </w:rPr>
        <w:commentReference w:id="15"/>
      </w:r>
      <w:ins w:id="16" w:author="user" w:date="2013-05-09T10:15:00Z">
        <w:r w:rsidR="00AD6F95">
          <w:t xml:space="preserve"> [</w:t>
        </w:r>
        <w:proofErr w:type="gramStart"/>
        <w:r w:rsidR="00AD6F95">
          <w:t>you</w:t>
        </w:r>
        <w:proofErr w:type="gramEnd"/>
        <w:r w:rsidR="00AD6F95">
          <w:t xml:space="preserve"> have not said a lot in your response to question 3. I t might be better to have an extra </w:t>
        </w:r>
      </w:ins>
      <w:ins w:id="17" w:author="user" w:date="2013-05-09T10:16:00Z">
        <w:r w:rsidR="00AD6F95">
          <w:t>sentence</w:t>
        </w:r>
      </w:ins>
      <w:ins w:id="18" w:author="user" w:date="2013-05-09T10:15:00Z">
        <w:r w:rsidR="00AD6F95">
          <w:t xml:space="preserve"> here</w:t>
        </w:r>
      </w:ins>
      <w:ins w:id="19" w:author="user" w:date="2013-05-09T10:16:00Z">
        <w:r w:rsidR="00AD6F95">
          <w:t>. Perhaps, 1 sentence about microphone and another about projector</w:t>
        </w:r>
      </w:ins>
      <w:ins w:id="20" w:author="user" w:date="2013-05-09T10:15:00Z">
        <w:r w:rsidR="00AD6F95">
          <w:t>]</w:t>
        </w:r>
      </w:ins>
      <w:ins w:id="21" w:author="user" w:date="2013-05-09T10:16:00Z">
        <w:r w:rsidR="00AD6F95">
          <w:t xml:space="preserve">. Where possible balance your answer so that you respond to each of </w:t>
        </w:r>
        <w:r w:rsidR="00AD6F95">
          <w:t>the</w:t>
        </w:r>
        <w:r w:rsidR="00AD6F95">
          <w:t xml:space="preserve"> </w:t>
        </w:r>
        <w:r w:rsidR="00AD6F95">
          <w:t>questions</w:t>
        </w:r>
        <w:r w:rsidR="00AD6F95">
          <w:t xml:space="preserve"> roughly equally.</w:t>
        </w:r>
      </w:ins>
    </w:p>
    <w:p w:rsidR="0058085E" w:rsidRDefault="0058085E">
      <w:pPr>
        <w:rPr>
          <w:rFonts w:hint="eastAsia"/>
        </w:rPr>
      </w:pPr>
    </w:p>
    <w:p w:rsidR="00997DCE" w:rsidRDefault="00997DCE">
      <w:pPr>
        <w:rPr>
          <w:rFonts w:hint="eastAsia"/>
        </w:rPr>
      </w:pPr>
      <w:r>
        <w:rPr>
          <w:rFonts w:hint="eastAsia"/>
        </w:rPr>
        <w:t>Yours sincerely,</w:t>
      </w:r>
    </w:p>
    <w:p w:rsidR="00997DCE" w:rsidRDefault="00997DCE">
      <w:pPr>
        <w:rPr>
          <w:ins w:id="22" w:author="user" w:date="2013-05-09T10:17:00Z"/>
        </w:rPr>
      </w:pPr>
      <w:r>
        <w:rPr>
          <w:rFonts w:hint="eastAsia"/>
        </w:rPr>
        <w:t>Jimmy</w:t>
      </w:r>
      <w:ins w:id="23" w:author="user" w:date="2013-05-09T10:16:00Z">
        <w:r w:rsidR="00AD6F95">
          <w:t xml:space="preserve"> </w:t>
        </w:r>
        <w:r w:rsidR="00AD6F95" w:rsidRPr="00AD6F95">
          <w:rPr>
            <w:highlight w:val="yellow"/>
          </w:rPr>
          <w:t>FAMILY</w:t>
        </w:r>
        <w:r w:rsidR="00AD6F95">
          <w:t xml:space="preserve"> name</w:t>
        </w:r>
      </w:ins>
      <w:ins w:id="24" w:author="user" w:date="2013-05-09T10:17:00Z">
        <w:r w:rsidR="00AD6F95">
          <w:t xml:space="preserve"> </w:t>
        </w:r>
      </w:ins>
      <w:ins w:id="25" w:author="user" w:date="2013-05-09T10:16:00Z">
        <w:r w:rsidR="00AD6F95">
          <w:t>is needed</w:t>
        </w:r>
      </w:ins>
    </w:p>
    <w:p w:rsidR="00AD6F95" w:rsidRDefault="00AD6F95">
      <w:pPr>
        <w:rPr>
          <w:ins w:id="26" w:author="user" w:date="2013-05-09T10:17:00Z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1134"/>
        <w:gridCol w:w="8640"/>
      </w:tblGrid>
      <w:tr w:rsidR="00AD6F95" w:rsidRPr="00690F26" w:rsidTr="000A4115">
        <w:trPr>
          <w:trHeight w:val="54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AD6F95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AD6F95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Estimated </w:t>
            </w:r>
          </w:p>
          <w:p w:rsidR="00AD6F95" w:rsidRPr="00690F26" w:rsidRDefault="00AD6F95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Grade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Default="00AD6F95" w:rsidP="000A4115"/>
        </w:tc>
      </w:tr>
      <w:tr w:rsidR="00AD6F95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AD6F95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lastRenderedPageBreak/>
              <w:t>Task 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8D0097" w:rsidRDefault="00AD6F95" w:rsidP="000A4115">
            <w:pPr>
              <w:tabs>
                <w:tab w:val="left" w:pos="315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Default="00AD6F95" w:rsidP="00AD6F95">
            <w:pPr>
              <w:rPr>
                <w:ins w:id="27" w:author="user" w:date="2013-05-09T10:17:00Z"/>
              </w:rPr>
            </w:pPr>
            <w:r>
              <w:rPr>
                <w:rFonts w:hint="eastAsia"/>
              </w:rPr>
              <w:t>Jimmy</w:t>
            </w:r>
            <w:ins w:id="28" w:author="user" w:date="2013-05-09T10:16:00Z">
              <w:r>
                <w:t xml:space="preserve"> </w:t>
              </w:r>
              <w:r w:rsidRPr="00AD6F95">
                <w:rPr>
                  <w:highlight w:val="yellow"/>
                </w:rPr>
                <w:t>FAMILY</w:t>
              </w:r>
              <w:r>
                <w:t xml:space="preserve"> name</w:t>
              </w:r>
            </w:ins>
            <w:ins w:id="29" w:author="user" w:date="2013-05-09T10:17:00Z">
              <w:r>
                <w:t xml:space="preserve"> </w:t>
              </w:r>
            </w:ins>
            <w:ins w:id="30" w:author="user" w:date="2013-05-09T10:16:00Z">
              <w:r>
                <w:t>is needed</w:t>
              </w:r>
            </w:ins>
          </w:p>
          <w:p w:rsidR="00AD6F95" w:rsidRDefault="00AD6F95" w:rsidP="000A4115">
            <w:pPr>
              <w:rPr>
                <w:sz w:val="20"/>
                <w:szCs w:val="20"/>
                <w:lang w:val="en-GB" w:eastAsia="en-AU"/>
              </w:rPr>
            </w:pPr>
          </w:p>
          <w:p w:rsidR="00AD6F95" w:rsidRPr="004739BD" w:rsidRDefault="00AD6F95" w:rsidP="00AD6F95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You responded to question 1 and 2 really well, but I think you needed another sentence for question 3.</w:t>
            </w:r>
          </w:p>
        </w:tc>
      </w:tr>
      <w:tr w:rsidR="00AD6F95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AD6F95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Cohesion and coherence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72037" w:rsidRDefault="00AD6F95" w:rsidP="00AD6F95">
            <w:pPr>
              <w:tabs>
                <w:tab w:val="left" w:pos="37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0269F0" w:rsidRDefault="00AD6F95" w:rsidP="000A4115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Excellent overall structure</w:t>
            </w:r>
          </w:p>
        </w:tc>
      </w:tr>
      <w:tr w:rsidR="00AD6F95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AD6F95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Vocabulary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51415B" w:rsidRDefault="00AD6F95" w:rsidP="000A4115">
            <w:pPr>
              <w:tabs>
                <w:tab w:val="left" w:pos="409"/>
              </w:tabs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Default="00AD6F95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407464">
              <w:rPr>
                <w:b/>
                <w:sz w:val="20"/>
                <w:szCs w:val="20"/>
                <w:lang w:val="en-GB" w:eastAsia="en-AU"/>
              </w:rPr>
              <w:t>Errors with word choice:</w:t>
            </w:r>
          </w:p>
          <w:p w:rsidR="00AD6F95" w:rsidRDefault="00AD6F95" w:rsidP="00AD6F95">
            <w:r>
              <w:rPr>
                <w:rFonts w:hint="eastAsia"/>
              </w:rPr>
              <w:t xml:space="preserve">I am more than happy to accept this invitation and feel really honored to </w:t>
            </w:r>
            <w:del w:id="31" w:author="user" w:date="2013-05-09T10:10:00Z">
              <w:r w:rsidDel="00AD6F95">
                <w:rPr>
                  <w:rFonts w:hint="eastAsia"/>
                </w:rPr>
                <w:delText xml:space="preserve">take </w:delText>
              </w:r>
            </w:del>
            <w:ins w:id="32" w:author="user" w:date="2013-05-09T10:10:00Z">
              <w:r>
                <w:t>receive</w:t>
              </w:r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>this request</w:t>
            </w:r>
            <w:del w:id="33" w:author="user" w:date="2013-05-09T10:11:00Z">
              <w:r w:rsidDel="00AD6F95">
                <w:rPr>
                  <w:rFonts w:hint="eastAsia"/>
                </w:rPr>
                <w:delText xml:space="preserve">. </w:delText>
              </w:r>
            </w:del>
            <w:ins w:id="34" w:author="user" w:date="2013-05-09T10:11:00Z">
              <w:r>
                <w:t>,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D6F95" w:rsidRPr="00407464" w:rsidRDefault="00AD6F95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</w:p>
          <w:p w:rsidR="00AD6F95" w:rsidRDefault="00AD6F95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Errors with </w:t>
            </w:r>
            <w:r>
              <w:rPr>
                <w:b/>
                <w:sz w:val="20"/>
                <w:szCs w:val="20"/>
                <w:lang w:val="en-GB" w:eastAsia="en-AU"/>
              </w:rPr>
              <w:t>word</w:t>
            </w: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 endings:</w:t>
            </w:r>
          </w:p>
          <w:p w:rsidR="00AD6F95" w:rsidRPr="00690F26" w:rsidRDefault="00AD6F95" w:rsidP="000A4115">
            <w:pPr>
              <w:spacing w:before="100" w:beforeAutospacing="1" w:after="100" w:afterAutospacing="1"/>
              <w:rPr>
                <w:sz w:val="20"/>
                <w:szCs w:val="20"/>
                <w:lang w:val="en-GB" w:eastAsia="en-AU"/>
              </w:rPr>
            </w:pPr>
          </w:p>
        </w:tc>
      </w:tr>
      <w:tr w:rsidR="00AD6F95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AD6F95" w:rsidP="000A4115">
            <w:pPr>
              <w:rPr>
                <w:rFonts w:cs="Calibri"/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Grammar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E9120A" w:rsidRDefault="00AD6F95" w:rsidP="000A4115">
            <w:pPr>
              <w:tabs>
                <w:tab w:val="left" w:pos="32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Default="00AD6F95" w:rsidP="000A4115">
            <w:pPr>
              <w:rPr>
                <w:b/>
                <w:sz w:val="20"/>
                <w:szCs w:val="20"/>
                <w:lang w:val="en-GB" w:eastAsia="en-AU"/>
              </w:rPr>
            </w:pPr>
            <w:r w:rsidRPr="00232094">
              <w:rPr>
                <w:b/>
                <w:sz w:val="20"/>
                <w:szCs w:val="20"/>
                <w:lang w:val="en-GB" w:eastAsia="en-AU"/>
              </w:rPr>
              <w:t>Errors with sentence structure</w:t>
            </w:r>
            <w:r>
              <w:rPr>
                <w:b/>
                <w:sz w:val="20"/>
                <w:szCs w:val="20"/>
                <w:lang w:val="en-GB" w:eastAsia="en-AU"/>
              </w:rPr>
              <w:t xml:space="preserve"> - </w:t>
            </w:r>
            <w:r w:rsidRPr="00AD6F95">
              <w:rPr>
                <w:b/>
                <w:sz w:val="20"/>
                <w:szCs w:val="20"/>
                <w:highlight w:val="yellow"/>
                <w:lang w:val="en-GB" w:eastAsia="en-AU"/>
              </w:rPr>
              <w:t>especially sentence formation</w:t>
            </w:r>
          </w:p>
          <w:p w:rsidR="00AD6F95" w:rsidRDefault="00AD6F95" w:rsidP="000A4115">
            <w:pPr>
              <w:rPr>
                <w:b/>
                <w:sz w:val="20"/>
                <w:szCs w:val="20"/>
                <w:lang w:val="en-GB" w:eastAsia="en-AU"/>
              </w:rPr>
            </w:pPr>
            <w:del w:id="35" w:author="user" w:date="2013-05-09T10:11:00Z">
              <w:r w:rsidDel="00AD6F95">
                <w:rPr>
                  <w:rFonts w:hint="eastAsia"/>
                </w:rPr>
                <w:delText>A</w:delText>
              </w:r>
            </w:del>
            <w:proofErr w:type="gramStart"/>
            <w:ins w:id="36" w:author="user" w:date="2013-05-09T10:11:00Z">
              <w:r>
                <w:t>a</w:t>
              </w:r>
            </w:ins>
            <w:r>
              <w:rPr>
                <w:rFonts w:hint="eastAsia"/>
              </w:rPr>
              <w:t>s</w:t>
            </w:r>
            <w:proofErr w:type="gramEnd"/>
            <w:r>
              <w:rPr>
                <w:rFonts w:hint="eastAsia"/>
              </w:rPr>
              <w:t xml:space="preserve"> Taiwan is my hometown and I have deep knowledge of how to introduce our culture to western students. </w:t>
            </w:r>
            <w:r>
              <w:rPr>
                <w:rStyle w:val="CommentReference"/>
              </w:rPr>
              <w:commentReference w:id="37"/>
            </w:r>
          </w:p>
          <w:p w:rsidR="00AD6F95" w:rsidRDefault="00AD6F95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AD6F95" w:rsidRDefault="00AD6F95" w:rsidP="00AD6F95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 currently planning the outline of my speech</w:t>
            </w:r>
            <w:del w:id="38" w:author="user" w:date="2013-05-09T10:19:00Z">
              <w:r w:rsidDel="00AD6F95">
                <w:rPr>
                  <w:rFonts w:hint="eastAsia"/>
                </w:rPr>
                <w:delText>. So</w:delText>
              </w:r>
            </w:del>
            <w:ins w:id="39" w:author="user" w:date="2013-05-09T10:19:00Z">
              <w:r>
                <w:t xml:space="preserve"> and</w:t>
              </w:r>
            </w:ins>
            <w:r>
              <w:rPr>
                <w:rFonts w:hint="eastAsia"/>
              </w:rPr>
              <w:t xml:space="preserve"> there are two websites they can take a look </w:t>
            </w:r>
            <w:ins w:id="40" w:author="user" w:date="2013-05-09T10:12:00Z">
              <w:r>
                <w:t xml:space="preserve">at </w:t>
              </w:r>
            </w:ins>
            <w:r>
              <w:rPr>
                <w:rFonts w:hint="eastAsia"/>
              </w:rPr>
              <w:t xml:space="preserve">beforehand. </w:t>
            </w:r>
            <w:r>
              <w:t>You need to connect these 2 sentences. SO doesn't seem right because the audience actually seeing the websites is not a consequence of your planning. Their viewing is not a consequence.</w:t>
            </w:r>
          </w:p>
          <w:p w:rsidR="00AD6F95" w:rsidRDefault="00AD6F95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AD6F95" w:rsidRDefault="00AD6F95" w:rsidP="000A4115">
            <w:pPr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I would like to ask your help </w:t>
            </w:r>
            <w:ins w:id="41" w:author="user" w:date="2013-05-09T10:13:00Z">
              <w:r>
                <w:t xml:space="preserve">in </w:t>
              </w:r>
            </w:ins>
            <w:r>
              <w:rPr>
                <w:rFonts w:hint="eastAsia"/>
              </w:rPr>
              <w:t xml:space="preserve">preparing </w:t>
            </w:r>
            <w:ins w:id="42" w:author="user" w:date="2013-05-09T10:13:00Z">
              <w:r>
                <w:t xml:space="preserve">a </w:t>
              </w:r>
            </w:ins>
            <w:r>
              <w:t>microphone</w:t>
            </w:r>
          </w:p>
          <w:p w:rsidR="00AD6F95" w:rsidRDefault="00AD6F95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AD6F95" w:rsidRPr="00232094" w:rsidRDefault="00AD6F95" w:rsidP="000A4115">
            <w:pPr>
              <w:tabs>
                <w:tab w:val="left" w:pos="3094"/>
              </w:tabs>
              <w:rPr>
                <w:b/>
                <w:sz w:val="20"/>
                <w:szCs w:val="20"/>
                <w:lang w:val="en-GB" w:eastAsia="en-AU"/>
              </w:rPr>
            </w:pPr>
          </w:p>
        </w:tc>
      </w:tr>
      <w:tr w:rsidR="00AD6F95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AD6F95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overall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690F26" w:rsidRDefault="002A7CFF" w:rsidP="000A4115">
            <w:pPr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6.5-7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F95" w:rsidRPr="00A347EB" w:rsidRDefault="002A7CFF" w:rsidP="000A4115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 xml:space="preserve">Probably 7. You must write your surname! </w:t>
            </w:r>
            <w:ins w:id="43" w:author="user" w:date="2013-05-09T10:16:00Z">
              <w:r>
                <w:t xml:space="preserve">Where possible balance your answer so that you respond to each of </w:t>
              </w:r>
              <w:r>
                <w:t>the</w:t>
              </w:r>
              <w:r>
                <w:t xml:space="preserve"> </w:t>
              </w:r>
              <w:r>
                <w:t>questions</w:t>
              </w:r>
              <w:r>
                <w:t xml:space="preserve"> roughly equally.</w:t>
              </w:r>
            </w:ins>
          </w:p>
        </w:tc>
      </w:tr>
    </w:tbl>
    <w:p w:rsidR="00AD6F95" w:rsidRPr="00997DCE" w:rsidRDefault="00AD6F95"/>
    <w:sectPr w:rsidR="00AD6F95" w:rsidRPr="00997DCE" w:rsidSect="00580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user" w:date="2013-05-09T10:11:00Z" w:initials="u">
    <w:p w:rsidR="00AD6F95" w:rsidRDefault="00AD6F95">
      <w:pPr>
        <w:pStyle w:val="CommentText"/>
      </w:pPr>
      <w:r>
        <w:rPr>
          <w:rStyle w:val="CommentReference"/>
        </w:rPr>
        <w:annotationRef/>
      </w:r>
      <w:r>
        <w:t>This is a clause and not a complete sentence - due to the "as" at the start</w:t>
      </w:r>
    </w:p>
  </w:comment>
  <w:comment w:id="15" w:author="user" w:date="2013-05-09T10:15:00Z" w:initials="u">
    <w:p w:rsidR="00AD6F95" w:rsidRDefault="00AD6F95">
      <w:pPr>
        <w:pStyle w:val="CommentText"/>
      </w:pPr>
      <w:r>
        <w:rPr>
          <w:rStyle w:val="CommentReference"/>
        </w:rPr>
        <w:annotationRef/>
      </w:r>
      <w:r>
        <w:t>This is not great   "…so I can be easily heard and support my speech with some photos"</w:t>
      </w:r>
    </w:p>
  </w:comment>
  <w:comment w:id="37" w:author="user" w:date="2013-05-09T10:18:00Z" w:initials="u">
    <w:p w:rsidR="00AD6F95" w:rsidRDefault="00AD6F95" w:rsidP="00AD6F95">
      <w:pPr>
        <w:pStyle w:val="CommentText"/>
      </w:pPr>
      <w:r>
        <w:rPr>
          <w:rStyle w:val="CommentReference"/>
        </w:rPr>
        <w:annotationRef/>
      </w:r>
      <w:r>
        <w:t>This is a clause and not a complete sentence - due to the "as" at the start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D3E" w:rsidRDefault="00E85D3E" w:rsidP="00456581">
      <w:r>
        <w:separator/>
      </w:r>
    </w:p>
  </w:endnote>
  <w:endnote w:type="continuationSeparator" w:id="0">
    <w:p w:rsidR="00E85D3E" w:rsidRDefault="00E85D3E" w:rsidP="00456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D3E" w:rsidRDefault="00E85D3E" w:rsidP="00456581">
      <w:r>
        <w:separator/>
      </w:r>
    </w:p>
  </w:footnote>
  <w:footnote w:type="continuationSeparator" w:id="0">
    <w:p w:rsidR="00E85D3E" w:rsidRDefault="00E85D3E" w:rsidP="004565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bordersDoNotSurroundHeader/>
  <w:bordersDoNotSurroundFooter/>
  <w:proofState w:spelling="clean" w:grammar="clean"/>
  <w:doNotTrackMoves/>
  <w:doNotTrackFormatting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6581"/>
    <w:rsid w:val="00054B4E"/>
    <w:rsid w:val="002A7CFF"/>
    <w:rsid w:val="00456581"/>
    <w:rsid w:val="0058085E"/>
    <w:rsid w:val="00724E8D"/>
    <w:rsid w:val="00997DCE"/>
    <w:rsid w:val="00AD6F95"/>
    <w:rsid w:val="00B76EFF"/>
    <w:rsid w:val="00C37FF2"/>
    <w:rsid w:val="00E85D3E"/>
    <w:rsid w:val="00EE1110"/>
    <w:rsid w:val="00F7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5E"/>
    <w:pPr>
      <w:widowControl w:val="0"/>
    </w:pPr>
    <w:rPr>
      <w:kern w:val="2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6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658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56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58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DC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6F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F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F95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F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F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95"/>
    <w:rPr>
      <w:rFonts w:ascii="Tahoma" w:hAnsi="Tahoma" w:cs="Tahoma"/>
      <w:kern w:val="2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emoporary.gov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ourist.gov.tw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3015</CharactersWithSpaces>
  <SharedDoc>false</SharedDoc>
  <HLinks>
    <vt:vector size="12" baseType="variant">
      <vt:variant>
        <vt:i4>1114190</vt:i4>
      </vt:variant>
      <vt:variant>
        <vt:i4>3</vt:i4>
      </vt:variant>
      <vt:variant>
        <vt:i4>0</vt:i4>
      </vt:variant>
      <vt:variant>
        <vt:i4>5</vt:i4>
      </vt:variant>
      <vt:variant>
        <vt:lpwstr>http://www.contemoporary.gov.tw/</vt:lpwstr>
      </vt:variant>
      <vt:variant>
        <vt:lpwstr/>
      </vt:variant>
      <vt:variant>
        <vt:i4>8060966</vt:i4>
      </vt:variant>
      <vt:variant>
        <vt:i4>0</vt:i4>
      </vt:variant>
      <vt:variant>
        <vt:i4>0</vt:i4>
      </vt:variant>
      <vt:variant>
        <vt:i4>5</vt:i4>
      </vt:variant>
      <vt:variant>
        <vt:lpwstr>http://www.tourist.gov.tw)/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jimmyh</dc:creator>
  <cp:lastModifiedBy>user</cp:lastModifiedBy>
  <cp:revision>2</cp:revision>
  <dcterms:created xsi:type="dcterms:W3CDTF">2013-05-09T03:22:00Z</dcterms:created>
  <dcterms:modified xsi:type="dcterms:W3CDTF">2013-05-09T03:22:00Z</dcterms:modified>
</cp:coreProperties>
</file>