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CE" w:rsidRDefault="00997DCE" w:rsidP="00997DCE">
      <w:pPr>
        <w:rPr>
          <w:rFonts w:hint="eastAsia"/>
          <w:b/>
        </w:rPr>
      </w:pPr>
      <w:r>
        <w:rPr>
          <w:rFonts w:hint="eastAsia"/>
          <w:b/>
        </w:rPr>
        <w:t>[Question]</w:t>
      </w:r>
    </w:p>
    <w:p w:rsidR="00E30FEF" w:rsidRPr="001B3AF0" w:rsidRDefault="00E30FEF" w:rsidP="00E30FEF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1B3AF0">
        <w:rPr>
          <w:rFonts w:ascii="Verdana" w:hAnsi="Verdana"/>
          <w:b/>
          <w:color w:val="000000"/>
          <w:sz w:val="20"/>
          <w:szCs w:val="20"/>
        </w:rPr>
        <w:t>You travelled by plane recently and your suitcase was damaged.</w:t>
      </w:r>
      <w:r w:rsidRPr="001B3AF0">
        <w:rPr>
          <w:rFonts w:ascii="Verdana" w:hAnsi="Verdana"/>
          <w:b/>
          <w:color w:val="000000"/>
          <w:sz w:val="20"/>
          <w:szCs w:val="20"/>
        </w:rPr>
        <w:br/>
        <w:t>Write a letter to the airline and in your letter:</w:t>
      </w:r>
    </w:p>
    <w:p w:rsidR="00E30FEF" w:rsidRPr="001B3AF0" w:rsidRDefault="00E30FEF" w:rsidP="00E30FEF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1B3AF0">
        <w:rPr>
          <w:rFonts w:ascii="Verdana" w:hAnsi="Verdana"/>
          <w:b/>
          <w:color w:val="000000"/>
          <w:sz w:val="20"/>
          <w:szCs w:val="20"/>
        </w:rPr>
        <w:t>• inform the airline of when and to where you travelled</w:t>
      </w:r>
      <w:r w:rsidRPr="001B3AF0">
        <w:rPr>
          <w:rFonts w:ascii="Verdana" w:hAnsi="Verdana"/>
          <w:b/>
          <w:color w:val="000000"/>
          <w:sz w:val="20"/>
          <w:szCs w:val="20"/>
        </w:rPr>
        <w:br/>
        <w:t>• describe your suitcase</w:t>
      </w:r>
      <w:r w:rsidRPr="001B3AF0">
        <w:rPr>
          <w:rFonts w:ascii="Verdana" w:hAnsi="Verdana"/>
          <w:b/>
          <w:color w:val="000000"/>
          <w:sz w:val="20"/>
          <w:szCs w:val="20"/>
        </w:rPr>
        <w:br/>
        <w:t>• ask what action you expect the airline to take</w:t>
      </w:r>
    </w:p>
    <w:p w:rsidR="00E30FEF" w:rsidRPr="001B3AF0" w:rsidRDefault="00E30FEF" w:rsidP="00E30FEF">
      <w:pPr>
        <w:ind w:firstLineChars="50" w:firstLine="120"/>
        <w:rPr>
          <w:rFonts w:hint="eastAsia"/>
        </w:rPr>
      </w:pPr>
    </w:p>
    <w:p w:rsidR="00E30FEF" w:rsidRDefault="00E30FEF" w:rsidP="00E30FEF">
      <w:pPr>
        <w:ind w:firstLineChars="50" w:firstLine="120"/>
        <w:rPr>
          <w:rFonts w:hint="eastAsia"/>
        </w:rPr>
      </w:pP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 xml:space="preserve">Dear Sir or Madam, </w:t>
      </w:r>
    </w:p>
    <w:p w:rsidR="00E30FEF" w:rsidRDefault="00E30FEF" w:rsidP="00E30FEF">
      <w:pPr>
        <w:ind w:firstLineChars="50" w:firstLine="120"/>
        <w:rPr>
          <w:rFonts w:hint="eastAsia"/>
        </w:rPr>
      </w:pP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writing to complain </w:t>
      </w:r>
      <w:del w:id="0" w:author="user" w:date="2013-05-09T10:29:00Z">
        <w:r w:rsidDel="00BF75B9">
          <w:rPr>
            <w:rFonts w:hint="eastAsia"/>
          </w:rPr>
          <w:delText>a customer</w:delText>
        </w:r>
        <w:r w:rsidDel="00BF75B9">
          <w:delText>’</w:delText>
        </w:r>
        <w:r w:rsidDel="00BF75B9">
          <w:rPr>
            <w:rFonts w:hint="eastAsia"/>
          </w:rPr>
          <w:delText>s dis</w:delText>
        </w:r>
        <w:r w:rsidDel="00BF75B9">
          <w:delText>satisfaction</w:delText>
        </w:r>
        <w:r w:rsidDel="00BF75B9">
          <w:rPr>
            <w:rFonts w:hint="eastAsia"/>
          </w:rPr>
          <w:delText xml:space="preserve"> </w:delText>
        </w:r>
      </w:del>
      <w:ins w:id="1" w:author="user" w:date="2013-05-09T10:29:00Z">
        <w:r w:rsidR="00BF75B9">
          <w:t xml:space="preserve">about damage to my luggage </w:t>
        </w:r>
      </w:ins>
      <w:r>
        <w:rPr>
          <w:rFonts w:hint="eastAsia"/>
        </w:rPr>
        <w:t xml:space="preserve">on my recent trip with your </w:t>
      </w:r>
      <w:del w:id="2" w:author="user" w:date="2013-05-09T10:29:00Z">
        <w:r w:rsidDel="00BF75B9">
          <w:rPr>
            <w:rFonts w:hint="eastAsia"/>
          </w:rPr>
          <w:delText>flight</w:delText>
        </w:r>
      </w:del>
      <w:ins w:id="3" w:author="user" w:date="2013-05-09T10:29:00Z">
        <w:r w:rsidR="00BF75B9">
          <w:t>airline</w:t>
        </w:r>
      </w:ins>
      <w:r>
        <w:rPr>
          <w:rFonts w:hint="eastAsia"/>
        </w:rPr>
        <w:t xml:space="preserve">. I am a frequent </w:t>
      </w:r>
      <w:r>
        <w:t>traveler</w:t>
      </w:r>
      <w:r>
        <w:rPr>
          <w:rFonts w:hint="eastAsia"/>
        </w:rPr>
        <w:t xml:space="preserve"> in favor of your </w:t>
      </w:r>
      <w:commentRangeStart w:id="4"/>
      <w:proofErr w:type="spellStart"/>
      <w:r>
        <w:rPr>
          <w:rFonts w:hint="eastAsia"/>
        </w:rPr>
        <w:t>company</w:t>
      </w:r>
      <w:del w:id="5" w:author="user" w:date="2013-05-09T10:29:00Z">
        <w:r w:rsidDel="00BF75B9">
          <w:rPr>
            <w:rFonts w:hint="eastAsia"/>
          </w:rPr>
          <w:delText xml:space="preserve">. </w:delText>
        </w:r>
      </w:del>
      <w:proofErr w:type="gramStart"/>
      <w:ins w:id="6" w:author="user" w:date="2013-05-09T10:29:00Z">
        <w:r w:rsidR="00BF75B9">
          <w:t>,</w:t>
        </w:r>
      </w:ins>
      <w:proofErr w:type="gramEnd"/>
      <w:del w:id="7" w:author="user" w:date="2013-05-09T10:29:00Z">
        <w:r w:rsidDel="00BF75B9">
          <w:rPr>
            <w:rFonts w:hint="eastAsia"/>
          </w:rPr>
          <w:delText xml:space="preserve">So </w:delText>
        </w:r>
      </w:del>
      <w:ins w:id="8" w:author="user" w:date="2013-05-09T10:29:00Z">
        <w:r w:rsidR="00BF75B9">
          <w:t>so</w:t>
        </w:r>
        <w:proofErr w:type="spellEnd"/>
        <w:r w:rsidR="00BF75B9">
          <w:rPr>
            <w:rFonts w:hint="eastAsia"/>
          </w:rPr>
          <w:t xml:space="preserve"> </w:t>
        </w:r>
      </w:ins>
      <w:r>
        <w:rPr>
          <w:rFonts w:hint="eastAsia"/>
        </w:rPr>
        <w:t xml:space="preserve">I really </w:t>
      </w:r>
      <w:commentRangeEnd w:id="4"/>
      <w:r w:rsidR="00BF75B9">
        <w:rPr>
          <w:rStyle w:val="CommentReference"/>
        </w:rPr>
        <w:commentReference w:id="4"/>
      </w:r>
      <w:r>
        <w:rPr>
          <w:rFonts w:hint="eastAsia"/>
        </w:rPr>
        <w:t xml:space="preserve">hope you can take this case </w:t>
      </w:r>
      <w:r>
        <w:t>seriously</w:t>
      </w:r>
      <w:r>
        <w:rPr>
          <w:rFonts w:hint="eastAsia"/>
        </w:rPr>
        <w:t xml:space="preserve"> and </w:t>
      </w:r>
      <w:r w:rsidRPr="00BF75B9">
        <w:rPr>
          <w:rFonts w:hint="eastAsia"/>
          <w:highlight w:val="yellow"/>
          <w:rPrChange w:id="9" w:author="user" w:date="2013-05-09T10:30:00Z">
            <w:rPr>
              <w:rFonts w:hint="eastAsia"/>
            </w:rPr>
          </w:rPrChange>
        </w:rPr>
        <w:t>promise me this will never happen again in the future</w:t>
      </w:r>
      <w:r>
        <w:rPr>
          <w:rFonts w:hint="eastAsia"/>
        </w:rPr>
        <w:t xml:space="preserve">. </w:t>
      </w:r>
      <w:ins w:id="10" w:author="user" w:date="2013-05-09T10:30:00Z">
        <w:r w:rsidR="00BF75B9">
          <w:t>{</w:t>
        </w:r>
        <w:proofErr w:type="gramStart"/>
        <w:r w:rsidR="00BF75B9">
          <w:t>how</w:t>
        </w:r>
        <w:proofErr w:type="gramEnd"/>
        <w:r w:rsidR="00BF75B9">
          <w:t xml:space="preserve"> could they possibly do this</w:t>
        </w:r>
      </w:ins>
      <w:ins w:id="11" w:author="user" w:date="2013-05-09T10:37:00Z">
        <w:r w:rsidR="00BF75B9">
          <w:t>?</w:t>
        </w:r>
      </w:ins>
      <w:ins w:id="12" w:author="user" w:date="2013-05-09T10:30:00Z">
        <w:r w:rsidR="00BF75B9">
          <w:t xml:space="preserve"> This is not </w:t>
        </w:r>
      </w:ins>
      <w:ins w:id="13" w:author="user" w:date="2013-05-09T10:37:00Z">
        <w:r w:rsidR="00BF75B9">
          <w:t>appropriate</w:t>
        </w:r>
      </w:ins>
      <w:ins w:id="14" w:author="user" w:date="2013-05-09T10:30:00Z">
        <w:r w:rsidR="00BF75B9">
          <w:t>]</w:t>
        </w:r>
      </w:ins>
    </w:p>
    <w:p w:rsidR="00E30FEF" w:rsidRDefault="00E30FEF" w:rsidP="00E30FEF">
      <w:pPr>
        <w:ind w:firstLineChars="50" w:firstLine="120"/>
        <w:rPr>
          <w:rFonts w:hint="eastAsia"/>
        </w:rPr>
      </w:pP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 xml:space="preserve">The flight </w:t>
      </w:r>
      <w:commentRangeStart w:id="15"/>
      <w:r>
        <w:rPr>
          <w:rFonts w:hint="eastAsia"/>
        </w:rPr>
        <w:t xml:space="preserve">was scheduled to take off </w:t>
      </w:r>
      <w:commentRangeEnd w:id="15"/>
      <w:r w:rsidR="00BF75B9">
        <w:rPr>
          <w:rStyle w:val="CommentReference"/>
        </w:rPr>
        <w:commentReference w:id="15"/>
      </w:r>
      <w:r>
        <w:rPr>
          <w:rFonts w:hint="eastAsia"/>
        </w:rPr>
        <w:t xml:space="preserve">three days ago at 6 am </w:t>
      </w:r>
      <w:del w:id="16" w:author="user" w:date="2013-05-09T10:31:00Z">
        <w:r w:rsidDel="00BF75B9">
          <w:rPr>
            <w:rFonts w:hint="eastAsia"/>
          </w:rPr>
          <w:delText>7/15</w:delText>
        </w:r>
      </w:del>
      <w:ins w:id="17" w:author="user" w:date="2013-05-09T10:31:00Z">
        <w:r w:rsidR="00BF75B9">
          <w:t>on the 15th of July</w:t>
        </w:r>
      </w:ins>
      <w:r>
        <w:rPr>
          <w:rFonts w:hint="eastAsia"/>
        </w:rPr>
        <w:t xml:space="preserve"> from Taipei to New York. I arrived </w:t>
      </w:r>
      <w:ins w:id="18" w:author="user" w:date="2013-05-09T10:31:00Z">
        <w:r w:rsidR="00BF75B9">
          <w:t xml:space="preserve">in </w:t>
        </w:r>
      </w:ins>
      <w:r>
        <w:rPr>
          <w:rFonts w:hint="eastAsia"/>
        </w:rPr>
        <w:t>New York airport only to find my lovely suitcase was completely out of shape.</w:t>
      </w:r>
      <w:ins w:id="19" w:author="user" w:date="2013-05-09T10:31:00Z">
        <w:r w:rsidR="00BF75B9">
          <w:t xml:space="preserve">[put </w:t>
        </w:r>
        <w:r w:rsidR="00BF75B9">
          <w:t>your</w:t>
        </w:r>
        <w:r w:rsidR="00BF75B9">
          <w:t xml:space="preserve"> </w:t>
        </w:r>
      </w:ins>
      <w:ins w:id="20" w:author="user" w:date="2013-05-09T10:32:00Z">
        <w:r w:rsidR="00BF75B9">
          <w:t xml:space="preserve">response to each question in its OWN </w:t>
        </w:r>
        <w:proofErr w:type="spellStart"/>
        <w:r w:rsidR="00BF75B9">
          <w:t>paragrpah</w:t>
        </w:r>
      </w:ins>
      <w:proofErr w:type="spellEnd"/>
      <w:ins w:id="21" w:author="user" w:date="2013-05-09T10:31:00Z">
        <w:r w:rsidR="00BF75B9">
          <w:t>]</w:t>
        </w:r>
      </w:ins>
      <w:r>
        <w:rPr>
          <w:rFonts w:hint="eastAsia"/>
        </w:rPr>
        <w:t xml:space="preserve"> My </w:t>
      </w:r>
      <w:r>
        <w:t>suitcase</w:t>
      </w:r>
      <w:r>
        <w:rPr>
          <w:rFonts w:hint="eastAsia"/>
        </w:rPr>
        <w:t xml:space="preserve"> is a </w:t>
      </w:r>
      <w:del w:id="22" w:author="user" w:date="2013-05-09T10:32:00Z">
        <w:r w:rsidDel="00BF75B9">
          <w:rPr>
            <w:rFonts w:hint="eastAsia"/>
          </w:rPr>
          <w:delText>middle</w:delText>
        </w:r>
      </w:del>
      <w:ins w:id="23" w:author="user" w:date="2013-05-09T10:32:00Z">
        <w:r w:rsidR="00BF75B9">
          <w:t>medium</w:t>
        </w:r>
      </w:ins>
      <w:r>
        <w:rPr>
          <w:rFonts w:hint="eastAsia"/>
        </w:rPr>
        <w:t xml:space="preserve">-sized and solid black one with a teddy bear on its back. I believe one of your </w:t>
      </w:r>
      <w:commentRangeStart w:id="24"/>
      <w:r>
        <w:rPr>
          <w:rFonts w:hint="eastAsia"/>
        </w:rPr>
        <w:t>crew</w:t>
      </w:r>
      <w:del w:id="25" w:author="user" w:date="2013-05-09T10:33:00Z">
        <w:r w:rsidDel="00BF75B9">
          <w:rPr>
            <w:rFonts w:hint="eastAsia"/>
          </w:rPr>
          <w:delText>s</w:delText>
        </w:r>
      </w:del>
      <w:r>
        <w:rPr>
          <w:rFonts w:hint="eastAsia"/>
        </w:rPr>
        <w:t xml:space="preserve"> </w:t>
      </w:r>
      <w:commentRangeEnd w:id="24"/>
      <w:r w:rsidR="00BF75B9">
        <w:rPr>
          <w:rStyle w:val="CommentReference"/>
        </w:rPr>
        <w:commentReference w:id="24"/>
      </w:r>
      <w:del w:id="26" w:author="user" w:date="2013-05-09T10:46:00Z">
        <w:r w:rsidDel="00150349">
          <w:rPr>
            <w:rFonts w:hint="eastAsia"/>
          </w:rPr>
          <w:delText>have</w:delText>
        </w:r>
      </w:del>
      <w:r>
        <w:rPr>
          <w:rFonts w:hint="eastAsia"/>
        </w:rPr>
        <w:t xml:space="preserve"> noticed this </w:t>
      </w:r>
      <w:commentRangeStart w:id="27"/>
      <w:del w:id="28" w:author="user" w:date="2013-05-09T10:33:00Z">
        <w:r w:rsidDel="00BF75B9">
          <w:rPr>
            <w:rFonts w:hint="eastAsia"/>
          </w:rPr>
          <w:delText xml:space="preserve">tragedy </w:delText>
        </w:r>
        <w:commentRangeEnd w:id="27"/>
        <w:r w:rsidR="00BF75B9" w:rsidDel="00BF75B9">
          <w:rPr>
            <w:rStyle w:val="CommentReference"/>
          </w:rPr>
          <w:commentReference w:id="27"/>
        </w:r>
      </w:del>
      <w:ins w:id="29" w:author="user" w:date="2013-05-09T10:33:00Z">
        <w:r w:rsidR="00BF75B9">
          <w:t xml:space="preserve">accident </w:t>
        </w:r>
      </w:ins>
      <w:r>
        <w:rPr>
          <w:rFonts w:hint="eastAsia"/>
        </w:rPr>
        <w:t xml:space="preserve">at that time. To my surprise, she </w:t>
      </w:r>
      <w:r>
        <w:t>didn't</w:t>
      </w:r>
      <w:r>
        <w:rPr>
          <w:rFonts w:hint="eastAsia"/>
        </w:rPr>
        <w:t xml:space="preserve"> do anything to </w:t>
      </w:r>
      <w:r>
        <w:t>compensate</w:t>
      </w:r>
      <w:r>
        <w:rPr>
          <w:rFonts w:hint="eastAsia"/>
        </w:rPr>
        <w:t xml:space="preserve"> </w:t>
      </w:r>
      <w:ins w:id="30" w:author="user" w:date="2013-05-09T10:33:00Z">
        <w:r w:rsidR="00BF75B9">
          <w:t xml:space="preserve">me for </w:t>
        </w:r>
      </w:ins>
      <w:r>
        <w:rPr>
          <w:rFonts w:hint="eastAsia"/>
        </w:rPr>
        <w:t xml:space="preserve">this or ask me for any claim of damage. Instead, she rushed me to leave the waiting room with a mean attitude. </w:t>
      </w:r>
    </w:p>
    <w:p w:rsidR="00E30FEF" w:rsidRDefault="00E30FEF" w:rsidP="00E30FEF">
      <w:pPr>
        <w:rPr>
          <w:rFonts w:hint="eastAsia"/>
        </w:rPr>
      </w:pP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 xml:space="preserve">I am very </w:t>
      </w:r>
      <w:r>
        <w:t>disappoint</w:t>
      </w:r>
      <w:r>
        <w:rPr>
          <w:rFonts w:hint="eastAsia"/>
        </w:rPr>
        <w:t xml:space="preserve">ed </w:t>
      </w:r>
      <w:del w:id="31" w:author="user" w:date="2013-05-09T10:34:00Z">
        <w:r w:rsidDel="00BF75B9">
          <w:rPr>
            <w:rFonts w:hint="eastAsia"/>
          </w:rPr>
          <w:delText xml:space="preserve">on </w:delText>
        </w:r>
      </w:del>
      <w:ins w:id="32" w:author="user" w:date="2013-05-09T10:34:00Z">
        <w:r w:rsidR="00BF75B9">
          <w:t>with</w:t>
        </w:r>
        <w:r w:rsidR="00BF75B9">
          <w:rPr>
            <w:rFonts w:hint="eastAsia"/>
          </w:rPr>
          <w:t xml:space="preserve"> </w:t>
        </w:r>
      </w:ins>
      <w:r>
        <w:rPr>
          <w:rFonts w:hint="eastAsia"/>
        </w:rPr>
        <w:t>your quality of service and that cabin crew</w:t>
      </w:r>
      <w:ins w:id="33" w:author="user" w:date="2013-05-09T10:34:00Z">
        <w:r w:rsidR="00BF75B9">
          <w:t xml:space="preserve"> member</w:t>
        </w:r>
      </w:ins>
      <w:r>
        <w:rPr>
          <w:rFonts w:hint="eastAsia"/>
        </w:rPr>
        <w:t xml:space="preserve">. Therefore I request your company to explain this whole accident to me </w:t>
      </w:r>
      <w:r>
        <w:t>formally</w:t>
      </w:r>
      <w:r>
        <w:rPr>
          <w:rFonts w:hint="eastAsia"/>
        </w:rPr>
        <w:t xml:space="preserve">. In addition, I think the bad-mannered crew owes me an </w:t>
      </w:r>
      <w:r>
        <w:t>apology</w:t>
      </w:r>
      <w:r>
        <w:rPr>
          <w:rFonts w:hint="eastAsia"/>
        </w:rPr>
        <w:t xml:space="preserve">. Most importantly, please make any type of </w:t>
      </w:r>
      <w:r>
        <w:t>reimbursement</w:t>
      </w:r>
      <w:r>
        <w:rPr>
          <w:rFonts w:hint="eastAsia"/>
        </w:rPr>
        <w:t xml:space="preserve"> if this accident was caused by your crew</w:t>
      </w:r>
      <w:r>
        <w:t>’</w:t>
      </w:r>
      <w:r>
        <w:rPr>
          <w:rFonts w:hint="eastAsia"/>
        </w:rPr>
        <w:t xml:space="preserve">s recklessness. </w:t>
      </w:r>
      <w:ins w:id="34" w:author="user" w:date="2013-05-09T10:34:00Z">
        <w:r w:rsidR="00BF75B9">
          <w:t>The request here is not great</w:t>
        </w:r>
      </w:ins>
      <w:ins w:id="35" w:author="user" w:date="2013-05-09T10:35:00Z">
        <w:r w:rsidR="00BF75B9">
          <w:t xml:space="preserve"> "</w:t>
        </w:r>
        <w:r w:rsidR="00BF75B9">
          <w:rPr>
            <w:rFonts w:hint="eastAsia"/>
          </w:rPr>
          <w:t>if this accident was caused by your crew</w:t>
        </w:r>
        <w:r w:rsidR="00BF75B9">
          <w:t>’</w:t>
        </w:r>
        <w:r w:rsidR="00BF75B9">
          <w:rPr>
            <w:rFonts w:hint="eastAsia"/>
          </w:rPr>
          <w:t>s recklessness</w:t>
        </w:r>
        <w:r w:rsidR="00BF75B9">
          <w:t xml:space="preserve">" - so if they say it was not? I </w:t>
        </w:r>
        <w:r w:rsidR="00BF75B9">
          <w:t>would</w:t>
        </w:r>
        <w:r w:rsidR="00BF75B9">
          <w:t xml:space="preserve"> just ask for compensation {as </w:t>
        </w:r>
      </w:ins>
      <w:ins w:id="36" w:author="user" w:date="2013-05-09T10:36:00Z">
        <w:r w:rsidR="00BF75B9">
          <w:t>clearly</w:t>
        </w:r>
      </w:ins>
      <w:ins w:id="37" w:author="user" w:date="2013-05-09T10:35:00Z">
        <w:r w:rsidR="00BF75B9">
          <w:t xml:space="preserve"> it is </w:t>
        </w:r>
        <w:r w:rsidR="00BF75B9">
          <w:t>the</w:t>
        </w:r>
        <w:r w:rsidR="00BF75B9">
          <w:t xml:space="preserve"> airlines fault </w:t>
        </w:r>
      </w:ins>
      <w:ins w:id="38" w:author="user" w:date="2013-05-09T10:36:00Z">
        <w:r w:rsidR="00BF75B9">
          <w:t>whether</w:t>
        </w:r>
      </w:ins>
      <w:ins w:id="39" w:author="user" w:date="2013-05-09T10:35:00Z">
        <w:r w:rsidR="00BF75B9">
          <w:t xml:space="preserve"> it is due to </w:t>
        </w:r>
      </w:ins>
      <w:ins w:id="40" w:author="user" w:date="2013-05-09T10:36:00Z">
        <w:r w:rsidR="00BF75B9">
          <w:t>"</w:t>
        </w:r>
      </w:ins>
      <w:ins w:id="41" w:author="user" w:date="2013-05-09T10:35:00Z">
        <w:r w:rsidR="00BF75B9">
          <w:rPr>
            <w:rFonts w:hint="eastAsia"/>
          </w:rPr>
          <w:t>crew</w:t>
        </w:r>
        <w:r w:rsidR="00BF75B9">
          <w:t>’</w:t>
        </w:r>
        <w:r w:rsidR="00BF75B9">
          <w:rPr>
            <w:rFonts w:hint="eastAsia"/>
          </w:rPr>
          <w:t>s recklessness</w:t>
        </w:r>
        <w:r w:rsidR="00BF75B9">
          <w:t>"</w:t>
        </w:r>
      </w:ins>
      <w:ins w:id="42" w:author="user" w:date="2013-05-09T10:36:00Z">
        <w:r w:rsidR="00BF75B9">
          <w:t xml:space="preserve"> or </w:t>
        </w:r>
        <w:r w:rsidR="00BF75B9">
          <w:t>some</w:t>
        </w:r>
        <w:r w:rsidR="00BF75B9">
          <w:t xml:space="preserve"> </w:t>
        </w:r>
        <w:r w:rsidR="00BF75B9">
          <w:t>other</w:t>
        </w:r>
        <w:r w:rsidR="00BF75B9">
          <w:t xml:space="preserve"> cause.</w:t>
        </w:r>
      </w:ins>
    </w:p>
    <w:p w:rsidR="00E30FEF" w:rsidRDefault="00E30FEF" w:rsidP="00E30FEF">
      <w:pPr>
        <w:rPr>
          <w:rFonts w:hint="eastAsia"/>
        </w:rPr>
      </w:pP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>Yours sincerely,</w:t>
      </w:r>
    </w:p>
    <w:p w:rsidR="00E30FEF" w:rsidRDefault="00E30FEF" w:rsidP="00E30FEF">
      <w:pPr>
        <w:rPr>
          <w:rFonts w:hint="eastAsia"/>
        </w:rPr>
      </w:pPr>
      <w:r>
        <w:rPr>
          <w:rFonts w:hint="eastAsia"/>
        </w:rPr>
        <w:t xml:space="preserve">Jimmy </w:t>
      </w:r>
      <w:ins w:id="43" w:author="user" w:date="2013-05-09T10:28:00Z">
        <w:r w:rsidR="00BF75B9">
          <w:t>SURNAME needed</w:t>
        </w:r>
      </w:ins>
    </w:p>
    <w:p w:rsidR="00E30FEF" w:rsidRDefault="00E30FEF" w:rsidP="00E30FEF">
      <w:pPr>
        <w:rPr>
          <w:rFonts w:hint="eastAsia"/>
        </w:rPr>
      </w:pPr>
    </w:p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1134"/>
        <w:gridCol w:w="8640"/>
      </w:tblGrid>
      <w:tr w:rsidR="00BF75B9" w:rsidRPr="00690F26" w:rsidTr="000A4115">
        <w:trPr>
          <w:trHeight w:val="5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Estimated </w:t>
            </w:r>
          </w:p>
          <w:p w:rsidR="00BF75B9" w:rsidRPr="00690F26" w:rsidRDefault="00BF75B9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Grade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Default="00BF75B9" w:rsidP="000A4115"/>
        </w:tc>
      </w:tr>
      <w:tr w:rsidR="00BF75B9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Task 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8D0097" w:rsidRDefault="00150349" w:rsidP="000A4115">
            <w:pPr>
              <w:tabs>
                <w:tab w:val="left" w:pos="315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150349" w:rsidRDefault="00150349" w:rsidP="000A4115">
            <w:pPr>
              <w:rPr>
                <w:b/>
                <w:sz w:val="20"/>
                <w:szCs w:val="20"/>
                <w:lang w:val="en-GB" w:eastAsia="en-AU"/>
              </w:rPr>
            </w:pPr>
            <w:r w:rsidRPr="00150349">
              <w:rPr>
                <w:b/>
                <w:sz w:val="20"/>
                <w:szCs w:val="20"/>
                <w:lang w:val="en-GB" w:eastAsia="en-AU"/>
              </w:rPr>
              <w:t>All three questions are answered well</w:t>
            </w:r>
          </w:p>
          <w:p w:rsidR="00150349" w:rsidRDefault="00150349" w:rsidP="000A4115">
            <w:pPr>
              <w:rPr>
                <w:sz w:val="20"/>
                <w:szCs w:val="20"/>
                <w:lang w:val="en-GB" w:eastAsia="en-AU"/>
              </w:rPr>
            </w:pPr>
          </w:p>
          <w:p w:rsidR="00150349" w:rsidRDefault="00150349" w:rsidP="00150349">
            <w:r>
              <w:rPr>
                <w:rFonts w:hint="eastAsia"/>
              </w:rPr>
              <w:t xml:space="preserve">Jimmy </w:t>
            </w:r>
            <w:ins w:id="44" w:author="user" w:date="2013-05-09T10:28:00Z">
              <w:r>
                <w:t>SURNAME needed</w:t>
              </w:r>
            </w:ins>
          </w:p>
          <w:p w:rsidR="00150349" w:rsidRDefault="00150349" w:rsidP="00150349"/>
          <w:p w:rsidR="00150349" w:rsidRDefault="00150349" w:rsidP="001503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</w:t>
            </w:r>
            <w:commentRangeStart w:id="45"/>
            <w:del w:id="46" w:author="user" w:date="2013-05-09T10:33:00Z">
              <w:r w:rsidDel="00BF75B9">
                <w:rPr>
                  <w:rFonts w:hint="eastAsia"/>
                </w:rPr>
                <w:delText xml:space="preserve">tragedy </w:delText>
              </w:r>
              <w:commentRangeEnd w:id="45"/>
              <w:r w:rsidDel="00BF75B9">
                <w:rPr>
                  <w:rStyle w:val="CommentReference"/>
                </w:rPr>
                <w:commentReference w:id="45"/>
              </w:r>
            </w:del>
            <w:ins w:id="47" w:author="user" w:date="2013-05-09T10:33:00Z">
              <w:r>
                <w:t>accident</w:t>
              </w:r>
            </w:ins>
          </w:p>
          <w:p w:rsidR="00150349" w:rsidRPr="004739BD" w:rsidRDefault="00150349" w:rsidP="000A4115">
            <w:pPr>
              <w:rPr>
                <w:sz w:val="20"/>
                <w:szCs w:val="20"/>
                <w:lang w:val="en-GB" w:eastAsia="en-AU"/>
              </w:rPr>
            </w:pPr>
          </w:p>
        </w:tc>
      </w:tr>
      <w:tr w:rsidR="00BF75B9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Cohesion and coherence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72037" w:rsidRDefault="00BF75B9" w:rsidP="00BF75B9">
            <w:pPr>
              <w:tabs>
                <w:tab w:val="left" w:pos="37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BF75B9" w:rsidRDefault="00BF75B9" w:rsidP="00BF75B9">
            <w:pPr>
              <w:rPr>
                <w:b/>
                <w:sz w:val="20"/>
                <w:szCs w:val="20"/>
                <w:lang w:val="en-GB" w:eastAsia="en-AU"/>
              </w:rPr>
            </w:pPr>
            <w:r w:rsidRPr="00BF75B9">
              <w:rPr>
                <w:b/>
                <w:sz w:val="20"/>
                <w:szCs w:val="20"/>
                <w:lang w:val="en-GB" w:eastAsia="en-AU"/>
              </w:rPr>
              <w:t>ALWAYS put the answer to each question in its own paragraph</w:t>
            </w:r>
          </w:p>
          <w:p w:rsidR="00BF75B9" w:rsidRDefault="00BF75B9" w:rsidP="00BF75B9">
            <w:pPr>
              <w:rPr>
                <w:sz w:val="20"/>
                <w:szCs w:val="20"/>
                <w:lang w:val="en-GB" w:eastAsia="en-AU"/>
              </w:rPr>
            </w:pPr>
          </w:p>
          <w:p w:rsidR="00BF75B9" w:rsidRPr="00BF75B9" w:rsidRDefault="00BF75B9" w:rsidP="00BF75B9">
            <w:pPr>
              <w:rPr>
                <w:b/>
                <w:sz w:val="20"/>
                <w:szCs w:val="20"/>
                <w:lang w:val="en-GB" w:eastAsia="en-AU"/>
              </w:rPr>
            </w:pPr>
            <w:r w:rsidRPr="00BF75B9">
              <w:rPr>
                <w:b/>
                <w:sz w:val="20"/>
                <w:szCs w:val="20"/>
                <w:lang w:val="en-GB" w:eastAsia="en-AU"/>
              </w:rPr>
              <w:t>Misleading and sounds like the plane did leave on time or something</w:t>
            </w:r>
          </w:p>
          <w:p w:rsidR="00BF75B9" w:rsidRPr="00407464" w:rsidRDefault="00BF75B9" w:rsidP="00BF75B9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The flight </w:t>
            </w:r>
            <w:r w:rsidRPr="00BF75B9">
              <w:rPr>
                <w:rFonts w:hint="eastAsia"/>
                <w:highlight w:val="yellow"/>
              </w:rPr>
              <w:t>was scheduled</w:t>
            </w:r>
            <w:r>
              <w:rPr>
                <w:rFonts w:hint="eastAsia"/>
              </w:rPr>
              <w:t xml:space="preserve"> to take off three days ago</w:t>
            </w:r>
          </w:p>
          <w:p w:rsidR="00BF75B9" w:rsidRPr="000269F0" w:rsidRDefault="00BF75B9" w:rsidP="00BF75B9">
            <w:pPr>
              <w:rPr>
                <w:sz w:val="20"/>
                <w:szCs w:val="20"/>
                <w:lang w:val="en-GB" w:eastAsia="en-AU"/>
              </w:rPr>
            </w:pPr>
          </w:p>
        </w:tc>
      </w:tr>
      <w:tr w:rsidR="00BF75B9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Vocabulary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51415B" w:rsidRDefault="00150349" w:rsidP="000A4115">
            <w:pPr>
              <w:tabs>
                <w:tab w:val="left" w:pos="409"/>
              </w:tabs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Default="00BF75B9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407464">
              <w:rPr>
                <w:b/>
                <w:sz w:val="20"/>
                <w:szCs w:val="20"/>
                <w:lang w:val="en-GB" w:eastAsia="en-AU"/>
              </w:rPr>
              <w:t>Errors with word choice:</w:t>
            </w:r>
          </w:p>
          <w:p w:rsidR="00BF75B9" w:rsidRDefault="00BF75B9" w:rsidP="000A4115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my recent trip with your </w:t>
            </w:r>
            <w:del w:id="48" w:author="user" w:date="2013-05-09T10:29:00Z">
              <w:r w:rsidDel="00BF75B9">
                <w:rPr>
                  <w:rFonts w:hint="eastAsia"/>
                </w:rPr>
                <w:delText>flight</w:delText>
              </w:r>
            </w:del>
            <w:ins w:id="49" w:author="user" w:date="2013-05-09T10:29:00Z">
              <w:r>
                <w:t>airline</w:t>
              </w:r>
            </w:ins>
          </w:p>
          <w:p w:rsidR="00BF75B9" w:rsidRDefault="00BF75B9" w:rsidP="000A4115">
            <w:pPr>
              <w:spacing w:before="100" w:beforeAutospacing="1" w:after="100" w:afterAutospacing="1"/>
            </w:pPr>
            <w:r>
              <w:rPr>
                <w:rFonts w:hint="eastAsia"/>
              </w:rPr>
              <w:t>The flight was scheduled to take off three days ago</w:t>
            </w:r>
          </w:p>
          <w:p w:rsidR="00150349" w:rsidRPr="00407464" w:rsidRDefault="00150349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noticed this </w:t>
            </w:r>
            <w:commentRangeStart w:id="50"/>
            <w:del w:id="51" w:author="user" w:date="2013-05-09T10:33:00Z">
              <w:r w:rsidDel="00BF75B9">
                <w:rPr>
                  <w:rFonts w:hint="eastAsia"/>
                </w:rPr>
                <w:delText xml:space="preserve">tragedy </w:delText>
              </w:r>
              <w:commentRangeEnd w:id="50"/>
              <w:r w:rsidDel="00BF75B9">
                <w:rPr>
                  <w:rStyle w:val="CommentReference"/>
                </w:rPr>
                <w:commentReference w:id="50"/>
              </w:r>
            </w:del>
            <w:ins w:id="52" w:author="user" w:date="2013-05-09T10:33:00Z">
              <w:r>
                <w:t xml:space="preserve">accident </w:t>
              </w:r>
            </w:ins>
            <w:r>
              <w:rPr>
                <w:rFonts w:hint="eastAsia"/>
              </w:rPr>
              <w:t>at that</w:t>
            </w:r>
          </w:p>
          <w:p w:rsidR="00BF75B9" w:rsidRDefault="00BF75B9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Errors with </w:t>
            </w:r>
            <w:r>
              <w:rPr>
                <w:b/>
                <w:sz w:val="20"/>
                <w:szCs w:val="20"/>
                <w:lang w:val="en-GB" w:eastAsia="en-AU"/>
              </w:rPr>
              <w:t>word</w:t>
            </w: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 endings:</w:t>
            </w:r>
          </w:p>
          <w:p w:rsidR="00BF75B9" w:rsidRPr="00690F26" w:rsidRDefault="00150349" w:rsidP="00150349">
            <w:pPr>
              <w:spacing w:before="100" w:beforeAutospacing="1" w:after="100" w:afterAutospacing="1"/>
              <w:rPr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>I believe one of your crew</w:t>
            </w:r>
            <w:del w:id="53" w:author="user" w:date="2013-05-09T10:33:00Z">
              <w:r w:rsidDel="00BF75B9">
                <w:rPr>
                  <w:rFonts w:hint="eastAsia"/>
                </w:rPr>
                <w:delText>s</w:delText>
              </w:r>
            </w:del>
            <w:r>
              <w:rPr>
                <w:rFonts w:hint="eastAsia"/>
              </w:rPr>
              <w:t xml:space="preserve"> have time. </w:t>
            </w:r>
          </w:p>
        </w:tc>
      </w:tr>
      <w:tr w:rsidR="00BF75B9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rPr>
                <w:rFonts w:cs="Calibri"/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Grammar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E9120A" w:rsidRDefault="00150349" w:rsidP="000A4115">
            <w:pPr>
              <w:tabs>
                <w:tab w:val="left" w:pos="32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Default="00BF75B9" w:rsidP="000A4115">
            <w:pPr>
              <w:rPr>
                <w:b/>
                <w:sz w:val="20"/>
                <w:szCs w:val="20"/>
                <w:lang w:val="en-GB" w:eastAsia="en-AU"/>
              </w:rPr>
            </w:pPr>
            <w:r w:rsidRPr="00232094">
              <w:rPr>
                <w:b/>
                <w:sz w:val="20"/>
                <w:szCs w:val="20"/>
                <w:lang w:val="en-GB" w:eastAsia="en-AU"/>
              </w:rPr>
              <w:t>Errors with sentence structure</w:t>
            </w:r>
          </w:p>
          <w:p w:rsidR="00BF75B9" w:rsidRDefault="00BF75B9" w:rsidP="000A4115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 xml:space="preserve">m writing to complain </w:t>
            </w:r>
            <w:del w:id="54" w:author="user" w:date="2013-05-09T10:29:00Z">
              <w:r w:rsidDel="00BF75B9">
                <w:rPr>
                  <w:rFonts w:hint="eastAsia"/>
                </w:rPr>
                <w:delText>a customer</w:delText>
              </w:r>
              <w:r w:rsidDel="00BF75B9">
                <w:delText>’</w:delText>
              </w:r>
              <w:r w:rsidDel="00BF75B9">
                <w:rPr>
                  <w:rFonts w:hint="eastAsia"/>
                </w:rPr>
                <w:delText>s dis</w:delText>
              </w:r>
              <w:r w:rsidDel="00BF75B9">
                <w:delText>satisfaction</w:delText>
              </w:r>
              <w:r w:rsidDel="00BF75B9">
                <w:rPr>
                  <w:rFonts w:hint="eastAsia"/>
                </w:rPr>
                <w:delText xml:space="preserve"> </w:delText>
              </w:r>
            </w:del>
            <w:ins w:id="55" w:author="user" w:date="2013-05-09T10:29:00Z">
              <w:r>
                <w:t xml:space="preserve">about damage to my luggage </w:t>
              </w:r>
            </w:ins>
            <w:r>
              <w:rPr>
                <w:rFonts w:hint="eastAsia"/>
              </w:rPr>
              <w:t xml:space="preserve">on </w:t>
            </w:r>
            <w:r>
              <w:rPr>
                <w:rFonts w:hint="eastAsia"/>
              </w:rPr>
              <w:t xml:space="preserve">my recent trip with your </w:t>
            </w:r>
            <w:r>
              <w:t>airline</w:t>
            </w:r>
            <w:r>
              <w:rPr>
                <w:rFonts w:hint="eastAsia"/>
              </w:rPr>
              <w:t xml:space="preserve">. I am a frequent </w:t>
            </w:r>
            <w:r>
              <w:t>traveler</w:t>
            </w:r>
            <w:r>
              <w:rPr>
                <w:rFonts w:hint="eastAsia"/>
              </w:rPr>
              <w:t xml:space="preserve"> in favor of your </w:t>
            </w:r>
            <w:proofErr w:type="spellStart"/>
            <w:r>
              <w:rPr>
                <w:rFonts w:hint="eastAsia"/>
              </w:rPr>
              <w:t>company</w:t>
            </w:r>
            <w:del w:id="56" w:author="user" w:date="2013-05-09T10:29:00Z">
              <w:r w:rsidDel="00BF75B9">
                <w:rPr>
                  <w:rFonts w:hint="eastAsia"/>
                </w:rPr>
                <w:delText xml:space="preserve">. </w:delText>
              </w:r>
            </w:del>
            <w:ins w:id="57" w:author="user" w:date="2013-05-09T10:29:00Z">
              <w:r>
                <w:t>,</w:t>
              </w:r>
            </w:ins>
            <w:del w:id="58" w:author="user" w:date="2013-05-09T10:29:00Z">
              <w:r w:rsidDel="00BF75B9">
                <w:rPr>
                  <w:rFonts w:hint="eastAsia"/>
                </w:rPr>
                <w:delText xml:space="preserve">So </w:delText>
              </w:r>
            </w:del>
            <w:ins w:id="59" w:author="user" w:date="2013-05-09T10:29:00Z">
              <w:r>
                <w:t>so</w:t>
              </w:r>
              <w:proofErr w:type="spellEnd"/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 xml:space="preserve">I really hope you can take this case </w:t>
            </w:r>
            <w:r>
              <w:t>seriously</w:t>
            </w:r>
          </w:p>
          <w:p w:rsidR="00150349" w:rsidRDefault="00150349" w:rsidP="000A4115"/>
          <w:p w:rsidR="00150349" w:rsidRDefault="00150349" w:rsidP="000A4115">
            <w:r>
              <w:rPr>
                <w:rFonts w:hint="eastAsia"/>
              </w:rPr>
              <w:t>I believe one of your crew</w:t>
            </w:r>
            <w:del w:id="60" w:author="user" w:date="2013-05-09T10:33:00Z">
              <w:r w:rsidDel="00BF75B9">
                <w:rPr>
                  <w:rFonts w:hint="eastAsia"/>
                </w:rPr>
                <w:delText>s</w:delText>
              </w:r>
            </w:del>
            <w:r>
              <w:rPr>
                <w:rFonts w:hint="eastAsia"/>
              </w:rPr>
              <w:t xml:space="preserve"> </w:t>
            </w:r>
            <w:del w:id="61" w:author="user" w:date="2013-05-09T10:46:00Z">
              <w:r w:rsidDel="00150349">
                <w:rPr>
                  <w:rFonts w:hint="eastAsia"/>
                </w:rPr>
                <w:delText>have</w:delText>
              </w:r>
            </w:del>
            <w:r>
              <w:rPr>
                <w:rFonts w:hint="eastAsia"/>
              </w:rPr>
              <w:t xml:space="preserve"> noticed this </w:t>
            </w:r>
          </w:p>
          <w:p w:rsidR="00150349" w:rsidRDefault="00150349" w:rsidP="000A4115"/>
          <w:p w:rsidR="00150349" w:rsidRDefault="00150349" w:rsidP="000A4115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To my surprise, she </w:t>
            </w:r>
            <w:r>
              <w:t>didn't</w:t>
            </w:r>
            <w:r>
              <w:rPr>
                <w:rFonts w:hint="eastAsia"/>
              </w:rPr>
              <w:t xml:space="preserve"> do anything to </w:t>
            </w:r>
            <w:r>
              <w:t>compensate</w:t>
            </w:r>
            <w:r>
              <w:rPr>
                <w:rFonts w:hint="eastAsia"/>
              </w:rPr>
              <w:t xml:space="preserve"> </w:t>
            </w:r>
            <w:ins w:id="62" w:author="user" w:date="2013-05-09T10:33:00Z">
              <w:r>
                <w:t xml:space="preserve">me for </w:t>
              </w:r>
            </w:ins>
            <w:r>
              <w:rPr>
                <w:rFonts w:hint="eastAsia"/>
              </w:rPr>
              <w:t>this or ask</w:t>
            </w:r>
          </w:p>
          <w:p w:rsidR="00BF75B9" w:rsidRDefault="00BF75B9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BF75B9" w:rsidRDefault="00150349" w:rsidP="000A4115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I am very </w:t>
            </w:r>
            <w:r>
              <w:t>disappoint</w:t>
            </w:r>
            <w:r>
              <w:rPr>
                <w:rFonts w:hint="eastAsia"/>
              </w:rPr>
              <w:t xml:space="preserve">ed </w:t>
            </w:r>
            <w:del w:id="63" w:author="user" w:date="2013-05-09T10:34:00Z">
              <w:r w:rsidDel="00BF75B9">
                <w:rPr>
                  <w:rFonts w:hint="eastAsia"/>
                </w:rPr>
                <w:delText xml:space="preserve">on </w:delText>
              </w:r>
            </w:del>
            <w:ins w:id="64" w:author="user" w:date="2013-05-09T10:34:00Z">
              <w:r>
                <w:t>with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>your quality of service and that cabin crew</w:t>
            </w:r>
            <w:ins w:id="65" w:author="user" w:date="2013-05-09T10:34:00Z">
              <w:r>
                <w:t xml:space="preserve"> member</w:t>
              </w:r>
            </w:ins>
            <w:r>
              <w:rPr>
                <w:rFonts w:hint="eastAsia"/>
              </w:rPr>
              <w:t>.</w:t>
            </w:r>
          </w:p>
          <w:p w:rsidR="00BF75B9" w:rsidRDefault="00BF75B9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BF75B9" w:rsidRPr="00232094" w:rsidRDefault="00BF75B9" w:rsidP="000A4115">
            <w:pPr>
              <w:tabs>
                <w:tab w:val="left" w:pos="3094"/>
              </w:tabs>
              <w:rPr>
                <w:b/>
                <w:sz w:val="20"/>
                <w:szCs w:val="20"/>
                <w:lang w:val="en-GB" w:eastAsia="en-AU"/>
              </w:rPr>
            </w:pPr>
          </w:p>
        </w:tc>
      </w:tr>
      <w:tr w:rsidR="00BF75B9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BF75B9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overall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5B9" w:rsidRPr="00690F26" w:rsidRDefault="00150349" w:rsidP="000A4115">
            <w:pPr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6.5-7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349" w:rsidRPr="00BF75B9" w:rsidRDefault="00150349" w:rsidP="00150349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 xml:space="preserve">Most likely 6.5. I don’t feel this is as strong as the other letter. Most importantly, </w:t>
            </w:r>
            <w:r w:rsidRPr="00BF75B9">
              <w:rPr>
                <w:b/>
                <w:sz w:val="20"/>
                <w:szCs w:val="20"/>
                <w:lang w:val="en-GB" w:eastAsia="en-AU"/>
              </w:rPr>
              <w:t>ALWAYS put the answer to each question in its own paragraph</w:t>
            </w:r>
          </w:p>
          <w:p w:rsidR="00BF75B9" w:rsidRPr="00A347EB" w:rsidRDefault="00BF75B9" w:rsidP="000A4115">
            <w:pPr>
              <w:rPr>
                <w:sz w:val="20"/>
                <w:szCs w:val="20"/>
                <w:lang w:val="en-GB" w:eastAsia="en-AU"/>
              </w:rPr>
            </w:pPr>
          </w:p>
        </w:tc>
      </w:tr>
    </w:tbl>
    <w:p w:rsidR="00E30FEF" w:rsidRDefault="00E30FEF" w:rsidP="00E30FEF">
      <w:pPr>
        <w:rPr>
          <w:rFonts w:hint="eastAsia"/>
        </w:rPr>
      </w:pPr>
    </w:p>
    <w:p w:rsidR="00997DCE" w:rsidRPr="00997DCE" w:rsidRDefault="00997DCE"/>
    <w:sectPr w:rsidR="00997DCE" w:rsidRPr="00997DCE" w:rsidSect="00580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user" w:date="2013-05-09T10:30:00Z" w:initials="u">
    <w:p w:rsidR="00BF75B9" w:rsidRDefault="00BF75B9">
      <w:pPr>
        <w:pStyle w:val="CommentText"/>
      </w:pPr>
      <w:r>
        <w:rPr>
          <w:rStyle w:val="CommentReference"/>
        </w:rPr>
        <w:annotationRef/>
      </w:r>
      <w:r>
        <w:t>You MUST connect into one sentence. This is a very SERIOUS error.</w:t>
      </w:r>
    </w:p>
  </w:comment>
  <w:comment w:id="15" w:author="user" w:date="2013-05-09T10:31:00Z" w:initials="u">
    <w:p w:rsidR="00BF75B9" w:rsidRDefault="00BF75B9">
      <w:pPr>
        <w:pStyle w:val="CommentText"/>
      </w:pPr>
      <w:r>
        <w:rPr>
          <w:rStyle w:val="CommentReference"/>
        </w:rPr>
        <w:annotationRef/>
      </w:r>
      <w:r>
        <w:t>It did - so just say "the flight was on</w:t>
      </w:r>
      <w:proofErr w:type="gramStart"/>
      <w:r>
        <w:t>.."</w:t>
      </w:r>
      <w:proofErr w:type="gramEnd"/>
    </w:p>
  </w:comment>
  <w:comment w:id="24" w:author="user" w:date="2013-05-09T10:33:00Z" w:initials="u">
    <w:p w:rsidR="00BF75B9" w:rsidRDefault="00BF75B9">
      <w:pPr>
        <w:pStyle w:val="CommentText"/>
      </w:pPr>
      <w:r>
        <w:rPr>
          <w:rStyle w:val="CommentReference"/>
        </w:rPr>
        <w:annotationRef/>
      </w:r>
      <w:r>
        <w:t>Collective noun like TEAM</w:t>
      </w:r>
    </w:p>
  </w:comment>
  <w:comment w:id="27" w:author="user" w:date="2013-05-09T10:33:00Z" w:initials="u">
    <w:p w:rsidR="00BF75B9" w:rsidRDefault="00BF75B9">
      <w:pPr>
        <w:pStyle w:val="CommentText"/>
      </w:pPr>
      <w:r>
        <w:rPr>
          <w:rStyle w:val="CommentReference"/>
        </w:rPr>
        <w:annotationRef/>
      </w:r>
      <w:r>
        <w:t>Exaggeration!</w:t>
      </w:r>
    </w:p>
  </w:comment>
  <w:comment w:id="45" w:author="user" w:date="2013-05-09T10:47:00Z" w:initials="u">
    <w:p w:rsidR="00150349" w:rsidRDefault="00150349" w:rsidP="00150349">
      <w:pPr>
        <w:pStyle w:val="CommentText"/>
      </w:pPr>
      <w:r>
        <w:rPr>
          <w:rStyle w:val="CommentReference"/>
        </w:rPr>
        <w:annotationRef/>
      </w:r>
      <w:r>
        <w:t>Exaggeration!</w:t>
      </w:r>
    </w:p>
  </w:comment>
  <w:comment w:id="50" w:author="user" w:date="2013-05-09T10:43:00Z" w:initials="u">
    <w:p w:rsidR="00150349" w:rsidRDefault="00150349" w:rsidP="00150349">
      <w:pPr>
        <w:pStyle w:val="CommentText"/>
      </w:pPr>
      <w:r>
        <w:rPr>
          <w:rStyle w:val="CommentReference"/>
        </w:rPr>
        <w:annotationRef/>
      </w:r>
      <w:r>
        <w:t>Exaggeration!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E05" w:rsidRDefault="00FA1E05" w:rsidP="00456581">
      <w:r>
        <w:separator/>
      </w:r>
    </w:p>
  </w:endnote>
  <w:endnote w:type="continuationSeparator" w:id="0">
    <w:p w:rsidR="00FA1E05" w:rsidRDefault="00FA1E05" w:rsidP="00456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E05" w:rsidRDefault="00FA1E05" w:rsidP="00456581">
      <w:r>
        <w:separator/>
      </w:r>
    </w:p>
  </w:footnote>
  <w:footnote w:type="continuationSeparator" w:id="0">
    <w:p w:rsidR="00FA1E05" w:rsidRDefault="00FA1E05" w:rsidP="00456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581"/>
    <w:rsid w:val="00054B4E"/>
    <w:rsid w:val="00150349"/>
    <w:rsid w:val="001F4978"/>
    <w:rsid w:val="00456581"/>
    <w:rsid w:val="0058085E"/>
    <w:rsid w:val="00724E8D"/>
    <w:rsid w:val="00997DCE"/>
    <w:rsid w:val="00B76EFF"/>
    <w:rsid w:val="00BF75B9"/>
    <w:rsid w:val="00C37FF2"/>
    <w:rsid w:val="00E30FEF"/>
    <w:rsid w:val="00EE1110"/>
    <w:rsid w:val="00F72980"/>
    <w:rsid w:val="00FA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5E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58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56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58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D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FEF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7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5B9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B9"/>
    <w:rPr>
      <w:rFonts w:ascii="Tahoma" w:hAnsi="Tahoma" w:cs="Tahoma"/>
      <w:kern w:val="2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jimmyh</dc:creator>
  <cp:lastModifiedBy>user</cp:lastModifiedBy>
  <cp:revision>2</cp:revision>
  <dcterms:created xsi:type="dcterms:W3CDTF">2013-05-09T03:48:00Z</dcterms:created>
  <dcterms:modified xsi:type="dcterms:W3CDTF">2013-05-09T03:48:00Z</dcterms:modified>
</cp:coreProperties>
</file>