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A5D" w:rsidRPr="005A0612" w:rsidRDefault="00A55A5D">
      <w:pPr>
        <w:rPr>
          <w:rFonts w:hint="eastAsia"/>
          <w:b/>
        </w:rPr>
      </w:pPr>
      <w:r w:rsidRPr="005A0612">
        <w:rPr>
          <w:rFonts w:hint="eastAsia"/>
          <w:b/>
        </w:rPr>
        <w:t>[Question]</w:t>
      </w:r>
    </w:p>
    <w:p w:rsidR="00A55A5D" w:rsidRDefault="00A55A5D" w:rsidP="00A55A5D">
      <w:pPr>
        <w:rPr>
          <w:b/>
        </w:rPr>
      </w:pPr>
      <w:r>
        <w:rPr>
          <w:b/>
        </w:rPr>
        <w:t>There are an increasing number of people using the credit card which seems likely to replace the coins and notes in the future.</w:t>
      </w:r>
    </w:p>
    <w:p w:rsidR="00A55A5D" w:rsidRDefault="00A55A5D" w:rsidP="00A55A5D">
      <w:pPr>
        <w:rPr>
          <w:b/>
        </w:rPr>
      </w:pPr>
      <w:r>
        <w:rPr>
          <w:b/>
        </w:rPr>
        <w:t>Do you think it is a positive or negative development?</w:t>
      </w:r>
    </w:p>
    <w:p w:rsidR="00A55A5D" w:rsidRDefault="00A55A5D" w:rsidP="00A55A5D">
      <w:pPr>
        <w:rPr>
          <w:b/>
        </w:rPr>
      </w:pPr>
      <w:r>
        <w:rPr>
          <w:b/>
        </w:rPr>
        <w:t xml:space="preserve">Give reasons for your answer and include any relevant examples from your own knowledge or experience. </w:t>
      </w:r>
    </w:p>
    <w:p w:rsidR="00A55A5D" w:rsidRDefault="00A55A5D" w:rsidP="00A55A5D">
      <w:pPr>
        <w:ind w:firstLineChars="50" w:firstLine="120"/>
      </w:pPr>
    </w:p>
    <w:p w:rsidR="00A55A5D" w:rsidRDefault="00A55A5D" w:rsidP="00A55A5D">
      <w:r>
        <w:t>Credit card</w:t>
      </w:r>
      <w:ins w:id="0" w:author="user" w:date="2013-05-08T20:06:00Z">
        <w:r w:rsidR="00BE2F05">
          <w:t>s</w:t>
        </w:r>
      </w:ins>
      <w:r>
        <w:t xml:space="preserve"> </w:t>
      </w:r>
      <w:del w:id="1" w:author="user" w:date="2013-05-08T20:06:00Z">
        <w:r w:rsidDel="00BE2F05">
          <w:delText xml:space="preserve">is </w:delText>
        </w:r>
      </w:del>
      <w:ins w:id="2" w:author="user" w:date="2013-05-08T20:06:00Z">
        <w:r w:rsidR="00BE2F05">
          <w:t xml:space="preserve">are </w:t>
        </w:r>
      </w:ins>
      <w:r>
        <w:t>definitely one the most convenient tools in</w:t>
      </w:r>
      <w:ins w:id="3" w:author="user" w:date="2013-05-08T20:07:00Z">
        <w:r w:rsidR="00BE2F05">
          <w:t xml:space="preserve"> the</w:t>
        </w:r>
      </w:ins>
      <w:r>
        <w:t xml:space="preserve"> modern world. People have adopted </w:t>
      </w:r>
      <w:del w:id="4" w:author="user" w:date="2013-05-08T20:07:00Z">
        <w:r w:rsidDel="00BE2F05">
          <w:delText xml:space="preserve">it </w:delText>
        </w:r>
      </w:del>
      <w:ins w:id="5" w:author="user" w:date="2013-05-08T20:07:00Z">
        <w:r w:rsidR="00BE2F05">
          <w:t xml:space="preserve">them </w:t>
        </w:r>
      </w:ins>
      <w:r>
        <w:t xml:space="preserve">so extensively in their daily life that this invention might completely replace </w:t>
      </w:r>
      <w:commentRangeStart w:id="6"/>
      <w:r>
        <w:t xml:space="preserve">coins and notes </w:t>
      </w:r>
      <w:commentRangeEnd w:id="6"/>
      <w:r w:rsidR="00BE2F05">
        <w:rPr>
          <w:rStyle w:val="CommentReference"/>
        </w:rPr>
        <w:commentReference w:id="6"/>
      </w:r>
      <w:r>
        <w:t xml:space="preserve">in the near future. I generally think it is a positive development, the reasons are as </w:t>
      </w:r>
      <w:del w:id="7" w:author="user" w:date="2013-05-09T09:32:00Z">
        <w:r w:rsidDel="006478C0">
          <w:delText>following</w:delText>
        </w:r>
      </w:del>
      <w:ins w:id="8" w:author="user" w:date="2013-05-09T09:32:00Z">
        <w:r w:rsidR="006478C0">
          <w:t>follow</w:t>
        </w:r>
        <w:r w:rsidR="006478C0">
          <w:t>s</w:t>
        </w:r>
      </w:ins>
      <w:r>
        <w:t xml:space="preserve">. </w:t>
      </w:r>
      <w:ins w:id="9" w:author="user" w:date="2013-05-08T20:08:00Z">
        <w:r w:rsidR="00BE2F05">
          <w:t>[</w:t>
        </w:r>
      </w:ins>
      <w:r w:rsidR="006478C0">
        <w:t xml:space="preserve">I </w:t>
      </w:r>
      <w:ins w:id="10" w:author="user" w:date="2013-05-08T20:09:00Z">
        <w:r w:rsidR="00BE2F05">
          <w:t>suggest</w:t>
        </w:r>
      </w:ins>
      <w:ins w:id="11" w:author="user" w:date="2013-05-08T20:08:00Z">
        <w:r w:rsidR="00BE2F05">
          <w:t xml:space="preserve"> y</w:t>
        </w:r>
      </w:ins>
      <w:ins w:id="12" w:author="user" w:date="2013-05-08T20:09:00Z">
        <w:r w:rsidR="00BE2F05">
          <w:t>o</w:t>
        </w:r>
      </w:ins>
      <w:ins w:id="13" w:author="user" w:date="2013-05-08T20:08:00Z">
        <w:r w:rsidR="00BE2F05">
          <w:t>u always TOTALL</w:t>
        </w:r>
      </w:ins>
      <w:ins w:id="14" w:author="user" w:date="2013-05-08T20:09:00Z">
        <w:r w:rsidR="00BE2F05">
          <w:t>Y</w:t>
        </w:r>
      </w:ins>
      <w:ins w:id="15" w:author="user" w:date="2013-05-08T20:08:00Z">
        <w:r w:rsidR="00BE2F05">
          <w:t xml:space="preserve"> agree/po</w:t>
        </w:r>
      </w:ins>
      <w:ins w:id="16" w:author="user" w:date="2013-05-08T20:09:00Z">
        <w:r w:rsidR="00BE2F05">
          <w:t>s</w:t>
        </w:r>
      </w:ins>
      <w:ins w:id="17" w:author="user" w:date="2013-05-08T20:08:00Z">
        <w:r w:rsidR="00BE2F05">
          <w:t>itive - see my blog for why:</w:t>
        </w:r>
      </w:ins>
      <w:ins w:id="18" w:author="user" w:date="2013-05-08T20:09:00Z">
        <w:r w:rsidR="00BE2F05" w:rsidRPr="00BE2F05">
          <w:t xml:space="preserve"> http://www.ieltsanswers.com/blog</w:t>
        </w:r>
      </w:ins>
    </w:p>
    <w:p w:rsidR="00A55A5D" w:rsidRDefault="00A55A5D" w:rsidP="00A55A5D">
      <w:pPr>
        <w:ind w:firstLineChars="50" w:firstLine="120"/>
      </w:pPr>
    </w:p>
    <w:p w:rsidR="00A55A5D" w:rsidRDefault="00A55A5D" w:rsidP="00A55A5D">
      <w:r>
        <w:t xml:space="preserve">To begin with, the </w:t>
      </w:r>
      <w:del w:id="19" w:author="user" w:date="2013-05-08T20:09:00Z">
        <w:r w:rsidDel="00BE2F05">
          <w:delText xml:space="preserve">best </w:delText>
        </w:r>
      </w:del>
      <w:ins w:id="20" w:author="user" w:date="2013-05-08T20:09:00Z">
        <w:r w:rsidR="00BE2F05">
          <w:t xml:space="preserve">biggest </w:t>
        </w:r>
      </w:ins>
      <w:r>
        <w:t xml:space="preserve">advantage </w:t>
      </w:r>
      <w:commentRangeStart w:id="21"/>
      <w:r>
        <w:t xml:space="preserve">of </w:t>
      </w:r>
      <w:ins w:id="22" w:author="user" w:date="2013-05-08T20:10:00Z">
        <w:r w:rsidR="00BE2F05">
          <w:t>a</w:t>
        </w:r>
      </w:ins>
      <w:ins w:id="23" w:author="user" w:date="2013-05-08T20:09:00Z">
        <w:r w:rsidR="00BE2F05">
          <w:t xml:space="preserve"> </w:t>
        </w:r>
      </w:ins>
      <w:r>
        <w:t xml:space="preserve">credit card </w:t>
      </w:r>
      <w:commentRangeEnd w:id="21"/>
      <w:r w:rsidR="00BE2F05">
        <w:rPr>
          <w:rStyle w:val="CommentReference"/>
        </w:rPr>
        <w:commentReference w:id="21"/>
      </w:r>
      <w:r>
        <w:t xml:space="preserve">is that </w:t>
      </w:r>
      <w:r w:rsidRPr="0083792D">
        <w:t>it facilitate</w:t>
      </w:r>
      <w:ins w:id="24" w:author="user" w:date="2013-05-08T20:10:00Z">
        <w:r w:rsidR="00BE2F05" w:rsidRPr="0083792D">
          <w:t>s</w:t>
        </w:r>
      </w:ins>
      <w:r>
        <w:t xml:space="preserve"> people to get rid of the heavy and sometimes dirty currencies. I personally can’t endure these </w:t>
      </w:r>
      <w:commentRangeStart w:id="25"/>
      <w:r>
        <w:t xml:space="preserve">heavy burdens </w:t>
      </w:r>
      <w:commentRangeEnd w:id="25"/>
      <w:r w:rsidR="00BE2F05">
        <w:rPr>
          <w:rStyle w:val="CommentReference"/>
        </w:rPr>
        <w:commentReference w:id="25"/>
      </w:r>
      <w:r>
        <w:t xml:space="preserve">to occupy my pockets. Keeping out of bacteria is another notable benefit of doing away with using tangible money. It is obvious that diseases are more likely to be spread with the exchange of currencies. </w:t>
      </w:r>
    </w:p>
    <w:p w:rsidR="00A55A5D" w:rsidRDefault="00A55A5D" w:rsidP="00A55A5D">
      <w:pPr>
        <w:ind w:firstLineChars="50" w:firstLine="120"/>
      </w:pPr>
    </w:p>
    <w:p w:rsidR="00A55A5D" w:rsidRDefault="00A55A5D" w:rsidP="00A55A5D">
      <w:r>
        <w:t>In addition, we don't have to worry about the currency exchange problem</w:t>
      </w:r>
      <w:ins w:id="26" w:author="user" w:date="2013-05-08T20:12:00Z">
        <w:r w:rsidR="00BE2F05">
          <w:t xml:space="preserve"> [well not having to GET currency - but we still have to deal with exchange rates]</w:t>
        </w:r>
      </w:ins>
      <w:r>
        <w:t xml:space="preserve"> when travelling abroad with credit cards </w:t>
      </w:r>
      <w:del w:id="27" w:author="user" w:date="2013-05-08T20:12:00Z">
        <w:r w:rsidDel="00BE2F05">
          <w:delText xml:space="preserve">on </w:delText>
        </w:r>
      </w:del>
      <w:ins w:id="28" w:author="user" w:date="2013-05-08T20:12:00Z">
        <w:r w:rsidR="00BE2F05">
          <w:t xml:space="preserve">in </w:t>
        </w:r>
      </w:ins>
      <w:r>
        <w:t>our hands, which is especially beneficial for frequent travelers. Moreover, it is also a significant improvement to our earth by eliminating coins and notes which are composed of metals and woods.</w:t>
      </w:r>
      <w:ins w:id="29" w:author="user" w:date="2013-05-08T20:12:00Z">
        <w:r w:rsidR="00BE2F05">
          <w:t xml:space="preserve"> {</w:t>
        </w:r>
        <w:proofErr w:type="gramStart"/>
        <w:r w:rsidR="00BE2F05">
          <w:t>thi</w:t>
        </w:r>
      </w:ins>
      <w:ins w:id="30" w:author="user" w:date="2013-05-08T20:13:00Z">
        <w:r w:rsidR="00BE2F05">
          <w:t>s</w:t>
        </w:r>
      </w:ins>
      <w:proofErr w:type="gramEnd"/>
      <w:ins w:id="31" w:author="user" w:date="2013-05-08T20:12:00Z">
        <w:r w:rsidR="00BE2F05">
          <w:t xml:space="preserve"> </w:t>
        </w:r>
      </w:ins>
      <w:ins w:id="32" w:author="user" w:date="2013-05-08T20:13:00Z">
        <w:r w:rsidR="00BE2F05">
          <w:t>last</w:t>
        </w:r>
      </w:ins>
      <w:ins w:id="33" w:author="user" w:date="2013-05-08T20:12:00Z">
        <w:r w:rsidR="00BE2F05">
          <w:t xml:space="preserve"> point could go in its own </w:t>
        </w:r>
      </w:ins>
      <w:ins w:id="34" w:author="user" w:date="2013-05-08T20:13:00Z">
        <w:r w:rsidR="00BE2F05">
          <w:t>paragraph</w:t>
        </w:r>
      </w:ins>
      <w:ins w:id="35" w:author="user" w:date="2013-05-08T20:12:00Z">
        <w:r w:rsidR="00BE2F05">
          <w:t xml:space="preserve"> </w:t>
        </w:r>
      </w:ins>
      <w:ins w:id="36" w:author="user" w:date="2013-05-08T20:13:00Z">
        <w:r w:rsidR="00BE2F05">
          <w:t>as it is</w:t>
        </w:r>
      </w:ins>
      <w:ins w:id="37" w:author="user" w:date="2013-05-08T20:12:00Z">
        <w:r w:rsidR="00BE2F05">
          <w:t xml:space="preserve"> a new point, and you could </w:t>
        </w:r>
      </w:ins>
      <w:ins w:id="38" w:author="user" w:date="2013-05-08T20:13:00Z">
        <w:r w:rsidR="00BE2F05">
          <w:t>explain</w:t>
        </w:r>
      </w:ins>
      <w:ins w:id="39" w:author="user" w:date="2013-05-08T20:12:00Z">
        <w:r w:rsidR="00BE2F05">
          <w:t xml:space="preserve"> it more</w:t>
        </w:r>
      </w:ins>
      <w:ins w:id="40" w:author="user" w:date="2013-05-08T20:13:00Z">
        <w:r w:rsidR="00BE2F05">
          <w:t>}</w:t>
        </w:r>
      </w:ins>
    </w:p>
    <w:p w:rsidR="00A55A5D" w:rsidRDefault="00A55A5D" w:rsidP="00A55A5D">
      <w:pPr>
        <w:ind w:firstLineChars="50" w:firstLine="120"/>
      </w:pPr>
    </w:p>
    <w:p w:rsidR="00A55A5D" w:rsidRDefault="00A55A5D" w:rsidP="00A55A5D">
      <w:r w:rsidRPr="00BE2F05">
        <w:rPr>
          <w:highlight w:val="yellow"/>
        </w:rPr>
        <w:t>However</w:t>
      </w:r>
      <w:r>
        <w:t xml:space="preserve">, </w:t>
      </w:r>
      <w:del w:id="41" w:author="user" w:date="2013-05-08T20:13:00Z">
        <w:r w:rsidDel="00BE2F05">
          <w:delText xml:space="preserve">there does exist </w:delText>
        </w:r>
      </w:del>
      <w:r>
        <w:t xml:space="preserve">some minor problems </w:t>
      </w:r>
      <w:ins w:id="42" w:author="user" w:date="2013-05-08T20:13:00Z">
        <w:r w:rsidR="00BE2F05">
          <w:t xml:space="preserve">exist </w:t>
        </w:r>
      </w:ins>
      <w:r>
        <w:t>with the use of credit card</w:t>
      </w:r>
      <w:ins w:id="43" w:author="user" w:date="2013-05-08T20:13:00Z">
        <w:r w:rsidR="00BE2F05">
          <w:t>s</w:t>
        </w:r>
      </w:ins>
      <w:r>
        <w:t xml:space="preserve">. A noteworthy point is the safety concern. </w:t>
      </w:r>
      <w:del w:id="44" w:author="user" w:date="2013-05-08T20:14:00Z">
        <w:r w:rsidDel="00BE2F05">
          <w:delText>Some one</w:delText>
        </w:r>
      </w:del>
      <w:commentRangeStart w:id="45"/>
      <w:ins w:id="46" w:author="user" w:date="2013-05-08T20:14:00Z">
        <w:r w:rsidR="00BE2F05">
          <w:t>Someone</w:t>
        </w:r>
        <w:commentRangeEnd w:id="45"/>
        <w:r w:rsidR="00BE2F05">
          <w:rPr>
            <w:rStyle w:val="CommentReference"/>
          </w:rPr>
          <w:commentReference w:id="45"/>
        </w:r>
      </w:ins>
      <w:r>
        <w:t xml:space="preserve"> who has malicious intention may record and abuse your </w:t>
      </w:r>
      <w:del w:id="47" w:author="user" w:date="2013-05-08T20:14:00Z">
        <w:r w:rsidDel="00BE2F05">
          <w:delText xml:space="preserve">credential </w:delText>
        </w:r>
      </w:del>
      <w:ins w:id="48" w:author="user" w:date="2013-05-08T20:14:00Z">
        <w:r w:rsidR="00BE2F05">
          <w:t>credit card information</w:t>
        </w:r>
      </w:ins>
      <w:del w:id="49" w:author="user" w:date="2013-05-08T20:14:00Z">
        <w:r w:rsidDel="00BE2F05">
          <w:delText xml:space="preserve">on your </w:delText>
        </w:r>
        <w:commentRangeStart w:id="50"/>
        <w:r w:rsidDel="00BE2F05">
          <w:delText>behalf</w:delText>
        </w:r>
      </w:del>
      <w:commentRangeEnd w:id="50"/>
      <w:r w:rsidR="00BE2F05">
        <w:rPr>
          <w:rStyle w:val="CommentReference"/>
        </w:rPr>
        <w:commentReference w:id="50"/>
      </w:r>
      <w:r>
        <w:t xml:space="preserve">. </w:t>
      </w:r>
      <w:r w:rsidRPr="00BE2F05">
        <w:rPr>
          <w:highlight w:val="yellow"/>
        </w:rPr>
        <w:t>Nevertheless</w:t>
      </w:r>
      <w:r>
        <w:t>, this drawback could be mostly avoided by reinforcing your safety level and applying precautions upfront.</w:t>
      </w:r>
      <w:ins w:id="51" w:author="user" w:date="2013-05-08T20:15:00Z">
        <w:r w:rsidR="00BE2F05">
          <w:t xml:space="preserve"> I really</w:t>
        </w:r>
      </w:ins>
      <w:ins w:id="52" w:author="user" w:date="2013-05-08T20:16:00Z">
        <w:r w:rsidR="00BE2F05">
          <w:t xml:space="preserve"> </w:t>
        </w:r>
        <w:proofErr w:type="spellStart"/>
        <w:r w:rsidR="00BE2F05">
          <w:t>really</w:t>
        </w:r>
        <w:proofErr w:type="spellEnd"/>
        <w:r w:rsidR="00BE2F05">
          <w:t xml:space="preserve"> HATE</w:t>
        </w:r>
      </w:ins>
      <w:ins w:id="53" w:author="user" w:date="2013-05-08T20:15:00Z">
        <w:r w:rsidR="00BE2F05">
          <w:t xml:space="preserve"> FALSE CONCESSIONS</w:t>
        </w:r>
      </w:ins>
      <w:r w:rsidR="006478C0">
        <w:t>.</w:t>
      </w:r>
      <w:ins w:id="54" w:author="user" w:date="2013-05-08T20:15:00Z">
        <w:r w:rsidR="00BE2F05">
          <w:t xml:space="preserve"> Why bother mention the point if </w:t>
        </w:r>
        <w:proofErr w:type="gramStart"/>
        <w:r w:rsidR="00BE2F05">
          <w:t>your don't</w:t>
        </w:r>
        <w:proofErr w:type="gramEnd"/>
        <w:r w:rsidR="00BE2F05">
          <w:t xml:space="preserve"> </w:t>
        </w:r>
      </w:ins>
      <w:ins w:id="55" w:author="user" w:date="2013-05-08T20:16:00Z">
        <w:r w:rsidR="00BE2F05">
          <w:t xml:space="preserve">really </w:t>
        </w:r>
      </w:ins>
      <w:ins w:id="56" w:author="user" w:date="2013-05-08T20:15:00Z">
        <w:r w:rsidR="00BE2F05">
          <w:t xml:space="preserve">agree with it. </w:t>
        </w:r>
      </w:ins>
    </w:p>
    <w:p w:rsidR="00A55A5D" w:rsidRDefault="00A55A5D" w:rsidP="00A55A5D">
      <w:pPr>
        <w:ind w:firstLineChars="50" w:firstLine="120"/>
      </w:pPr>
    </w:p>
    <w:p w:rsidR="00A55A5D" w:rsidRDefault="00A55A5D" w:rsidP="00A55A5D">
      <w:pPr>
        <w:rPr>
          <w:ins w:id="57" w:author="user" w:date="2013-05-09T09:30:00Z"/>
        </w:rPr>
      </w:pPr>
      <w:r>
        <w:t xml:space="preserve">To conclude, </w:t>
      </w:r>
      <w:ins w:id="58" w:author="user" w:date="2013-05-08T20:16:00Z">
        <w:r w:rsidR="005F68DC">
          <w:t xml:space="preserve">a </w:t>
        </w:r>
      </w:ins>
      <w:r>
        <w:t>credit card is generally a wonderful tool because of its convenience and eco-friendl</w:t>
      </w:r>
      <w:ins w:id="59" w:author="user" w:date="2013-05-08T20:17:00Z">
        <w:r w:rsidR="005F68DC">
          <w:t>iness</w:t>
        </w:r>
      </w:ins>
      <w:del w:id="60" w:author="user" w:date="2013-05-08T20:17:00Z">
        <w:r w:rsidDel="005F68DC">
          <w:delText>y</w:delText>
        </w:r>
      </w:del>
      <w:r>
        <w:t>. More importantly, the merits of using it outnumber the demerits. Therefore, I think it is a positive development to use credit card</w:t>
      </w:r>
      <w:ins w:id="61" w:author="user" w:date="2013-05-08T20:17:00Z">
        <w:r w:rsidR="005F68DC">
          <w:t>s</w:t>
        </w:r>
      </w:ins>
      <w:r>
        <w:t xml:space="preserve"> more widely and intensively in the future.   </w:t>
      </w:r>
    </w:p>
    <w:p w:rsidR="006478C0" w:rsidRDefault="006478C0" w:rsidP="00A55A5D">
      <w:pPr>
        <w:rPr>
          <w:ins w:id="62" w:author="user" w:date="2013-05-09T09:30:00Z"/>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1134"/>
        <w:gridCol w:w="8640"/>
      </w:tblGrid>
      <w:tr w:rsidR="006478C0" w:rsidRPr="00690F26" w:rsidTr="000A4115">
        <w:trPr>
          <w:trHeight w:val="549"/>
        </w:trPr>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jc w:val="center"/>
              <w:rPr>
                <w:sz w:val="20"/>
                <w:szCs w:val="20"/>
                <w:lang w:val="en-GB" w:eastAsia="en-AU"/>
              </w:rPr>
            </w:pPr>
          </w:p>
        </w:tc>
        <w:tc>
          <w:tcPr>
            <w:tcW w:w="1134"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jc w:val="center"/>
              <w:rPr>
                <w:sz w:val="20"/>
                <w:szCs w:val="20"/>
                <w:lang w:val="en-GB" w:eastAsia="en-AU"/>
              </w:rPr>
            </w:pPr>
            <w:r w:rsidRPr="00690F26">
              <w:rPr>
                <w:rFonts w:cs="Calibri"/>
                <w:b/>
                <w:sz w:val="20"/>
                <w:szCs w:val="20"/>
                <w:lang w:val="en-GB" w:eastAsia="en-AU"/>
              </w:rPr>
              <w:t>Estimated </w:t>
            </w:r>
          </w:p>
          <w:p w:rsidR="006478C0" w:rsidRPr="00690F26" w:rsidRDefault="006478C0" w:rsidP="000A4115">
            <w:pPr>
              <w:jc w:val="center"/>
              <w:rPr>
                <w:sz w:val="20"/>
                <w:szCs w:val="20"/>
                <w:lang w:val="en-GB" w:eastAsia="en-AU"/>
              </w:rPr>
            </w:pPr>
            <w:r w:rsidRPr="00690F26">
              <w:rPr>
                <w:rFonts w:cs="Calibri"/>
                <w:b/>
                <w:sz w:val="20"/>
                <w:szCs w:val="20"/>
                <w:lang w:val="en-GB" w:eastAsia="en-AU"/>
              </w:rPr>
              <w:t>Grade</w:t>
            </w:r>
          </w:p>
        </w:tc>
        <w:tc>
          <w:tcPr>
            <w:tcW w:w="8640" w:type="dxa"/>
            <w:tcBorders>
              <w:top w:val="single" w:sz="4" w:space="0" w:color="000000"/>
              <w:left w:val="single" w:sz="4" w:space="0" w:color="000000"/>
              <w:bottom w:val="single" w:sz="4" w:space="0" w:color="000000"/>
              <w:right w:val="single" w:sz="4" w:space="0" w:color="000000"/>
            </w:tcBorders>
          </w:tcPr>
          <w:p w:rsidR="006478C0" w:rsidRDefault="006478C0" w:rsidP="000A4115"/>
        </w:tc>
      </w:tr>
      <w:tr w:rsidR="006478C0" w:rsidRPr="00690F26" w:rsidTr="000A4115">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rPr>
                <w:sz w:val="20"/>
                <w:szCs w:val="20"/>
                <w:lang w:val="en-GB" w:eastAsia="en-AU"/>
              </w:rPr>
            </w:pPr>
            <w:r w:rsidRPr="00690F26">
              <w:rPr>
                <w:rFonts w:cs="Calibri"/>
                <w:sz w:val="20"/>
                <w:szCs w:val="20"/>
                <w:lang w:val="en-GB" w:eastAsia="en-AU"/>
              </w:rPr>
              <w:t>Task response</w:t>
            </w:r>
          </w:p>
        </w:tc>
        <w:tc>
          <w:tcPr>
            <w:tcW w:w="1134" w:type="dxa"/>
            <w:tcBorders>
              <w:top w:val="single" w:sz="4" w:space="0" w:color="000000"/>
              <w:left w:val="single" w:sz="4" w:space="0" w:color="000000"/>
              <w:bottom w:val="single" w:sz="4" w:space="0" w:color="000000"/>
              <w:right w:val="single" w:sz="4" w:space="0" w:color="000000"/>
            </w:tcBorders>
          </w:tcPr>
          <w:p w:rsidR="006478C0" w:rsidRPr="008D0097" w:rsidRDefault="006478C0" w:rsidP="000A4115">
            <w:pPr>
              <w:tabs>
                <w:tab w:val="left" w:pos="315"/>
                <w:tab w:val="center" w:pos="466"/>
              </w:tabs>
              <w:ind w:left="15"/>
              <w:jc w:val="center"/>
              <w:rPr>
                <w:sz w:val="20"/>
                <w:szCs w:val="20"/>
                <w:lang w:val="en-GB" w:eastAsia="en-AU"/>
              </w:rPr>
            </w:pPr>
            <w:ins w:id="63" w:author="user" w:date="2013-05-09T09:33:00Z">
              <w:r>
                <w:rPr>
                  <w:sz w:val="20"/>
                  <w:szCs w:val="20"/>
                  <w:lang w:val="en-GB" w:eastAsia="en-AU"/>
                </w:rPr>
                <w:t>6-7</w:t>
              </w:r>
            </w:ins>
          </w:p>
        </w:tc>
        <w:tc>
          <w:tcPr>
            <w:tcW w:w="8640" w:type="dxa"/>
            <w:tcBorders>
              <w:top w:val="single" w:sz="4" w:space="0" w:color="000000"/>
              <w:left w:val="single" w:sz="4" w:space="0" w:color="000000"/>
              <w:bottom w:val="single" w:sz="4" w:space="0" w:color="000000"/>
              <w:right w:val="single" w:sz="4" w:space="0" w:color="000000"/>
            </w:tcBorders>
          </w:tcPr>
          <w:p w:rsidR="006478C0" w:rsidRDefault="006478C0" w:rsidP="000A4115">
            <w:pPr>
              <w:rPr>
                <w:sz w:val="20"/>
                <w:szCs w:val="20"/>
                <w:lang w:val="en-GB" w:eastAsia="en-AU"/>
              </w:rPr>
            </w:pPr>
            <w:r>
              <w:rPr>
                <w:sz w:val="20"/>
                <w:szCs w:val="20"/>
                <w:lang w:val="en-GB" w:eastAsia="en-AU"/>
              </w:rPr>
              <w:t>Your opinion is clear</w:t>
            </w:r>
          </w:p>
          <w:p w:rsidR="006478C0" w:rsidRDefault="006478C0" w:rsidP="000A4115">
            <w:pPr>
              <w:rPr>
                <w:sz w:val="20"/>
                <w:szCs w:val="20"/>
                <w:lang w:val="en-GB" w:eastAsia="en-AU"/>
              </w:rPr>
            </w:pPr>
            <w:r>
              <w:rPr>
                <w:sz w:val="20"/>
                <w:szCs w:val="20"/>
                <w:lang w:val="en-GB" w:eastAsia="en-AU"/>
              </w:rPr>
              <w:t>You have some reasonable main points that are explained well</w:t>
            </w:r>
          </w:p>
          <w:p w:rsidR="006478C0" w:rsidRDefault="006478C0" w:rsidP="000A4115">
            <w:pPr>
              <w:rPr>
                <w:sz w:val="20"/>
                <w:szCs w:val="20"/>
                <w:lang w:val="en-GB" w:eastAsia="en-AU"/>
              </w:rPr>
            </w:pPr>
          </w:p>
          <w:p w:rsidR="006478C0" w:rsidRDefault="006478C0" w:rsidP="000A4115">
            <w:pPr>
              <w:rPr>
                <w:sz w:val="20"/>
                <w:szCs w:val="20"/>
                <w:lang w:val="en-GB" w:eastAsia="en-AU"/>
              </w:rPr>
            </w:pPr>
            <w:r>
              <w:rPr>
                <w:sz w:val="20"/>
                <w:szCs w:val="20"/>
                <w:lang w:val="en-GB" w:eastAsia="en-AU"/>
              </w:rPr>
              <w:t>- saying money is too heavy is not overly convincing. I think the best points would be: 1. safety (money is easily stolen). 2. Convenience - finding change and remembering to go to the ATM are troublesome.</w:t>
            </w:r>
          </w:p>
          <w:p w:rsidR="006478C0" w:rsidRDefault="006478C0" w:rsidP="000A4115">
            <w:pPr>
              <w:rPr>
                <w:sz w:val="20"/>
                <w:szCs w:val="20"/>
                <w:lang w:val="en-GB" w:eastAsia="en-AU"/>
              </w:rPr>
            </w:pPr>
          </w:p>
          <w:p w:rsidR="006478C0" w:rsidRDefault="006478C0" w:rsidP="000A4115">
            <w:pPr>
              <w:rPr>
                <w:sz w:val="20"/>
                <w:szCs w:val="20"/>
                <w:lang w:val="en-GB" w:eastAsia="en-AU"/>
              </w:rPr>
            </w:pPr>
            <w:r>
              <w:rPr>
                <w:sz w:val="20"/>
                <w:szCs w:val="20"/>
                <w:lang w:val="en-GB" w:eastAsia="en-AU"/>
              </w:rPr>
              <w:t xml:space="preserve">I suggest you always </w:t>
            </w:r>
            <w:r w:rsidRPr="006478C0">
              <w:rPr>
                <w:b/>
                <w:sz w:val="20"/>
                <w:szCs w:val="20"/>
                <w:lang w:val="en-GB" w:eastAsia="en-AU"/>
              </w:rPr>
              <w:t>totally</w:t>
            </w:r>
            <w:r>
              <w:rPr>
                <w:sz w:val="20"/>
                <w:szCs w:val="20"/>
                <w:lang w:val="en-GB" w:eastAsia="en-AU"/>
              </w:rPr>
              <w:t xml:space="preserve"> agree/disagree if you have enough ideas</w:t>
            </w:r>
          </w:p>
          <w:p w:rsidR="006478C0" w:rsidRPr="004739BD" w:rsidRDefault="006478C0" w:rsidP="000A4115">
            <w:pPr>
              <w:rPr>
                <w:sz w:val="20"/>
                <w:szCs w:val="20"/>
                <w:lang w:val="en-GB" w:eastAsia="en-AU"/>
              </w:rPr>
            </w:pPr>
          </w:p>
        </w:tc>
      </w:tr>
      <w:tr w:rsidR="006478C0" w:rsidRPr="00690F26" w:rsidTr="000A4115">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rPr>
                <w:sz w:val="20"/>
                <w:szCs w:val="20"/>
                <w:lang w:val="en-GB" w:eastAsia="en-AU"/>
              </w:rPr>
            </w:pPr>
            <w:r w:rsidRPr="00690F26">
              <w:rPr>
                <w:rFonts w:cs="Calibri"/>
                <w:sz w:val="20"/>
                <w:szCs w:val="20"/>
                <w:lang w:val="en-GB" w:eastAsia="en-AU"/>
              </w:rPr>
              <w:t>Cohesion and coherence</w:t>
            </w:r>
          </w:p>
        </w:tc>
        <w:tc>
          <w:tcPr>
            <w:tcW w:w="1134" w:type="dxa"/>
            <w:tcBorders>
              <w:top w:val="single" w:sz="4" w:space="0" w:color="000000"/>
              <w:left w:val="single" w:sz="4" w:space="0" w:color="000000"/>
              <w:bottom w:val="single" w:sz="4" w:space="0" w:color="000000"/>
              <w:right w:val="single" w:sz="4" w:space="0" w:color="000000"/>
            </w:tcBorders>
          </w:tcPr>
          <w:p w:rsidR="006478C0" w:rsidRPr="00672037" w:rsidRDefault="006478C0" w:rsidP="006478C0">
            <w:pPr>
              <w:tabs>
                <w:tab w:val="left" w:pos="373"/>
                <w:tab w:val="center" w:pos="466"/>
              </w:tabs>
              <w:ind w:left="15"/>
              <w:jc w:val="center"/>
              <w:rPr>
                <w:sz w:val="20"/>
                <w:szCs w:val="20"/>
                <w:lang w:val="en-GB" w:eastAsia="en-AU"/>
              </w:rPr>
            </w:pPr>
            <w:r>
              <w:rPr>
                <w:sz w:val="20"/>
                <w:szCs w:val="20"/>
                <w:lang w:val="en-GB" w:eastAsia="en-AU"/>
              </w:rPr>
              <w:t>7</w:t>
            </w:r>
          </w:p>
        </w:tc>
        <w:tc>
          <w:tcPr>
            <w:tcW w:w="8640" w:type="dxa"/>
            <w:tcBorders>
              <w:top w:val="single" w:sz="4" w:space="0" w:color="000000"/>
              <w:left w:val="single" w:sz="4" w:space="0" w:color="000000"/>
              <w:bottom w:val="single" w:sz="4" w:space="0" w:color="000000"/>
              <w:right w:val="single" w:sz="4" w:space="0" w:color="000000"/>
            </w:tcBorders>
          </w:tcPr>
          <w:p w:rsidR="006478C0" w:rsidRDefault="006478C0" w:rsidP="000A4115">
            <w:pPr>
              <w:rPr>
                <w:sz w:val="20"/>
                <w:szCs w:val="20"/>
                <w:lang w:val="en-GB" w:eastAsia="en-AU"/>
              </w:rPr>
            </w:pPr>
            <w:r>
              <w:rPr>
                <w:sz w:val="20"/>
                <w:szCs w:val="20"/>
                <w:lang w:val="en-GB" w:eastAsia="en-AU"/>
              </w:rPr>
              <w:t>Good overall structure</w:t>
            </w:r>
          </w:p>
          <w:p w:rsidR="006478C0" w:rsidRDefault="006478C0" w:rsidP="000A4115">
            <w:pPr>
              <w:rPr>
                <w:sz w:val="20"/>
                <w:szCs w:val="20"/>
                <w:lang w:val="en-GB" w:eastAsia="en-AU"/>
              </w:rPr>
            </w:pPr>
          </w:p>
          <w:p w:rsidR="006478C0" w:rsidRDefault="006478C0" w:rsidP="000A4115">
            <w:pPr>
              <w:rPr>
                <w:sz w:val="20"/>
                <w:szCs w:val="20"/>
                <w:lang w:val="en-GB" w:eastAsia="en-AU"/>
              </w:rPr>
            </w:pPr>
            <w:r>
              <w:rPr>
                <w:sz w:val="20"/>
                <w:szCs w:val="20"/>
                <w:lang w:val="en-GB" w:eastAsia="en-AU"/>
              </w:rPr>
              <w:t>Suggestion on 2nd paragraph</w:t>
            </w:r>
          </w:p>
          <w:p w:rsidR="006478C0" w:rsidRDefault="006478C0" w:rsidP="000A4115">
            <w:r>
              <w:t>"To begin with" is not great, I suggest "the main reason I believe…"</w:t>
            </w:r>
          </w:p>
          <w:p w:rsidR="006478C0" w:rsidRDefault="006478C0" w:rsidP="000A4115"/>
          <w:p w:rsidR="006478C0" w:rsidRDefault="006478C0" w:rsidP="000A4115"/>
          <w:p w:rsidR="006478C0" w:rsidRPr="000269F0" w:rsidRDefault="006478C0" w:rsidP="000A4115">
            <w:pPr>
              <w:rPr>
                <w:sz w:val="20"/>
                <w:szCs w:val="20"/>
                <w:lang w:val="en-GB" w:eastAsia="en-AU"/>
              </w:rPr>
            </w:pPr>
            <w:r>
              <w:t>I hate false concessions, as they are easy to mess-up and in this case confuse the reader, and they really don’t say much.</w:t>
            </w:r>
          </w:p>
        </w:tc>
      </w:tr>
      <w:tr w:rsidR="006478C0" w:rsidRPr="00690F26" w:rsidTr="000A4115">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rPr>
                <w:sz w:val="20"/>
                <w:szCs w:val="20"/>
                <w:lang w:val="en-GB" w:eastAsia="en-AU"/>
              </w:rPr>
            </w:pPr>
            <w:r w:rsidRPr="00690F26">
              <w:rPr>
                <w:rFonts w:cs="Calibri"/>
                <w:sz w:val="20"/>
                <w:szCs w:val="20"/>
                <w:lang w:val="en-GB" w:eastAsia="en-AU"/>
              </w:rPr>
              <w:t>Vocabulary</w:t>
            </w:r>
          </w:p>
        </w:tc>
        <w:tc>
          <w:tcPr>
            <w:tcW w:w="1134" w:type="dxa"/>
            <w:tcBorders>
              <w:top w:val="single" w:sz="4" w:space="0" w:color="000000"/>
              <w:left w:val="single" w:sz="4" w:space="0" w:color="000000"/>
              <w:bottom w:val="single" w:sz="4" w:space="0" w:color="000000"/>
              <w:right w:val="single" w:sz="4" w:space="0" w:color="000000"/>
            </w:tcBorders>
          </w:tcPr>
          <w:p w:rsidR="006478C0" w:rsidRPr="0051415B" w:rsidRDefault="0083792D" w:rsidP="000A4115">
            <w:pPr>
              <w:tabs>
                <w:tab w:val="left" w:pos="409"/>
              </w:tabs>
              <w:jc w:val="center"/>
              <w:rPr>
                <w:sz w:val="20"/>
                <w:szCs w:val="20"/>
                <w:lang w:val="en-GB" w:eastAsia="en-AU"/>
              </w:rPr>
            </w:pPr>
            <w:r>
              <w:rPr>
                <w:sz w:val="20"/>
                <w:szCs w:val="20"/>
                <w:lang w:val="en-GB" w:eastAsia="en-AU"/>
              </w:rPr>
              <w:t>6-7</w:t>
            </w:r>
          </w:p>
        </w:tc>
        <w:tc>
          <w:tcPr>
            <w:tcW w:w="8640" w:type="dxa"/>
            <w:tcBorders>
              <w:top w:val="single" w:sz="4" w:space="0" w:color="000000"/>
              <w:left w:val="single" w:sz="4" w:space="0" w:color="000000"/>
              <w:bottom w:val="single" w:sz="4" w:space="0" w:color="000000"/>
              <w:right w:val="single" w:sz="4" w:space="0" w:color="000000"/>
            </w:tcBorders>
          </w:tcPr>
          <w:p w:rsidR="006478C0" w:rsidRDefault="006478C0" w:rsidP="000A4115">
            <w:pPr>
              <w:spacing w:before="100" w:beforeAutospacing="1" w:after="100" w:afterAutospacing="1"/>
              <w:rPr>
                <w:b/>
                <w:sz w:val="20"/>
                <w:szCs w:val="20"/>
                <w:lang w:val="en-GB" w:eastAsia="en-AU"/>
              </w:rPr>
            </w:pPr>
            <w:r w:rsidRPr="006478C0">
              <w:rPr>
                <w:highlight w:val="yellow"/>
              </w:rPr>
              <w:t>Credit card</w:t>
            </w:r>
            <w:ins w:id="64" w:author="user" w:date="2013-05-08T20:06:00Z">
              <w:r w:rsidRPr="006478C0">
                <w:rPr>
                  <w:highlight w:val="yellow"/>
                </w:rPr>
                <w:t>s</w:t>
              </w:r>
            </w:ins>
            <w:r>
              <w:t xml:space="preserve"> must be plural with an "s" or you can say "a credit card". Plural form is better in most cases</w:t>
            </w:r>
          </w:p>
          <w:p w:rsidR="006478C0" w:rsidRDefault="006478C0" w:rsidP="000A4115">
            <w:pPr>
              <w:spacing w:before="100" w:beforeAutospacing="1" w:after="100" w:afterAutospacing="1"/>
              <w:rPr>
                <w:b/>
                <w:sz w:val="20"/>
                <w:szCs w:val="20"/>
                <w:lang w:val="en-GB" w:eastAsia="en-AU"/>
              </w:rPr>
            </w:pPr>
          </w:p>
          <w:p w:rsidR="006478C0" w:rsidRDefault="006478C0" w:rsidP="000A4115">
            <w:pPr>
              <w:spacing w:before="100" w:beforeAutospacing="1" w:after="100" w:afterAutospacing="1"/>
              <w:rPr>
                <w:b/>
                <w:sz w:val="20"/>
                <w:szCs w:val="20"/>
                <w:lang w:val="en-GB" w:eastAsia="en-AU"/>
              </w:rPr>
            </w:pPr>
            <w:r w:rsidRPr="00407464">
              <w:rPr>
                <w:b/>
                <w:sz w:val="20"/>
                <w:szCs w:val="20"/>
                <w:lang w:val="en-GB" w:eastAsia="en-AU"/>
              </w:rPr>
              <w:t>Errors with word choice:</w:t>
            </w:r>
          </w:p>
          <w:p w:rsidR="0083792D" w:rsidRDefault="0083792D" w:rsidP="0083792D">
            <w:pPr>
              <w:rPr>
                <w:b/>
                <w:sz w:val="20"/>
                <w:szCs w:val="20"/>
                <w:lang w:val="en-GB" w:eastAsia="en-AU"/>
              </w:rPr>
            </w:pPr>
            <w:del w:id="65" w:author="user" w:date="2013-05-08T20:14:00Z">
              <w:r w:rsidDel="00BE2F05">
                <w:delText>Some one</w:delText>
              </w:r>
            </w:del>
            <w:ins w:id="66" w:author="user" w:date="2013-05-08T20:14:00Z">
              <w:r>
                <w:t>Someone</w:t>
              </w:r>
            </w:ins>
            <w:r>
              <w:t xml:space="preserve"> who has malicious intention may record and abuse your </w:t>
            </w:r>
            <w:del w:id="67" w:author="user" w:date="2013-05-08T20:14:00Z">
              <w:r w:rsidDel="00BE2F05">
                <w:delText xml:space="preserve">credential </w:delText>
              </w:r>
            </w:del>
            <w:ins w:id="68" w:author="user" w:date="2013-05-08T20:14:00Z">
              <w:r>
                <w:t>credit card information</w:t>
              </w:r>
            </w:ins>
            <w:del w:id="69" w:author="user" w:date="2013-05-08T20:14:00Z">
              <w:r w:rsidDel="00BE2F05">
                <w:delText>on your behalf</w:delText>
              </w:r>
            </w:del>
            <w:r>
              <w:t>.</w:t>
            </w:r>
          </w:p>
          <w:p w:rsidR="006478C0" w:rsidRPr="00407464" w:rsidRDefault="006478C0" w:rsidP="000A4115">
            <w:pPr>
              <w:spacing w:before="100" w:beforeAutospacing="1" w:after="100" w:afterAutospacing="1"/>
              <w:rPr>
                <w:b/>
                <w:sz w:val="20"/>
                <w:szCs w:val="20"/>
                <w:lang w:val="en-GB" w:eastAsia="en-AU"/>
              </w:rPr>
            </w:pPr>
          </w:p>
          <w:p w:rsidR="006478C0" w:rsidRDefault="006478C0" w:rsidP="000A4115">
            <w:pPr>
              <w:spacing w:before="100" w:beforeAutospacing="1" w:after="100" w:afterAutospacing="1"/>
              <w:rPr>
                <w:b/>
                <w:sz w:val="20"/>
                <w:szCs w:val="20"/>
                <w:lang w:val="en-GB" w:eastAsia="en-AU"/>
              </w:rPr>
            </w:pPr>
            <w:r w:rsidRPr="0096669B">
              <w:rPr>
                <w:b/>
                <w:sz w:val="20"/>
                <w:szCs w:val="20"/>
                <w:lang w:val="en-GB" w:eastAsia="en-AU"/>
              </w:rPr>
              <w:t xml:space="preserve">Errors with </w:t>
            </w:r>
            <w:r>
              <w:rPr>
                <w:b/>
                <w:sz w:val="20"/>
                <w:szCs w:val="20"/>
                <w:lang w:val="en-GB" w:eastAsia="en-AU"/>
              </w:rPr>
              <w:t>word</w:t>
            </w:r>
            <w:r w:rsidRPr="0096669B">
              <w:rPr>
                <w:b/>
                <w:sz w:val="20"/>
                <w:szCs w:val="20"/>
                <w:lang w:val="en-GB" w:eastAsia="en-AU"/>
              </w:rPr>
              <w:t xml:space="preserve"> endings:</w:t>
            </w:r>
          </w:p>
          <w:p w:rsidR="006478C0" w:rsidRDefault="006478C0" w:rsidP="006478C0">
            <w:pPr>
              <w:spacing w:before="100" w:beforeAutospacing="1" w:after="100" w:afterAutospacing="1"/>
            </w:pPr>
            <w:r>
              <w:t>Credit card</w:t>
            </w:r>
            <w:ins w:id="70" w:author="user" w:date="2013-05-08T20:06:00Z">
              <w:r>
                <w:t>s</w:t>
              </w:r>
            </w:ins>
            <w:r>
              <w:t xml:space="preserve"> </w:t>
            </w:r>
            <w:del w:id="71" w:author="user" w:date="2013-05-08T20:06:00Z">
              <w:r w:rsidDel="00BE2F05">
                <w:delText xml:space="preserve">is </w:delText>
              </w:r>
            </w:del>
            <w:ins w:id="72" w:author="user" w:date="2013-05-08T20:06:00Z">
              <w:r>
                <w:t xml:space="preserve">are </w:t>
              </w:r>
            </w:ins>
            <w:r>
              <w:t xml:space="preserve">the reasons are as </w:t>
            </w:r>
            <w:del w:id="73" w:author="user" w:date="2013-05-09T09:32:00Z">
              <w:r w:rsidDel="006478C0">
                <w:delText>following</w:delText>
              </w:r>
            </w:del>
            <w:ins w:id="74" w:author="user" w:date="2013-05-09T09:32:00Z">
              <w:r>
                <w:t>follow</w:t>
              </w:r>
              <w:r>
                <w:t>s</w:t>
              </w:r>
            </w:ins>
            <w:r>
              <w:t>.</w:t>
            </w:r>
          </w:p>
          <w:p w:rsidR="0083792D" w:rsidRDefault="0083792D" w:rsidP="006478C0">
            <w:pPr>
              <w:spacing w:before="100" w:beforeAutospacing="1" w:after="100" w:afterAutospacing="1"/>
            </w:pPr>
            <w:r>
              <w:t xml:space="preserve">advantage of </w:t>
            </w:r>
            <w:ins w:id="75" w:author="user" w:date="2013-05-08T20:10:00Z">
              <w:r>
                <w:t>a</w:t>
              </w:r>
            </w:ins>
            <w:ins w:id="76" w:author="user" w:date="2013-05-08T20:09:00Z">
              <w:r>
                <w:t xml:space="preserve"> </w:t>
              </w:r>
            </w:ins>
            <w:r>
              <w:t xml:space="preserve">credit card </w:t>
            </w:r>
          </w:p>
          <w:p w:rsidR="0083792D" w:rsidRPr="00690F26" w:rsidRDefault="0083792D" w:rsidP="006478C0">
            <w:pPr>
              <w:spacing w:before="100" w:beforeAutospacing="1" w:after="100" w:afterAutospacing="1"/>
              <w:rPr>
                <w:sz w:val="20"/>
                <w:szCs w:val="20"/>
                <w:lang w:val="en-GB" w:eastAsia="en-AU"/>
              </w:rPr>
            </w:pPr>
            <w:r>
              <w:t>because of its convenience and eco-friendl</w:t>
            </w:r>
            <w:ins w:id="77" w:author="user" w:date="2013-05-08T20:17:00Z">
              <w:r>
                <w:t>iness</w:t>
              </w:r>
            </w:ins>
            <w:del w:id="78" w:author="user" w:date="2013-05-08T20:17:00Z">
              <w:r w:rsidDel="005F68DC">
                <w:delText>y</w:delText>
              </w:r>
            </w:del>
          </w:p>
        </w:tc>
      </w:tr>
      <w:tr w:rsidR="006478C0" w:rsidRPr="00690F26" w:rsidTr="000A4115">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rPr>
                <w:rFonts w:cs="Calibri"/>
                <w:sz w:val="20"/>
                <w:szCs w:val="20"/>
                <w:lang w:val="en-GB" w:eastAsia="en-AU"/>
              </w:rPr>
            </w:pPr>
            <w:r w:rsidRPr="00690F26">
              <w:rPr>
                <w:rFonts w:cs="Calibri"/>
                <w:sz w:val="20"/>
                <w:szCs w:val="20"/>
                <w:lang w:val="en-GB" w:eastAsia="en-AU"/>
              </w:rPr>
              <w:t>Grammar</w:t>
            </w:r>
          </w:p>
        </w:tc>
        <w:tc>
          <w:tcPr>
            <w:tcW w:w="1134" w:type="dxa"/>
            <w:tcBorders>
              <w:top w:val="single" w:sz="4" w:space="0" w:color="000000"/>
              <w:left w:val="single" w:sz="4" w:space="0" w:color="000000"/>
              <w:bottom w:val="single" w:sz="4" w:space="0" w:color="000000"/>
              <w:right w:val="single" w:sz="4" w:space="0" w:color="000000"/>
            </w:tcBorders>
          </w:tcPr>
          <w:p w:rsidR="006478C0" w:rsidRPr="00E9120A" w:rsidRDefault="0083792D" w:rsidP="000A4115">
            <w:pPr>
              <w:tabs>
                <w:tab w:val="left" w:pos="323"/>
                <w:tab w:val="center" w:pos="466"/>
              </w:tabs>
              <w:ind w:left="15"/>
              <w:jc w:val="center"/>
              <w:rPr>
                <w:sz w:val="20"/>
                <w:szCs w:val="20"/>
                <w:lang w:val="en-GB" w:eastAsia="en-AU"/>
              </w:rPr>
            </w:pPr>
            <w:r>
              <w:rPr>
                <w:sz w:val="20"/>
                <w:szCs w:val="20"/>
                <w:lang w:val="en-GB" w:eastAsia="en-AU"/>
              </w:rPr>
              <w:t>6-7</w:t>
            </w:r>
          </w:p>
        </w:tc>
        <w:tc>
          <w:tcPr>
            <w:tcW w:w="8640" w:type="dxa"/>
            <w:tcBorders>
              <w:top w:val="single" w:sz="4" w:space="0" w:color="000000"/>
              <w:left w:val="single" w:sz="4" w:space="0" w:color="000000"/>
              <w:bottom w:val="single" w:sz="4" w:space="0" w:color="000000"/>
              <w:right w:val="single" w:sz="4" w:space="0" w:color="000000"/>
            </w:tcBorders>
          </w:tcPr>
          <w:p w:rsidR="006478C0" w:rsidRDefault="006478C0" w:rsidP="000A4115">
            <w:pPr>
              <w:rPr>
                <w:b/>
                <w:sz w:val="20"/>
                <w:szCs w:val="20"/>
                <w:lang w:val="en-GB" w:eastAsia="en-AU"/>
              </w:rPr>
            </w:pPr>
            <w:r w:rsidRPr="00232094">
              <w:rPr>
                <w:b/>
                <w:sz w:val="20"/>
                <w:szCs w:val="20"/>
                <w:lang w:val="en-GB" w:eastAsia="en-AU"/>
              </w:rPr>
              <w:t>Errors with sentence structure</w:t>
            </w:r>
          </w:p>
          <w:p w:rsidR="006478C0" w:rsidRDefault="006478C0" w:rsidP="000A4115">
            <w:pPr>
              <w:rPr>
                <w:b/>
                <w:sz w:val="20"/>
                <w:szCs w:val="20"/>
                <w:lang w:val="en-GB" w:eastAsia="en-AU"/>
              </w:rPr>
            </w:pPr>
          </w:p>
          <w:p w:rsidR="006478C0" w:rsidRDefault="0083792D" w:rsidP="000A4115">
            <w:r>
              <w:t>Credit card</w:t>
            </w:r>
            <w:ins w:id="79" w:author="user" w:date="2013-05-08T20:06:00Z">
              <w:r>
                <w:t>s</w:t>
              </w:r>
            </w:ins>
            <w:r>
              <w:t xml:space="preserve">…. </w:t>
            </w:r>
            <w:r w:rsidR="006478C0">
              <w:t xml:space="preserve">People have adopted </w:t>
            </w:r>
            <w:del w:id="80" w:author="user" w:date="2013-05-08T20:07:00Z">
              <w:r w:rsidR="006478C0" w:rsidDel="00BE2F05">
                <w:delText xml:space="preserve">it </w:delText>
              </w:r>
            </w:del>
            <w:ins w:id="81" w:author="user" w:date="2013-05-08T20:07:00Z">
              <w:r w:rsidR="006478C0">
                <w:t xml:space="preserve">them </w:t>
              </w:r>
            </w:ins>
            <w:r w:rsidR="006478C0">
              <w:t xml:space="preserve">so extensively in their daily life </w:t>
            </w:r>
          </w:p>
          <w:p w:rsidR="0083792D" w:rsidRDefault="0083792D" w:rsidP="000A4115">
            <w:pPr>
              <w:rPr>
                <w:highlight w:val="yellow"/>
              </w:rPr>
            </w:pPr>
          </w:p>
          <w:p w:rsidR="0083792D" w:rsidRDefault="0083792D" w:rsidP="000A4115">
            <w:pPr>
              <w:rPr>
                <w:b/>
                <w:sz w:val="20"/>
                <w:szCs w:val="20"/>
                <w:lang w:val="en-GB" w:eastAsia="en-AU"/>
              </w:rPr>
            </w:pPr>
            <w:del w:id="82" w:author="user" w:date="2013-05-08T20:13:00Z">
              <w:r w:rsidDel="00BE2F05">
                <w:delText xml:space="preserve">there does exist </w:delText>
              </w:r>
            </w:del>
            <w:proofErr w:type="gramStart"/>
            <w:r>
              <w:t>some</w:t>
            </w:r>
            <w:proofErr w:type="gramEnd"/>
            <w:r>
              <w:t xml:space="preserve"> minor problems </w:t>
            </w:r>
            <w:ins w:id="83" w:author="user" w:date="2013-05-08T20:13:00Z">
              <w:r>
                <w:t xml:space="preserve">exist </w:t>
              </w:r>
            </w:ins>
            <w:r>
              <w:t>with the use of credit card</w:t>
            </w:r>
            <w:ins w:id="84" w:author="user" w:date="2013-05-08T20:13:00Z">
              <w:r>
                <w:t>s</w:t>
              </w:r>
            </w:ins>
            <w:r>
              <w:t xml:space="preserve">. </w:t>
            </w:r>
          </w:p>
          <w:p w:rsidR="006478C0" w:rsidRDefault="006478C0" w:rsidP="000A4115">
            <w:pPr>
              <w:rPr>
                <w:b/>
                <w:sz w:val="20"/>
                <w:szCs w:val="20"/>
                <w:lang w:val="en-GB" w:eastAsia="en-AU"/>
              </w:rPr>
            </w:pPr>
          </w:p>
          <w:p w:rsidR="006478C0" w:rsidRDefault="006478C0" w:rsidP="000A4115">
            <w:pPr>
              <w:rPr>
                <w:b/>
                <w:sz w:val="20"/>
                <w:szCs w:val="20"/>
                <w:lang w:val="en-GB" w:eastAsia="en-AU"/>
              </w:rPr>
            </w:pPr>
            <w:r>
              <w:rPr>
                <w:b/>
                <w:sz w:val="20"/>
                <w:szCs w:val="20"/>
                <w:lang w:val="en-GB" w:eastAsia="en-AU"/>
              </w:rPr>
              <w:t xml:space="preserve">Errors with articles (a, an, the) </w:t>
            </w:r>
            <w:r w:rsidRPr="003F1633">
              <w:rPr>
                <w:sz w:val="20"/>
                <w:szCs w:val="20"/>
                <w:lang w:val="en-GB" w:eastAsia="en-AU"/>
              </w:rPr>
              <w:t>you can do a quiz here:</w:t>
            </w:r>
          </w:p>
          <w:p w:rsidR="006478C0" w:rsidRDefault="006478C0" w:rsidP="000A4115">
            <w:pPr>
              <w:rPr>
                <w:b/>
                <w:sz w:val="20"/>
                <w:szCs w:val="20"/>
                <w:lang w:val="en-GB" w:eastAsia="en-AU"/>
              </w:rPr>
            </w:pPr>
            <w:hyperlink r:id="rId7" w:history="1">
              <w:r w:rsidRPr="00D01613">
                <w:rPr>
                  <w:rStyle w:val="Hyperlink"/>
                  <w:b/>
                  <w:sz w:val="20"/>
                  <w:szCs w:val="20"/>
                  <w:lang w:val="en-GB" w:eastAsia="en-AU"/>
                </w:rPr>
                <w:t>http://www.ieltsanswers.com/IELTS-Grammar.html</w:t>
              </w:r>
            </w:hyperlink>
          </w:p>
          <w:p w:rsidR="006478C0" w:rsidRPr="00232094" w:rsidRDefault="0083792D" w:rsidP="000A4115">
            <w:pPr>
              <w:tabs>
                <w:tab w:val="left" w:pos="3094"/>
              </w:tabs>
              <w:rPr>
                <w:b/>
                <w:sz w:val="20"/>
                <w:szCs w:val="20"/>
                <w:lang w:val="en-GB" w:eastAsia="en-AU"/>
              </w:rPr>
            </w:pPr>
            <w:proofErr w:type="gramStart"/>
            <w:r>
              <w:t>the</w:t>
            </w:r>
            <w:proofErr w:type="gramEnd"/>
            <w:r>
              <w:t xml:space="preserve"> most convenient tools in</w:t>
            </w:r>
            <w:ins w:id="85" w:author="user" w:date="2013-05-08T20:07:00Z">
              <w:r>
                <w:t xml:space="preserve"> the</w:t>
              </w:r>
            </w:ins>
            <w:r>
              <w:t xml:space="preserve"> modern world. </w:t>
            </w:r>
          </w:p>
        </w:tc>
      </w:tr>
      <w:tr w:rsidR="006478C0" w:rsidRPr="00690F26" w:rsidTr="000A4115">
        <w:tc>
          <w:tcPr>
            <w:tcW w:w="1242" w:type="dxa"/>
            <w:tcBorders>
              <w:top w:val="single" w:sz="4" w:space="0" w:color="000000"/>
              <w:left w:val="single" w:sz="4" w:space="0" w:color="000000"/>
              <w:bottom w:val="single" w:sz="4" w:space="0" w:color="000000"/>
              <w:right w:val="single" w:sz="4" w:space="0" w:color="000000"/>
            </w:tcBorders>
          </w:tcPr>
          <w:p w:rsidR="006478C0" w:rsidRPr="00690F26" w:rsidRDefault="006478C0" w:rsidP="000A4115">
            <w:pPr>
              <w:rPr>
                <w:sz w:val="20"/>
                <w:szCs w:val="20"/>
                <w:lang w:val="en-GB" w:eastAsia="en-AU"/>
              </w:rPr>
            </w:pPr>
            <w:r w:rsidRPr="00690F26">
              <w:rPr>
                <w:rFonts w:cs="Calibri"/>
                <w:sz w:val="20"/>
                <w:szCs w:val="20"/>
                <w:lang w:val="en-GB" w:eastAsia="en-AU"/>
              </w:rPr>
              <w:lastRenderedPageBreak/>
              <w:t>overall</w:t>
            </w:r>
          </w:p>
        </w:tc>
        <w:tc>
          <w:tcPr>
            <w:tcW w:w="1134" w:type="dxa"/>
            <w:tcBorders>
              <w:top w:val="single" w:sz="4" w:space="0" w:color="000000"/>
              <w:left w:val="single" w:sz="4" w:space="0" w:color="000000"/>
              <w:bottom w:val="single" w:sz="4" w:space="0" w:color="000000"/>
              <w:right w:val="single" w:sz="4" w:space="0" w:color="000000"/>
            </w:tcBorders>
          </w:tcPr>
          <w:p w:rsidR="006478C0" w:rsidRPr="00690F26" w:rsidRDefault="0083792D" w:rsidP="000A4115">
            <w:pPr>
              <w:ind w:left="15"/>
              <w:jc w:val="center"/>
              <w:rPr>
                <w:sz w:val="20"/>
                <w:szCs w:val="20"/>
                <w:lang w:val="en-GB" w:eastAsia="en-AU"/>
              </w:rPr>
            </w:pPr>
            <w:r>
              <w:rPr>
                <w:sz w:val="20"/>
                <w:szCs w:val="20"/>
                <w:lang w:val="en-GB" w:eastAsia="en-AU"/>
              </w:rPr>
              <w:t>6.5-7</w:t>
            </w:r>
          </w:p>
        </w:tc>
        <w:tc>
          <w:tcPr>
            <w:tcW w:w="8640" w:type="dxa"/>
            <w:tcBorders>
              <w:top w:val="single" w:sz="4" w:space="0" w:color="000000"/>
              <w:left w:val="single" w:sz="4" w:space="0" w:color="000000"/>
              <w:bottom w:val="single" w:sz="4" w:space="0" w:color="000000"/>
              <w:right w:val="single" w:sz="4" w:space="0" w:color="000000"/>
            </w:tcBorders>
          </w:tcPr>
          <w:p w:rsidR="006478C0" w:rsidRDefault="0083792D" w:rsidP="0083792D">
            <w:pPr>
              <w:rPr>
                <w:sz w:val="20"/>
                <w:szCs w:val="20"/>
                <w:lang w:val="en-GB" w:eastAsia="en-AU"/>
              </w:rPr>
            </w:pPr>
            <w:r>
              <w:rPr>
                <w:sz w:val="20"/>
                <w:szCs w:val="20"/>
                <w:lang w:val="en-GB" w:eastAsia="en-AU"/>
              </w:rPr>
              <w:t xml:space="preserve">For individual categories where I have indicated 6-7, 7 </w:t>
            </w:r>
            <w:proofErr w:type="gramStart"/>
            <w:r>
              <w:rPr>
                <w:sz w:val="20"/>
                <w:szCs w:val="20"/>
                <w:lang w:val="en-GB" w:eastAsia="en-AU"/>
              </w:rPr>
              <w:t>is</w:t>
            </w:r>
            <w:proofErr w:type="gramEnd"/>
            <w:r>
              <w:rPr>
                <w:sz w:val="20"/>
                <w:szCs w:val="20"/>
                <w:lang w:val="en-GB" w:eastAsia="en-AU"/>
              </w:rPr>
              <w:t xml:space="preserve"> more likely; however, If anyone of these is a 6 your score will be 6.5. This is because 7776 = 6.75= 6.5 (rounded down).</w:t>
            </w:r>
          </w:p>
          <w:p w:rsidR="0083792D" w:rsidRDefault="0083792D" w:rsidP="0083792D">
            <w:pPr>
              <w:rPr>
                <w:sz w:val="20"/>
                <w:szCs w:val="20"/>
                <w:lang w:val="en-GB" w:eastAsia="en-AU"/>
              </w:rPr>
            </w:pPr>
          </w:p>
          <w:p w:rsidR="0083792D" w:rsidRDefault="0083792D" w:rsidP="0083792D">
            <w:pPr>
              <w:rPr>
                <w:sz w:val="20"/>
                <w:szCs w:val="20"/>
                <w:lang w:val="en-GB" w:eastAsia="en-AU"/>
              </w:rPr>
            </w:pPr>
            <w:r>
              <w:rPr>
                <w:sz w:val="20"/>
                <w:szCs w:val="20"/>
                <w:lang w:val="en-GB" w:eastAsia="en-AU"/>
              </w:rPr>
              <w:t>One of the main issue is with "credit cards" or "a credit card"</w:t>
            </w:r>
          </w:p>
          <w:p w:rsidR="0083792D" w:rsidRDefault="0083792D" w:rsidP="0083792D">
            <w:pPr>
              <w:rPr>
                <w:sz w:val="20"/>
                <w:szCs w:val="20"/>
                <w:lang w:val="en-GB" w:eastAsia="en-AU"/>
              </w:rPr>
            </w:pPr>
          </w:p>
          <w:p w:rsidR="0083792D" w:rsidRDefault="0083792D" w:rsidP="0083792D">
            <w:pPr>
              <w:rPr>
                <w:sz w:val="20"/>
                <w:szCs w:val="20"/>
                <w:lang w:val="en-GB" w:eastAsia="en-AU"/>
              </w:rPr>
            </w:pPr>
            <w:r>
              <w:rPr>
                <w:sz w:val="20"/>
                <w:szCs w:val="20"/>
                <w:lang w:val="en-GB" w:eastAsia="en-AU"/>
              </w:rPr>
              <w:t>Your main pints were OK, but could have been better.</w:t>
            </w:r>
          </w:p>
          <w:p w:rsidR="0083792D" w:rsidRDefault="0083792D" w:rsidP="0083792D">
            <w:pPr>
              <w:rPr>
                <w:sz w:val="20"/>
                <w:szCs w:val="20"/>
                <w:lang w:val="en-GB" w:eastAsia="en-AU"/>
              </w:rPr>
            </w:pPr>
          </w:p>
          <w:p w:rsidR="0083792D" w:rsidRDefault="0083792D" w:rsidP="0083792D">
            <w:pPr>
              <w:rPr>
                <w:sz w:val="20"/>
                <w:szCs w:val="20"/>
                <w:lang w:val="en-GB" w:eastAsia="en-AU"/>
              </w:rPr>
            </w:pPr>
            <w:r>
              <w:rPr>
                <w:sz w:val="20"/>
                <w:szCs w:val="20"/>
                <w:lang w:val="en-GB" w:eastAsia="en-AU"/>
              </w:rPr>
              <w:t xml:space="preserve">I suggest you always </w:t>
            </w:r>
            <w:r w:rsidRPr="006478C0">
              <w:rPr>
                <w:b/>
                <w:sz w:val="20"/>
                <w:szCs w:val="20"/>
                <w:lang w:val="en-GB" w:eastAsia="en-AU"/>
              </w:rPr>
              <w:t>totally</w:t>
            </w:r>
            <w:r>
              <w:rPr>
                <w:sz w:val="20"/>
                <w:szCs w:val="20"/>
                <w:lang w:val="en-GB" w:eastAsia="en-AU"/>
              </w:rPr>
              <w:t xml:space="preserve"> agree/disagree if you have enough ideas</w:t>
            </w:r>
          </w:p>
          <w:p w:rsidR="0083792D" w:rsidRDefault="0083792D" w:rsidP="0083792D">
            <w:pPr>
              <w:rPr>
                <w:sz w:val="20"/>
                <w:szCs w:val="20"/>
                <w:lang w:val="en-GB" w:eastAsia="en-AU"/>
              </w:rPr>
            </w:pPr>
          </w:p>
          <w:p w:rsidR="0083792D" w:rsidRPr="00A347EB" w:rsidRDefault="0083792D" w:rsidP="0083792D">
            <w:pPr>
              <w:rPr>
                <w:sz w:val="20"/>
                <w:szCs w:val="20"/>
                <w:lang w:val="en-GB" w:eastAsia="en-AU"/>
              </w:rPr>
            </w:pPr>
          </w:p>
        </w:tc>
      </w:tr>
    </w:tbl>
    <w:p w:rsidR="006478C0" w:rsidRDefault="006478C0" w:rsidP="00A55A5D"/>
    <w:p w:rsidR="001B60FD" w:rsidRPr="008D4F7B" w:rsidRDefault="001B60FD">
      <w:r>
        <w:rPr>
          <w:rFonts w:hint="eastAsia"/>
        </w:rPr>
        <w:t xml:space="preserve"> </w:t>
      </w:r>
    </w:p>
    <w:sectPr w:rsidR="001B60FD" w:rsidRPr="008D4F7B"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user" w:date="2013-05-08T20:08:00Z" w:initials="u">
    <w:p w:rsidR="00BE2F05" w:rsidRDefault="00BE2F05">
      <w:pPr>
        <w:pStyle w:val="CommentText"/>
      </w:pPr>
      <w:r>
        <w:rPr>
          <w:rStyle w:val="CommentReference"/>
        </w:rPr>
        <w:annotationRef/>
      </w:r>
      <w:r>
        <w:t>You should rephrase these given words = cash, currency</w:t>
      </w:r>
    </w:p>
  </w:comment>
  <w:comment w:id="21" w:author="user" w:date="2013-05-08T20:10:00Z" w:initials="u">
    <w:p w:rsidR="00BE2F05" w:rsidRDefault="00BE2F05">
      <w:pPr>
        <w:pStyle w:val="CommentText"/>
      </w:pPr>
      <w:r>
        <w:rPr>
          <w:rStyle w:val="CommentReference"/>
        </w:rPr>
        <w:annotationRef/>
      </w:r>
      <w:r>
        <w:t>Better written in plural the other choice is to add "a"</w:t>
      </w:r>
    </w:p>
  </w:comment>
  <w:comment w:id="25" w:author="user" w:date="2013-05-08T20:11:00Z" w:initials="u">
    <w:p w:rsidR="00BE2F05" w:rsidRDefault="00BE2F05">
      <w:pPr>
        <w:pStyle w:val="CommentText"/>
      </w:pPr>
      <w:r>
        <w:rPr>
          <w:rStyle w:val="CommentReference"/>
        </w:rPr>
        <w:annotationRef/>
      </w:r>
      <w:r>
        <w:t>Exaggeration! = bad for task response and not good for vocabulary either</w:t>
      </w:r>
    </w:p>
  </w:comment>
  <w:comment w:id="45" w:author="user" w:date="2013-05-08T20:16:00Z" w:initials="u">
    <w:p w:rsidR="00BE2F05" w:rsidRDefault="00BE2F05">
      <w:pPr>
        <w:pStyle w:val="CommentText"/>
      </w:pPr>
      <w:r>
        <w:rPr>
          <w:rStyle w:val="CommentReference"/>
        </w:rPr>
        <w:annotationRef/>
      </w:r>
      <w:r>
        <w:t>One word</w:t>
      </w:r>
    </w:p>
  </w:comment>
  <w:comment w:id="50" w:author="user" w:date="2013-05-08T20:15:00Z" w:initials="u">
    <w:p w:rsidR="00BE2F05" w:rsidRDefault="00BE2F05">
      <w:pPr>
        <w:pStyle w:val="CommentText"/>
      </w:pPr>
      <w:r>
        <w:rPr>
          <w:rStyle w:val="CommentReference"/>
        </w:rPr>
        <w:annotationRef/>
      </w:r>
      <w:proofErr w:type="gramStart"/>
      <w:r>
        <w:t>on</w:t>
      </w:r>
      <w:proofErr w:type="gramEnd"/>
      <w:r>
        <w:t xml:space="preserve"> your behalf = for your benefit so it can't be used here where it HARMS you</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DA4" w:rsidRDefault="00776DA4" w:rsidP="009E6854">
      <w:r>
        <w:separator/>
      </w:r>
    </w:p>
  </w:endnote>
  <w:endnote w:type="continuationSeparator" w:id="0">
    <w:p w:rsidR="00776DA4" w:rsidRDefault="00776DA4" w:rsidP="009E68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DA4" w:rsidRDefault="00776DA4" w:rsidP="009E6854">
      <w:r>
        <w:separator/>
      </w:r>
    </w:p>
  </w:footnote>
  <w:footnote w:type="continuationSeparator" w:id="0">
    <w:p w:rsidR="00776DA4" w:rsidRDefault="00776DA4" w:rsidP="009E68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bordersDoNotSurroundHeader/>
  <w:bordersDoNotSurroundFooter/>
  <w:proofState w:spelling="clean" w:grammar="clean"/>
  <w:doNotTrackMoves/>
  <w:doNotTrackFormatting/>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6854"/>
    <w:rsid w:val="00004840"/>
    <w:rsid w:val="000614FE"/>
    <w:rsid w:val="000B0F8C"/>
    <w:rsid w:val="000C0332"/>
    <w:rsid w:val="001A68CD"/>
    <w:rsid w:val="001B60FD"/>
    <w:rsid w:val="00265AFD"/>
    <w:rsid w:val="00454DB6"/>
    <w:rsid w:val="004D7559"/>
    <w:rsid w:val="0058085E"/>
    <w:rsid w:val="005A0612"/>
    <w:rsid w:val="005F68DC"/>
    <w:rsid w:val="006478C0"/>
    <w:rsid w:val="00650159"/>
    <w:rsid w:val="00776DA4"/>
    <w:rsid w:val="0083792D"/>
    <w:rsid w:val="00875971"/>
    <w:rsid w:val="00883193"/>
    <w:rsid w:val="008D4F7B"/>
    <w:rsid w:val="00925B89"/>
    <w:rsid w:val="009A3A1A"/>
    <w:rsid w:val="009E6854"/>
    <w:rsid w:val="009F7932"/>
    <w:rsid w:val="00A55A5D"/>
    <w:rsid w:val="00A912D4"/>
    <w:rsid w:val="00AB688B"/>
    <w:rsid w:val="00BB2B86"/>
    <w:rsid w:val="00BC3068"/>
    <w:rsid w:val="00BE2F05"/>
    <w:rsid w:val="00CC6BFB"/>
    <w:rsid w:val="00D34299"/>
    <w:rsid w:val="00D90803"/>
    <w:rsid w:val="00F31A68"/>
    <w:rsid w:val="00F37BC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E685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9E6854"/>
    <w:rPr>
      <w:sz w:val="20"/>
      <w:szCs w:val="20"/>
    </w:rPr>
  </w:style>
  <w:style w:type="paragraph" w:styleId="Footer">
    <w:name w:val="footer"/>
    <w:basedOn w:val="Normal"/>
    <w:link w:val="FooterChar"/>
    <w:uiPriority w:val="99"/>
    <w:semiHidden/>
    <w:unhideWhenUsed/>
    <w:rsid w:val="009E685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9E6854"/>
    <w:rPr>
      <w:sz w:val="20"/>
      <w:szCs w:val="20"/>
    </w:rPr>
  </w:style>
  <w:style w:type="character" w:styleId="CommentReference">
    <w:name w:val="annotation reference"/>
    <w:basedOn w:val="DefaultParagraphFont"/>
    <w:uiPriority w:val="99"/>
    <w:semiHidden/>
    <w:unhideWhenUsed/>
    <w:rsid w:val="00BE2F05"/>
    <w:rPr>
      <w:sz w:val="16"/>
      <w:szCs w:val="16"/>
    </w:rPr>
  </w:style>
  <w:style w:type="paragraph" w:styleId="CommentText">
    <w:name w:val="annotation text"/>
    <w:basedOn w:val="Normal"/>
    <w:link w:val="CommentTextChar"/>
    <w:uiPriority w:val="99"/>
    <w:semiHidden/>
    <w:unhideWhenUsed/>
    <w:rsid w:val="00BE2F05"/>
    <w:rPr>
      <w:sz w:val="20"/>
      <w:szCs w:val="20"/>
    </w:rPr>
  </w:style>
  <w:style w:type="character" w:customStyle="1" w:styleId="CommentTextChar">
    <w:name w:val="Comment Text Char"/>
    <w:basedOn w:val="DefaultParagraphFont"/>
    <w:link w:val="CommentText"/>
    <w:uiPriority w:val="99"/>
    <w:semiHidden/>
    <w:rsid w:val="00BE2F05"/>
    <w:rPr>
      <w:kern w:val="2"/>
      <w:lang w:eastAsia="zh-TW"/>
    </w:rPr>
  </w:style>
  <w:style w:type="paragraph" w:styleId="CommentSubject">
    <w:name w:val="annotation subject"/>
    <w:basedOn w:val="CommentText"/>
    <w:next w:val="CommentText"/>
    <w:link w:val="CommentSubjectChar"/>
    <w:uiPriority w:val="99"/>
    <w:semiHidden/>
    <w:unhideWhenUsed/>
    <w:rsid w:val="00BE2F05"/>
    <w:rPr>
      <w:b/>
      <w:bCs/>
    </w:rPr>
  </w:style>
  <w:style w:type="character" w:customStyle="1" w:styleId="CommentSubjectChar">
    <w:name w:val="Comment Subject Char"/>
    <w:basedOn w:val="CommentTextChar"/>
    <w:link w:val="CommentSubject"/>
    <w:uiPriority w:val="99"/>
    <w:semiHidden/>
    <w:rsid w:val="00BE2F05"/>
    <w:rPr>
      <w:b/>
      <w:bCs/>
    </w:rPr>
  </w:style>
  <w:style w:type="paragraph" w:styleId="BalloonText">
    <w:name w:val="Balloon Text"/>
    <w:basedOn w:val="Normal"/>
    <w:link w:val="BalloonTextChar"/>
    <w:uiPriority w:val="99"/>
    <w:semiHidden/>
    <w:unhideWhenUsed/>
    <w:rsid w:val="00BE2F05"/>
    <w:rPr>
      <w:rFonts w:ascii="Tahoma" w:hAnsi="Tahoma" w:cs="Tahoma"/>
      <w:sz w:val="16"/>
      <w:szCs w:val="16"/>
    </w:rPr>
  </w:style>
  <w:style w:type="character" w:customStyle="1" w:styleId="BalloonTextChar">
    <w:name w:val="Balloon Text Char"/>
    <w:basedOn w:val="DefaultParagraphFont"/>
    <w:link w:val="BalloonText"/>
    <w:uiPriority w:val="99"/>
    <w:semiHidden/>
    <w:rsid w:val="00BE2F05"/>
    <w:rPr>
      <w:rFonts w:ascii="Tahoma" w:hAnsi="Tahoma" w:cs="Tahoma"/>
      <w:kern w:val="2"/>
      <w:sz w:val="16"/>
      <w:szCs w:val="16"/>
      <w:lang w:eastAsia="zh-TW"/>
    </w:rPr>
  </w:style>
  <w:style w:type="character" w:styleId="Hyperlink">
    <w:name w:val="Hyperlink"/>
    <w:uiPriority w:val="99"/>
    <w:rsid w:val="006478C0"/>
    <w:rPr>
      <w:color w:val="0000FF"/>
      <w:u w:val="single"/>
    </w:rPr>
  </w:style>
</w:styles>
</file>

<file path=word/webSettings.xml><?xml version="1.0" encoding="utf-8"?>
<w:webSettings xmlns:r="http://schemas.openxmlformats.org/officeDocument/2006/relationships" xmlns:w="http://schemas.openxmlformats.org/wordprocessingml/2006/main">
  <w:divs>
    <w:div w:id="1043485408">
      <w:bodyDiv w:val="1"/>
      <w:marLeft w:val="0"/>
      <w:marRight w:val="0"/>
      <w:marTop w:val="0"/>
      <w:marBottom w:val="0"/>
      <w:divBdr>
        <w:top w:val="none" w:sz="0" w:space="0" w:color="auto"/>
        <w:left w:val="none" w:sz="0" w:space="0" w:color="auto"/>
        <w:bottom w:val="none" w:sz="0" w:space="0" w:color="auto"/>
        <w:right w:val="none" w:sz="0" w:space="0" w:color="auto"/>
      </w:divBdr>
    </w:div>
    <w:div w:id="15806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eltsanswers.com/IELTS-Gramm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user</cp:lastModifiedBy>
  <cp:revision>2</cp:revision>
  <dcterms:created xsi:type="dcterms:W3CDTF">2013-05-09T02:46:00Z</dcterms:created>
  <dcterms:modified xsi:type="dcterms:W3CDTF">2013-05-09T02:46:00Z</dcterms:modified>
</cp:coreProperties>
</file>